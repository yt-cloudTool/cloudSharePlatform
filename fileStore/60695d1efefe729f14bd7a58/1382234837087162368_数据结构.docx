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AAA001 有效标志 0 无效 1 有效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AAA002 </w:t>
      </w:r>
      <w:r>
        <w:rPr>
          <w:rFonts w:hint="eastAsia"/>
        </w:rPr>
        <w:t>性别 1 男 2 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AAA003 用户类别 1 管理员 2 普通用户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AAA004 审核结果 1 通过 2 不通过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基础表 basic</w:t>
      </w:r>
    </w:p>
    <w:p>
      <w:pPr>
        <w:pStyle w:val="4"/>
        <w:tabs>
          <w:tab w:val="left" w:pos="420"/>
          <w:tab w:val="clear" w:pos="432"/>
        </w:tabs>
        <w:rPr>
          <w:b w:val="0"/>
          <w:bCs w:val="0"/>
        </w:rPr>
      </w:pPr>
      <w:r>
        <w:rPr>
          <w:rFonts w:hint="eastAsia"/>
          <w:lang w:val="en-US" w:eastAsia="zh-CN"/>
        </w:rPr>
        <w:t xml:space="preserve">PA01 </w:t>
      </w:r>
      <w:r>
        <w:rPr>
          <w:rFonts w:hint="eastAsia"/>
        </w:rPr>
        <w:t>参数代码</w:t>
      </w:r>
    </w:p>
    <w:tbl>
      <w:tblPr>
        <w:tblStyle w:val="6"/>
        <w:tblW w:w="10137" w:type="dxa"/>
        <w:tblInd w:w="-10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1"/>
        <w:gridCol w:w="1333"/>
        <w:gridCol w:w="1928"/>
        <w:gridCol w:w="973"/>
        <w:gridCol w:w="41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0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shd w:val="clear" w:color="auto" w:fill="C0C0C0"/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字段名称</w:t>
            </w:r>
          </w:p>
        </w:tc>
        <w:tc>
          <w:tcPr>
            <w:tcW w:w="133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0C0C0"/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注释</w:t>
            </w:r>
          </w:p>
        </w:tc>
        <w:tc>
          <w:tcPr>
            <w:tcW w:w="192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0C0C0"/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类别</w:t>
            </w:r>
          </w:p>
        </w:tc>
        <w:tc>
          <w:tcPr>
            <w:tcW w:w="97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0C0C0"/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主键</w:t>
            </w:r>
          </w:p>
        </w:tc>
        <w:tc>
          <w:tcPr>
            <w:tcW w:w="410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shd w:val="clear" w:color="auto" w:fill="C0C0C0"/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0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tabs>
                <w:tab w:val="left" w:pos="351"/>
              </w:tabs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PAA001</w:t>
            </w:r>
          </w:p>
        </w:tc>
        <w:tc>
          <w:tcPr>
            <w:tcW w:w="133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参数ID</w:t>
            </w:r>
          </w:p>
        </w:tc>
        <w:tc>
          <w:tcPr>
            <w:tcW w:w="192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V</w:t>
            </w:r>
            <w:r>
              <w:rPr>
                <w:rFonts w:hint="eastAsia" w:ascii="宋体" w:hAnsi="宋体"/>
                <w:kern w:val="0"/>
                <w:szCs w:val="21"/>
              </w:rPr>
              <w:t>archar(</w:t>
            </w:r>
            <w:r>
              <w:rPr>
                <w:rFonts w:ascii="宋体" w:hAnsi="宋体"/>
                <w:kern w:val="0"/>
                <w:szCs w:val="21"/>
              </w:rPr>
              <w:t>6</w:t>
            </w:r>
            <w:r>
              <w:rPr>
                <w:rFonts w:hint="eastAsia" w:ascii="宋体" w:hAnsi="宋体"/>
                <w:kern w:val="0"/>
                <w:szCs w:val="21"/>
              </w:rPr>
              <w:t>)</w:t>
            </w:r>
          </w:p>
        </w:tc>
        <w:tc>
          <w:tcPr>
            <w:tcW w:w="97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√</w:t>
            </w:r>
          </w:p>
        </w:tc>
        <w:tc>
          <w:tcPr>
            <w:tcW w:w="410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180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PAA002</w:t>
            </w:r>
          </w:p>
        </w:tc>
        <w:tc>
          <w:tcPr>
            <w:tcW w:w="133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参数名称</w:t>
            </w:r>
          </w:p>
        </w:tc>
        <w:tc>
          <w:tcPr>
            <w:tcW w:w="192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V</w:t>
            </w:r>
            <w:r>
              <w:rPr>
                <w:rFonts w:hint="eastAsia" w:ascii="宋体" w:hAnsi="宋体"/>
                <w:kern w:val="0"/>
                <w:szCs w:val="21"/>
              </w:rPr>
              <w:t>archar(32)</w:t>
            </w:r>
          </w:p>
        </w:tc>
        <w:tc>
          <w:tcPr>
            <w:tcW w:w="97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10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0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PAA003</w:t>
            </w:r>
          </w:p>
        </w:tc>
        <w:tc>
          <w:tcPr>
            <w:tcW w:w="133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类别编码</w:t>
            </w:r>
          </w:p>
        </w:tc>
        <w:tc>
          <w:tcPr>
            <w:tcW w:w="192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V</w:t>
            </w:r>
            <w:r>
              <w:rPr>
                <w:rFonts w:hint="eastAsia" w:ascii="宋体" w:hAnsi="宋体"/>
                <w:kern w:val="0"/>
                <w:szCs w:val="21"/>
              </w:rPr>
              <w:t>archar(</w:t>
            </w: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32</w:t>
            </w:r>
            <w:r>
              <w:rPr>
                <w:rFonts w:hint="eastAsia" w:ascii="宋体" w:hAnsi="宋体"/>
                <w:kern w:val="0"/>
                <w:szCs w:val="21"/>
              </w:rPr>
              <w:t>)</w:t>
            </w:r>
          </w:p>
        </w:tc>
        <w:tc>
          <w:tcPr>
            <w:tcW w:w="97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√</w:t>
            </w:r>
          </w:p>
        </w:tc>
        <w:tc>
          <w:tcPr>
            <w:tcW w:w="410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0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PAA004</w:t>
            </w:r>
          </w:p>
        </w:tc>
        <w:tc>
          <w:tcPr>
            <w:tcW w:w="133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参数</w:t>
            </w: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含义</w:t>
            </w:r>
          </w:p>
        </w:tc>
        <w:tc>
          <w:tcPr>
            <w:tcW w:w="192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V</w:t>
            </w:r>
            <w:r>
              <w:rPr>
                <w:rFonts w:hint="eastAsia" w:ascii="宋体" w:hAnsi="宋体"/>
                <w:kern w:val="0"/>
                <w:szCs w:val="21"/>
              </w:rPr>
              <w:t>archar(32)</w:t>
            </w:r>
          </w:p>
        </w:tc>
        <w:tc>
          <w:tcPr>
            <w:tcW w:w="97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10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180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PBA050</w:t>
            </w:r>
          </w:p>
        </w:tc>
        <w:tc>
          <w:tcPr>
            <w:tcW w:w="133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客户ID</w:t>
            </w:r>
          </w:p>
        </w:tc>
        <w:tc>
          <w:tcPr>
            <w:tcW w:w="192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Bigint(20)</w:t>
            </w:r>
          </w:p>
        </w:tc>
        <w:tc>
          <w:tcPr>
            <w:tcW w:w="97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√</w:t>
            </w:r>
          </w:p>
        </w:tc>
        <w:tc>
          <w:tcPr>
            <w:tcW w:w="410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公用0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80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AAA001</w:t>
            </w:r>
          </w:p>
        </w:tc>
        <w:tc>
          <w:tcPr>
            <w:tcW w:w="133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有效标志</w:t>
            </w:r>
          </w:p>
        </w:tc>
        <w:tc>
          <w:tcPr>
            <w:tcW w:w="192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V</w:t>
            </w:r>
            <w:r>
              <w:rPr>
                <w:rFonts w:hint="eastAsia" w:ascii="宋体" w:hAnsi="宋体"/>
                <w:kern w:val="0"/>
                <w:szCs w:val="21"/>
              </w:rPr>
              <w:t>archar(3)</w:t>
            </w:r>
          </w:p>
        </w:tc>
        <w:tc>
          <w:tcPr>
            <w:tcW w:w="97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10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0 无效 1 有效</w:t>
            </w:r>
          </w:p>
        </w:tc>
      </w:tr>
    </w:tbl>
    <w:p>
      <w:pPr>
        <w:pStyle w:val="4"/>
        <w:tabs>
          <w:tab w:val="left" w:pos="420"/>
          <w:tab w:val="clear" w:pos="432"/>
        </w:tabs>
        <w:ind w:left="0" w:firstLine="0"/>
        <w:rPr>
          <w:b w:val="0"/>
          <w:bCs w:val="0"/>
        </w:rPr>
      </w:pPr>
      <w:r>
        <w:rPr>
          <w:rFonts w:hint="eastAsia"/>
          <w:lang w:val="en-US" w:eastAsia="zh-CN"/>
        </w:rPr>
        <w:t>PA02</w:t>
      </w:r>
      <w:r>
        <w:rPr>
          <w:rFonts w:hint="eastAsia"/>
        </w:rPr>
        <w:t xml:space="preserve"> 行政区代码表</w:t>
      </w:r>
    </w:p>
    <w:tbl>
      <w:tblPr>
        <w:tblStyle w:val="6"/>
        <w:tblW w:w="10178" w:type="dxa"/>
        <w:tblInd w:w="-10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3"/>
        <w:gridCol w:w="1592"/>
        <w:gridCol w:w="1845"/>
        <w:gridCol w:w="753"/>
        <w:gridCol w:w="39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204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shd w:val="clear" w:color="auto" w:fill="C0C0C0"/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字段名称</w:t>
            </w:r>
          </w:p>
        </w:tc>
        <w:tc>
          <w:tcPr>
            <w:tcW w:w="15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0C0C0"/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注释</w:t>
            </w:r>
          </w:p>
        </w:tc>
        <w:tc>
          <w:tcPr>
            <w:tcW w:w="184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0C0C0"/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类别</w:t>
            </w:r>
          </w:p>
        </w:tc>
        <w:tc>
          <w:tcPr>
            <w:tcW w:w="75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0C0C0"/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主键</w:t>
            </w:r>
          </w:p>
        </w:tc>
        <w:tc>
          <w:tcPr>
            <w:tcW w:w="394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shd w:val="clear" w:color="auto" w:fill="C0C0C0"/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04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PAA010</w:t>
            </w:r>
          </w:p>
        </w:tc>
        <w:tc>
          <w:tcPr>
            <w:tcW w:w="15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行政区编码</w:t>
            </w:r>
          </w:p>
        </w:tc>
        <w:tc>
          <w:tcPr>
            <w:tcW w:w="184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V</w:t>
            </w:r>
            <w:r>
              <w:rPr>
                <w:rFonts w:hint="eastAsia" w:ascii="宋体" w:hAnsi="宋体"/>
                <w:kern w:val="0"/>
                <w:szCs w:val="21"/>
              </w:rPr>
              <w:t>archar(6)</w:t>
            </w:r>
          </w:p>
        </w:tc>
        <w:tc>
          <w:tcPr>
            <w:tcW w:w="75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√</w:t>
            </w:r>
          </w:p>
        </w:tc>
        <w:tc>
          <w:tcPr>
            <w:tcW w:w="394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04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PAA011</w:t>
            </w:r>
          </w:p>
        </w:tc>
        <w:tc>
          <w:tcPr>
            <w:tcW w:w="15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行政区名称</w:t>
            </w:r>
          </w:p>
        </w:tc>
        <w:tc>
          <w:tcPr>
            <w:tcW w:w="184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V</w:t>
            </w:r>
            <w:r>
              <w:rPr>
                <w:rFonts w:hint="eastAsia" w:ascii="宋体" w:hAnsi="宋体"/>
                <w:kern w:val="0"/>
                <w:szCs w:val="21"/>
              </w:rPr>
              <w:t>archar(32)</w:t>
            </w:r>
          </w:p>
        </w:tc>
        <w:tc>
          <w:tcPr>
            <w:tcW w:w="75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394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04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PAA012</w:t>
            </w:r>
          </w:p>
        </w:tc>
        <w:tc>
          <w:tcPr>
            <w:tcW w:w="15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上级编码</w:t>
            </w:r>
          </w:p>
        </w:tc>
        <w:tc>
          <w:tcPr>
            <w:tcW w:w="184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V</w:t>
            </w:r>
            <w:r>
              <w:rPr>
                <w:rFonts w:hint="eastAsia" w:ascii="宋体" w:hAnsi="宋体"/>
                <w:kern w:val="0"/>
                <w:szCs w:val="21"/>
              </w:rPr>
              <w:t>archar(6)</w:t>
            </w:r>
          </w:p>
        </w:tc>
        <w:tc>
          <w:tcPr>
            <w:tcW w:w="75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394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04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PAA013</w:t>
            </w:r>
          </w:p>
        </w:tc>
        <w:tc>
          <w:tcPr>
            <w:tcW w:w="15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级别</w:t>
            </w:r>
          </w:p>
        </w:tc>
        <w:tc>
          <w:tcPr>
            <w:tcW w:w="184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V</w:t>
            </w:r>
            <w:r>
              <w:rPr>
                <w:rFonts w:hint="eastAsia" w:ascii="宋体" w:hAnsi="宋体"/>
                <w:kern w:val="0"/>
                <w:szCs w:val="21"/>
              </w:rPr>
              <w:t>archar(1)</w:t>
            </w:r>
          </w:p>
        </w:tc>
        <w:tc>
          <w:tcPr>
            <w:tcW w:w="75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394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04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PAA014</w:t>
            </w:r>
          </w:p>
        </w:tc>
        <w:tc>
          <w:tcPr>
            <w:tcW w:w="15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省简称</w:t>
            </w:r>
          </w:p>
        </w:tc>
        <w:tc>
          <w:tcPr>
            <w:tcW w:w="184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V</w:t>
            </w:r>
            <w:r>
              <w:rPr>
                <w:rFonts w:hint="eastAsia" w:ascii="宋体" w:hAnsi="宋体"/>
                <w:kern w:val="0"/>
                <w:szCs w:val="21"/>
              </w:rPr>
              <w:t>archar(10)</w:t>
            </w:r>
          </w:p>
        </w:tc>
        <w:tc>
          <w:tcPr>
            <w:tcW w:w="75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394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4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PAA015</w:t>
            </w:r>
          </w:p>
        </w:tc>
        <w:tc>
          <w:tcPr>
            <w:tcW w:w="15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省</w:t>
            </w: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代码</w:t>
            </w:r>
          </w:p>
        </w:tc>
        <w:tc>
          <w:tcPr>
            <w:tcW w:w="184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V</w:t>
            </w:r>
            <w:r>
              <w:rPr>
                <w:rFonts w:hint="eastAsia" w:ascii="宋体" w:hAnsi="宋体"/>
                <w:kern w:val="0"/>
                <w:szCs w:val="21"/>
              </w:rPr>
              <w:t>archar(10)</w:t>
            </w:r>
          </w:p>
        </w:tc>
        <w:tc>
          <w:tcPr>
            <w:tcW w:w="75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394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</w:p>
        </w:tc>
      </w:tr>
    </w:tbl>
    <w:p>
      <w:pPr>
        <w:rPr>
          <w:rFonts w:hint="eastAsia"/>
        </w:rPr>
      </w:pPr>
    </w:p>
    <w:p>
      <w:pPr>
        <w:pStyle w:val="4"/>
        <w:tabs>
          <w:tab w:val="left" w:pos="420"/>
          <w:tab w:val="clear" w:pos="432"/>
        </w:tabs>
        <w:rPr>
          <w:b w:val="0"/>
          <w:bCs w:val="0"/>
        </w:rPr>
      </w:pPr>
      <w:r>
        <w:rPr>
          <w:rFonts w:hint="eastAsia"/>
          <w:lang w:val="en-US" w:eastAsia="zh-CN"/>
        </w:rPr>
        <w:t>PA05</w:t>
      </w:r>
      <w:r>
        <w:rPr>
          <w:rFonts w:hint="eastAsia"/>
        </w:rPr>
        <w:t>系统功能模块基础表</w:t>
      </w:r>
      <w:r>
        <w:rPr>
          <w:b w:val="0"/>
          <w:bCs w:val="0"/>
        </w:rPr>
        <w:t xml:space="preserve"> </w:t>
      </w:r>
    </w:p>
    <w:tbl>
      <w:tblPr>
        <w:tblStyle w:val="6"/>
        <w:tblW w:w="10158" w:type="dxa"/>
        <w:tblInd w:w="-10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1"/>
        <w:gridCol w:w="1428"/>
        <w:gridCol w:w="1849"/>
        <w:gridCol w:w="1300"/>
        <w:gridCol w:w="41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" w:hRule="atLeast"/>
        </w:trPr>
        <w:tc>
          <w:tcPr>
            <w:tcW w:w="147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shd w:val="clear" w:color="auto" w:fill="C0C0C0"/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字段名称</w:t>
            </w:r>
          </w:p>
        </w:tc>
        <w:tc>
          <w:tcPr>
            <w:tcW w:w="142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0C0C0"/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注释</w:t>
            </w:r>
          </w:p>
        </w:tc>
        <w:tc>
          <w:tcPr>
            <w:tcW w:w="184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0C0C0"/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类别</w:t>
            </w:r>
          </w:p>
        </w:tc>
        <w:tc>
          <w:tcPr>
            <w:tcW w:w="13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0C0C0"/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主键</w:t>
            </w:r>
          </w:p>
        </w:tc>
        <w:tc>
          <w:tcPr>
            <w:tcW w:w="41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shd w:val="clear" w:color="auto" w:fill="C0C0C0"/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" w:hRule="atLeast"/>
        </w:trPr>
        <w:tc>
          <w:tcPr>
            <w:tcW w:w="147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PAA050</w:t>
            </w:r>
          </w:p>
        </w:tc>
        <w:tc>
          <w:tcPr>
            <w:tcW w:w="142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ID</w:t>
            </w:r>
          </w:p>
        </w:tc>
        <w:tc>
          <w:tcPr>
            <w:tcW w:w="184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Bigint(20)</w:t>
            </w:r>
          </w:p>
        </w:tc>
        <w:tc>
          <w:tcPr>
            <w:tcW w:w="13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√</w:t>
            </w:r>
          </w:p>
        </w:tc>
        <w:tc>
          <w:tcPr>
            <w:tcW w:w="41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7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PAA051</w:t>
            </w:r>
          </w:p>
        </w:tc>
        <w:tc>
          <w:tcPr>
            <w:tcW w:w="142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模块</w:t>
            </w:r>
            <w:r>
              <w:rPr>
                <w:rFonts w:hint="eastAsia" w:ascii="宋体" w:hAnsi="宋体"/>
                <w:kern w:val="0"/>
                <w:szCs w:val="21"/>
              </w:rPr>
              <w:t>名称</w:t>
            </w:r>
          </w:p>
        </w:tc>
        <w:tc>
          <w:tcPr>
            <w:tcW w:w="184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Varchar(32)</w:t>
            </w:r>
          </w:p>
        </w:tc>
        <w:tc>
          <w:tcPr>
            <w:tcW w:w="13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1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7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PAA052</w:t>
            </w:r>
          </w:p>
        </w:tc>
        <w:tc>
          <w:tcPr>
            <w:tcW w:w="142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菜单级别</w:t>
            </w:r>
          </w:p>
        </w:tc>
        <w:tc>
          <w:tcPr>
            <w:tcW w:w="184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Int(1)</w:t>
            </w:r>
          </w:p>
        </w:tc>
        <w:tc>
          <w:tcPr>
            <w:tcW w:w="13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1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7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PAA053</w:t>
            </w:r>
          </w:p>
        </w:tc>
        <w:tc>
          <w:tcPr>
            <w:tcW w:w="142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上级菜单ID</w:t>
            </w:r>
          </w:p>
        </w:tc>
        <w:tc>
          <w:tcPr>
            <w:tcW w:w="184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Bigint(20)</w:t>
            </w:r>
          </w:p>
        </w:tc>
        <w:tc>
          <w:tcPr>
            <w:tcW w:w="13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1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7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PAA054</w:t>
            </w:r>
          </w:p>
        </w:tc>
        <w:tc>
          <w:tcPr>
            <w:tcW w:w="142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页面路径</w:t>
            </w:r>
          </w:p>
        </w:tc>
        <w:tc>
          <w:tcPr>
            <w:tcW w:w="184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Varchar(64)</w:t>
            </w:r>
          </w:p>
        </w:tc>
        <w:tc>
          <w:tcPr>
            <w:tcW w:w="13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1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7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PAA055</w:t>
            </w:r>
          </w:p>
        </w:tc>
        <w:tc>
          <w:tcPr>
            <w:tcW w:w="142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菜单icon</w:t>
            </w:r>
          </w:p>
        </w:tc>
        <w:tc>
          <w:tcPr>
            <w:tcW w:w="184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Varchar(128)</w:t>
            </w:r>
          </w:p>
        </w:tc>
        <w:tc>
          <w:tcPr>
            <w:tcW w:w="13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1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7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PAA056</w:t>
            </w:r>
          </w:p>
        </w:tc>
        <w:tc>
          <w:tcPr>
            <w:tcW w:w="142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排序</w:t>
            </w:r>
          </w:p>
        </w:tc>
        <w:tc>
          <w:tcPr>
            <w:tcW w:w="184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Int(2)</w:t>
            </w:r>
          </w:p>
        </w:tc>
        <w:tc>
          <w:tcPr>
            <w:tcW w:w="13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1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147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PAA057</w:t>
            </w:r>
          </w:p>
        </w:tc>
        <w:tc>
          <w:tcPr>
            <w:tcW w:w="142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系统类型</w:t>
            </w:r>
          </w:p>
        </w:tc>
        <w:tc>
          <w:tcPr>
            <w:tcW w:w="184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Varchar(3)</w:t>
            </w:r>
          </w:p>
        </w:tc>
        <w:tc>
          <w:tcPr>
            <w:tcW w:w="13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1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1 平台 2 监督平台 3 监管平台 4 合作银行</w:t>
            </w:r>
            <w:ins w:id="0" w:author="Comparison" w:date="2020-06-28T08:08:40Z">
              <w:r>
                <w:rPr>
                  <w:rFonts w:hint="eastAsia" w:ascii="宋体" w:hAnsi="宋体"/>
                  <w:kern w:val="0"/>
                  <w:szCs w:val="21"/>
                  <w:lang w:val="en-US" w:eastAsia="zh-CN"/>
                </w:rPr>
                <w:t xml:space="preserve">  </w:t>
              </w:r>
            </w:ins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 xml:space="preserve">5 企业平台 </w:t>
            </w:r>
            <w:ins w:id="1" w:author="Comparison" w:date="2020-06-28T08:08:40Z">
              <w:r>
                <w:rPr>
                  <w:rFonts w:hint="eastAsia" w:ascii="宋体" w:hAnsi="宋体"/>
                  <w:kern w:val="0"/>
                  <w:szCs w:val="21"/>
                  <w:lang w:val="en-US" w:eastAsia="zh-CN"/>
                </w:rPr>
                <w:t xml:space="preserve">6 </w:t>
              </w:r>
            </w:ins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 xml:space="preserve">建设单位 7承建单位 </w:t>
            </w:r>
            <w:ins w:id="2" w:author="Comparison" w:date="2020-06-28T08:08:40Z">
              <w:r>
                <w:rPr>
                  <w:rFonts w:hint="eastAsia" w:ascii="宋体" w:hAnsi="宋体"/>
                  <w:kern w:val="0"/>
                  <w:szCs w:val="21"/>
                  <w:lang w:val="en-US" w:eastAsia="zh-CN"/>
                </w:rPr>
                <w:t xml:space="preserve">8 </w:t>
              </w:r>
            </w:ins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 xml:space="preserve">监理单位 </w:t>
            </w:r>
            <w:ins w:id="3" w:author="Comparison" w:date="2020-06-28T08:08:40Z">
              <w:r>
                <w:rPr>
                  <w:rFonts w:hint="eastAsia" w:ascii="宋体" w:hAnsi="宋体"/>
                  <w:kern w:val="0"/>
                  <w:szCs w:val="21"/>
                  <w:lang w:val="en-US" w:eastAsia="zh-CN"/>
                </w:rPr>
                <w:t xml:space="preserve">9 </w:t>
              </w:r>
            </w:ins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劳动监察 10 行政平台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147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theme="minorBidi"/>
                <w:kern w:val="0"/>
                <w:sz w:val="21"/>
                <w:szCs w:val="21"/>
                <w:lang w:val="en-US" w:eastAsia="zh-CN" w:bidi="ar-SA"/>
              </w:rPr>
              <w:t>AAA001</w:t>
            </w:r>
          </w:p>
        </w:tc>
        <w:tc>
          <w:tcPr>
            <w:tcW w:w="142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有效标志</w:t>
            </w:r>
          </w:p>
        </w:tc>
        <w:tc>
          <w:tcPr>
            <w:tcW w:w="184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ascii="宋体" w:hAnsi="宋体"/>
                <w:kern w:val="0"/>
                <w:szCs w:val="21"/>
              </w:rPr>
              <w:t>V</w:t>
            </w:r>
            <w:r>
              <w:rPr>
                <w:rFonts w:hint="eastAsia" w:ascii="宋体" w:hAnsi="宋体"/>
                <w:kern w:val="0"/>
                <w:szCs w:val="21"/>
              </w:rPr>
              <w:t>archar(3)</w:t>
            </w:r>
          </w:p>
        </w:tc>
        <w:tc>
          <w:tcPr>
            <w:tcW w:w="13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41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0 无效 1 有效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4"/>
        <w:tabs>
          <w:tab w:val="left" w:pos="420"/>
          <w:tab w:val="clear" w:pos="432"/>
        </w:tabs>
        <w:rPr>
          <w:b w:val="0"/>
          <w:bCs w:val="0"/>
        </w:rPr>
      </w:pPr>
      <w:r>
        <w:rPr>
          <w:rFonts w:hint="eastAsia"/>
          <w:lang w:val="en-US" w:eastAsia="zh-CN"/>
        </w:rPr>
        <w:t>PA10 文件模板基础表</w:t>
      </w:r>
      <w:r>
        <w:rPr>
          <w:b w:val="0"/>
          <w:bCs w:val="0"/>
        </w:rPr>
        <w:t xml:space="preserve"> </w:t>
      </w:r>
    </w:p>
    <w:tbl>
      <w:tblPr>
        <w:tblStyle w:val="6"/>
        <w:tblW w:w="10158" w:type="dxa"/>
        <w:tblInd w:w="-10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1"/>
        <w:gridCol w:w="1428"/>
        <w:gridCol w:w="1849"/>
        <w:gridCol w:w="1300"/>
        <w:gridCol w:w="41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" w:hRule="atLeast"/>
        </w:trPr>
        <w:tc>
          <w:tcPr>
            <w:tcW w:w="147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shd w:val="clear" w:color="auto" w:fill="C0C0C0"/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字段名称</w:t>
            </w:r>
          </w:p>
        </w:tc>
        <w:tc>
          <w:tcPr>
            <w:tcW w:w="142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0C0C0"/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注释</w:t>
            </w:r>
          </w:p>
        </w:tc>
        <w:tc>
          <w:tcPr>
            <w:tcW w:w="184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0C0C0"/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类别</w:t>
            </w:r>
          </w:p>
        </w:tc>
        <w:tc>
          <w:tcPr>
            <w:tcW w:w="13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0C0C0"/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主键</w:t>
            </w:r>
          </w:p>
        </w:tc>
        <w:tc>
          <w:tcPr>
            <w:tcW w:w="41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shd w:val="clear" w:color="auto" w:fill="C0C0C0"/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" w:hRule="atLeast"/>
        </w:trPr>
        <w:tc>
          <w:tcPr>
            <w:tcW w:w="147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PAA100</w:t>
            </w:r>
          </w:p>
        </w:tc>
        <w:tc>
          <w:tcPr>
            <w:tcW w:w="142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ID</w:t>
            </w:r>
          </w:p>
        </w:tc>
        <w:tc>
          <w:tcPr>
            <w:tcW w:w="184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Bigint(20)</w:t>
            </w:r>
          </w:p>
        </w:tc>
        <w:tc>
          <w:tcPr>
            <w:tcW w:w="13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√</w:t>
            </w:r>
          </w:p>
        </w:tc>
        <w:tc>
          <w:tcPr>
            <w:tcW w:w="41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" w:hRule="atLeast"/>
        </w:trPr>
        <w:tc>
          <w:tcPr>
            <w:tcW w:w="147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PAA101</w:t>
            </w:r>
          </w:p>
        </w:tc>
        <w:tc>
          <w:tcPr>
            <w:tcW w:w="142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模板名称</w:t>
            </w:r>
          </w:p>
        </w:tc>
        <w:tc>
          <w:tcPr>
            <w:tcW w:w="184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Varchar(32)</w:t>
            </w:r>
          </w:p>
        </w:tc>
        <w:tc>
          <w:tcPr>
            <w:tcW w:w="13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1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7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PAA102</w:t>
            </w:r>
          </w:p>
        </w:tc>
        <w:tc>
          <w:tcPr>
            <w:tcW w:w="142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模板文件</w:t>
            </w:r>
          </w:p>
        </w:tc>
        <w:tc>
          <w:tcPr>
            <w:tcW w:w="184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Text</w:t>
            </w:r>
          </w:p>
        </w:tc>
        <w:tc>
          <w:tcPr>
            <w:tcW w:w="13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1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147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PAA103</w:t>
            </w:r>
          </w:p>
        </w:tc>
        <w:tc>
          <w:tcPr>
            <w:tcW w:w="142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序号</w:t>
            </w:r>
          </w:p>
        </w:tc>
        <w:tc>
          <w:tcPr>
            <w:tcW w:w="184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Int(2)</w:t>
            </w:r>
          </w:p>
        </w:tc>
        <w:tc>
          <w:tcPr>
            <w:tcW w:w="13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1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147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theme="minorBidi"/>
                <w:kern w:val="0"/>
                <w:sz w:val="21"/>
                <w:szCs w:val="21"/>
                <w:lang w:val="en-US" w:eastAsia="zh-CN" w:bidi="ar-SA"/>
              </w:rPr>
              <w:t>AAA001</w:t>
            </w:r>
          </w:p>
        </w:tc>
        <w:tc>
          <w:tcPr>
            <w:tcW w:w="142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有效标志</w:t>
            </w:r>
          </w:p>
        </w:tc>
        <w:tc>
          <w:tcPr>
            <w:tcW w:w="184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ascii="宋体" w:hAnsi="宋体"/>
                <w:kern w:val="0"/>
                <w:szCs w:val="21"/>
              </w:rPr>
              <w:t>V</w:t>
            </w:r>
            <w:r>
              <w:rPr>
                <w:rFonts w:hint="eastAsia" w:ascii="宋体" w:hAnsi="宋体"/>
                <w:kern w:val="0"/>
                <w:szCs w:val="21"/>
              </w:rPr>
              <w:t>archar(3)</w:t>
            </w:r>
          </w:p>
        </w:tc>
        <w:tc>
          <w:tcPr>
            <w:tcW w:w="13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41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0 无效 1 有效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147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theme="minorBidi"/>
                <w:kern w:val="0"/>
                <w:sz w:val="21"/>
                <w:szCs w:val="21"/>
                <w:lang w:val="en-US" w:eastAsia="zh-CN" w:bidi="ar-SA"/>
              </w:rPr>
              <w:t>PAA104</w:t>
            </w:r>
          </w:p>
        </w:tc>
        <w:tc>
          <w:tcPr>
            <w:tcW w:w="142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模板文件</w:t>
            </w:r>
          </w:p>
        </w:tc>
        <w:tc>
          <w:tcPr>
            <w:tcW w:w="184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</w:p>
        </w:tc>
        <w:tc>
          <w:tcPr>
            <w:tcW w:w="13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41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/>
        </w:rPr>
      </w:pPr>
    </w:p>
    <w:p>
      <w:pPr>
        <w:pStyle w:val="4"/>
        <w:tabs>
          <w:tab w:val="left" w:pos="420"/>
          <w:tab w:val="clear" w:pos="432"/>
        </w:tabs>
        <w:rPr>
          <w:b w:val="0"/>
          <w:bCs w:val="0"/>
        </w:rPr>
      </w:pPr>
      <w:r>
        <w:rPr>
          <w:rFonts w:hint="eastAsia"/>
          <w:lang w:val="en-US" w:eastAsia="zh-CN"/>
        </w:rPr>
        <w:t xml:space="preserve">PA20 </w:t>
      </w:r>
      <w:r>
        <w:rPr>
          <w:rFonts w:hint="eastAsia"/>
        </w:rPr>
        <w:t>行业表</w:t>
      </w:r>
    </w:p>
    <w:tbl>
      <w:tblPr>
        <w:tblStyle w:val="6"/>
        <w:tblW w:w="10478" w:type="dxa"/>
        <w:tblInd w:w="-10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1"/>
        <w:gridCol w:w="1649"/>
        <w:gridCol w:w="1907"/>
        <w:gridCol w:w="1341"/>
        <w:gridCol w:w="42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34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shd w:val="clear" w:color="auto" w:fill="C0C0C0"/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字段名称</w:t>
            </w:r>
          </w:p>
        </w:tc>
        <w:tc>
          <w:tcPr>
            <w:tcW w:w="164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0C0C0"/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注释</w:t>
            </w:r>
          </w:p>
        </w:tc>
        <w:tc>
          <w:tcPr>
            <w:tcW w:w="190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0C0C0"/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类别</w:t>
            </w:r>
          </w:p>
        </w:tc>
        <w:tc>
          <w:tcPr>
            <w:tcW w:w="134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0C0C0"/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主键</w:t>
            </w:r>
          </w:p>
        </w:tc>
        <w:tc>
          <w:tcPr>
            <w:tcW w:w="42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shd w:val="clear" w:color="auto" w:fill="C0C0C0"/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34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PAA200</w:t>
            </w:r>
          </w:p>
        </w:tc>
        <w:tc>
          <w:tcPr>
            <w:tcW w:w="164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ID</w:t>
            </w:r>
          </w:p>
        </w:tc>
        <w:tc>
          <w:tcPr>
            <w:tcW w:w="190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Bigint(20)</w:t>
            </w:r>
          </w:p>
        </w:tc>
        <w:tc>
          <w:tcPr>
            <w:tcW w:w="134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√</w:t>
            </w:r>
          </w:p>
        </w:tc>
        <w:tc>
          <w:tcPr>
            <w:tcW w:w="42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4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PAA201</w:t>
            </w:r>
          </w:p>
        </w:tc>
        <w:tc>
          <w:tcPr>
            <w:tcW w:w="164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行业</w:t>
            </w: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名称</w:t>
            </w:r>
          </w:p>
        </w:tc>
        <w:tc>
          <w:tcPr>
            <w:tcW w:w="190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Varchar(32)</w:t>
            </w:r>
          </w:p>
        </w:tc>
        <w:tc>
          <w:tcPr>
            <w:tcW w:w="134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2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4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PAA202</w:t>
            </w:r>
          </w:p>
        </w:tc>
        <w:tc>
          <w:tcPr>
            <w:tcW w:w="164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备注</w:t>
            </w:r>
          </w:p>
        </w:tc>
        <w:tc>
          <w:tcPr>
            <w:tcW w:w="190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Varchar(50)</w:t>
            </w:r>
          </w:p>
        </w:tc>
        <w:tc>
          <w:tcPr>
            <w:tcW w:w="134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2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4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PAA203</w:t>
            </w:r>
          </w:p>
        </w:tc>
        <w:tc>
          <w:tcPr>
            <w:tcW w:w="164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首字母</w:t>
            </w:r>
          </w:p>
        </w:tc>
        <w:tc>
          <w:tcPr>
            <w:tcW w:w="190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Varchar(32)</w:t>
            </w:r>
          </w:p>
        </w:tc>
        <w:tc>
          <w:tcPr>
            <w:tcW w:w="134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2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34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PBA050</w:t>
            </w:r>
          </w:p>
        </w:tc>
        <w:tc>
          <w:tcPr>
            <w:tcW w:w="164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 w:eastAsiaTheme="minorEastAsia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eastAsia="zh-CN"/>
              </w:rPr>
              <w:t>客户ID</w:t>
            </w:r>
          </w:p>
        </w:tc>
        <w:tc>
          <w:tcPr>
            <w:tcW w:w="190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Bigint(20)</w:t>
            </w:r>
          </w:p>
        </w:tc>
        <w:tc>
          <w:tcPr>
            <w:tcW w:w="134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2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34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AAA001</w:t>
            </w:r>
          </w:p>
        </w:tc>
        <w:tc>
          <w:tcPr>
            <w:tcW w:w="164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有效标志</w:t>
            </w:r>
          </w:p>
        </w:tc>
        <w:tc>
          <w:tcPr>
            <w:tcW w:w="190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ascii="宋体" w:hAnsi="宋体"/>
                <w:kern w:val="0"/>
                <w:szCs w:val="21"/>
              </w:rPr>
              <w:t>V</w:t>
            </w:r>
            <w:r>
              <w:rPr>
                <w:rFonts w:hint="eastAsia" w:ascii="宋体" w:hAnsi="宋体"/>
                <w:kern w:val="0"/>
                <w:szCs w:val="21"/>
              </w:rPr>
              <w:t>archar(3)</w:t>
            </w:r>
          </w:p>
        </w:tc>
        <w:tc>
          <w:tcPr>
            <w:tcW w:w="134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42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0 无效 1 有效</w:t>
            </w:r>
          </w:p>
        </w:tc>
      </w:tr>
    </w:tbl>
    <w:p>
      <w:pPr>
        <w:rPr>
          <w:rFonts w:hint="eastAsia"/>
        </w:rPr>
      </w:pPr>
    </w:p>
    <w:p>
      <w:pPr>
        <w:pStyle w:val="4"/>
        <w:tabs>
          <w:tab w:val="left" w:pos="420"/>
          <w:tab w:val="clear" w:pos="432"/>
        </w:tabs>
        <w:rPr>
          <w:b w:val="0"/>
          <w:bCs w:val="0"/>
        </w:rPr>
      </w:pPr>
      <w:r>
        <w:rPr>
          <w:rFonts w:hint="eastAsia"/>
          <w:lang w:val="en-US" w:eastAsia="zh-CN"/>
        </w:rPr>
        <w:t>PA21 工种</w:t>
      </w:r>
      <w:r>
        <w:rPr>
          <w:rFonts w:hint="eastAsia"/>
        </w:rPr>
        <w:t>表</w:t>
      </w:r>
    </w:p>
    <w:tbl>
      <w:tblPr>
        <w:tblStyle w:val="6"/>
        <w:tblW w:w="10478" w:type="dxa"/>
        <w:tblInd w:w="-10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1"/>
        <w:gridCol w:w="1489"/>
        <w:gridCol w:w="1907"/>
        <w:gridCol w:w="1341"/>
        <w:gridCol w:w="42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50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shd w:val="clear" w:color="auto" w:fill="C0C0C0"/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字段名称</w:t>
            </w:r>
          </w:p>
        </w:tc>
        <w:tc>
          <w:tcPr>
            <w:tcW w:w="148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0C0C0"/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注释</w:t>
            </w:r>
          </w:p>
        </w:tc>
        <w:tc>
          <w:tcPr>
            <w:tcW w:w="190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0C0C0"/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类别</w:t>
            </w:r>
          </w:p>
        </w:tc>
        <w:tc>
          <w:tcPr>
            <w:tcW w:w="134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0C0C0"/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主键</w:t>
            </w:r>
          </w:p>
        </w:tc>
        <w:tc>
          <w:tcPr>
            <w:tcW w:w="42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shd w:val="clear" w:color="auto" w:fill="C0C0C0"/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50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PAA220</w:t>
            </w:r>
          </w:p>
        </w:tc>
        <w:tc>
          <w:tcPr>
            <w:tcW w:w="148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ID</w:t>
            </w:r>
          </w:p>
        </w:tc>
        <w:tc>
          <w:tcPr>
            <w:tcW w:w="190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Bigint(20)</w:t>
            </w:r>
          </w:p>
        </w:tc>
        <w:tc>
          <w:tcPr>
            <w:tcW w:w="134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√</w:t>
            </w:r>
          </w:p>
        </w:tc>
        <w:tc>
          <w:tcPr>
            <w:tcW w:w="42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50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PAA221</w:t>
            </w:r>
          </w:p>
        </w:tc>
        <w:tc>
          <w:tcPr>
            <w:tcW w:w="148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工种</w:t>
            </w: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名称</w:t>
            </w:r>
          </w:p>
        </w:tc>
        <w:tc>
          <w:tcPr>
            <w:tcW w:w="190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Varchar(32)</w:t>
            </w:r>
          </w:p>
        </w:tc>
        <w:tc>
          <w:tcPr>
            <w:tcW w:w="134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2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50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PAA200</w:t>
            </w:r>
          </w:p>
        </w:tc>
        <w:tc>
          <w:tcPr>
            <w:tcW w:w="148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行业</w:t>
            </w:r>
            <w:r>
              <w:rPr>
                <w:rFonts w:hint="eastAsia" w:ascii="宋体" w:hAnsi="宋体"/>
                <w:kern w:val="0"/>
                <w:szCs w:val="21"/>
              </w:rPr>
              <w:t>ID</w:t>
            </w:r>
          </w:p>
        </w:tc>
        <w:tc>
          <w:tcPr>
            <w:tcW w:w="190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Bigint(20)</w:t>
            </w:r>
          </w:p>
        </w:tc>
        <w:tc>
          <w:tcPr>
            <w:tcW w:w="134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2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50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PAA222</w:t>
            </w:r>
          </w:p>
        </w:tc>
        <w:tc>
          <w:tcPr>
            <w:tcW w:w="148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 w:eastAsiaTheme="minorEastAsia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备注</w:t>
            </w:r>
          </w:p>
        </w:tc>
        <w:tc>
          <w:tcPr>
            <w:tcW w:w="190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Varchar(50)</w:t>
            </w:r>
          </w:p>
        </w:tc>
        <w:tc>
          <w:tcPr>
            <w:tcW w:w="134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2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50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PAA223</w:t>
            </w:r>
          </w:p>
        </w:tc>
        <w:tc>
          <w:tcPr>
            <w:tcW w:w="148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首字母名称</w:t>
            </w:r>
          </w:p>
        </w:tc>
        <w:tc>
          <w:tcPr>
            <w:tcW w:w="190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Varchar(32)</w:t>
            </w:r>
          </w:p>
        </w:tc>
        <w:tc>
          <w:tcPr>
            <w:tcW w:w="134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2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50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PBA050</w:t>
            </w:r>
          </w:p>
        </w:tc>
        <w:tc>
          <w:tcPr>
            <w:tcW w:w="148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eastAsia="zh-CN"/>
              </w:rPr>
              <w:t>客户ID</w:t>
            </w:r>
          </w:p>
        </w:tc>
        <w:tc>
          <w:tcPr>
            <w:tcW w:w="190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Bigint(20)</w:t>
            </w:r>
          </w:p>
        </w:tc>
        <w:tc>
          <w:tcPr>
            <w:tcW w:w="134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2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50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AAA001</w:t>
            </w:r>
          </w:p>
        </w:tc>
        <w:tc>
          <w:tcPr>
            <w:tcW w:w="148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有效标志</w:t>
            </w:r>
          </w:p>
        </w:tc>
        <w:tc>
          <w:tcPr>
            <w:tcW w:w="190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ascii="宋体" w:hAnsi="宋体"/>
                <w:kern w:val="0"/>
                <w:szCs w:val="21"/>
              </w:rPr>
              <w:t>V</w:t>
            </w:r>
            <w:r>
              <w:rPr>
                <w:rFonts w:hint="eastAsia" w:ascii="宋体" w:hAnsi="宋体"/>
                <w:kern w:val="0"/>
                <w:szCs w:val="21"/>
              </w:rPr>
              <w:t>archar(3)</w:t>
            </w:r>
          </w:p>
        </w:tc>
        <w:tc>
          <w:tcPr>
            <w:tcW w:w="134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42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0 无效 1 有效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0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PAA250</w:t>
            </w:r>
          </w:p>
        </w:tc>
        <w:tc>
          <w:tcPr>
            <w:tcW w:w="148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领域</w:t>
            </w:r>
            <w:r>
              <w:rPr>
                <w:rFonts w:hint="eastAsia" w:ascii="宋体" w:hAnsi="宋体"/>
                <w:kern w:val="0"/>
                <w:szCs w:val="21"/>
              </w:rPr>
              <w:t>ID</w:t>
            </w:r>
          </w:p>
        </w:tc>
        <w:tc>
          <w:tcPr>
            <w:tcW w:w="190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Bigint(20)</w:t>
            </w:r>
          </w:p>
        </w:tc>
        <w:tc>
          <w:tcPr>
            <w:tcW w:w="134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42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50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PAA224</w:t>
            </w:r>
          </w:p>
        </w:tc>
        <w:tc>
          <w:tcPr>
            <w:tcW w:w="148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类型</w:t>
            </w:r>
          </w:p>
        </w:tc>
        <w:tc>
          <w:tcPr>
            <w:tcW w:w="190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Varchar(1)</w:t>
            </w:r>
          </w:p>
        </w:tc>
        <w:tc>
          <w:tcPr>
            <w:tcW w:w="134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42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1 行业工种 2 领域工种</w:t>
            </w:r>
          </w:p>
        </w:tc>
      </w:tr>
    </w:tbl>
    <w:p>
      <w:pPr>
        <w:rPr>
          <w:rFonts w:hint="eastAsia"/>
        </w:rPr>
      </w:pPr>
    </w:p>
    <w:p>
      <w:pPr>
        <w:pStyle w:val="4"/>
        <w:tabs>
          <w:tab w:val="left" w:pos="420"/>
          <w:tab w:val="clear" w:pos="432"/>
        </w:tabs>
        <w:rPr>
          <w:b w:val="0"/>
          <w:bCs w:val="0"/>
        </w:rPr>
      </w:pPr>
      <w:r>
        <w:rPr>
          <w:rFonts w:hint="eastAsia"/>
          <w:lang w:val="en-US" w:eastAsia="zh-CN"/>
        </w:rPr>
        <w:t>PA25 领域</w:t>
      </w:r>
      <w:r>
        <w:rPr>
          <w:rFonts w:hint="eastAsia"/>
        </w:rPr>
        <w:t>表</w:t>
      </w:r>
    </w:p>
    <w:tbl>
      <w:tblPr>
        <w:tblStyle w:val="6"/>
        <w:tblW w:w="10478" w:type="dxa"/>
        <w:tblInd w:w="-10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1"/>
        <w:gridCol w:w="1649"/>
        <w:gridCol w:w="1907"/>
        <w:gridCol w:w="1341"/>
        <w:gridCol w:w="42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34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shd w:val="clear" w:color="auto" w:fill="C0C0C0"/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字段名称</w:t>
            </w:r>
          </w:p>
        </w:tc>
        <w:tc>
          <w:tcPr>
            <w:tcW w:w="164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0C0C0"/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注释</w:t>
            </w:r>
          </w:p>
        </w:tc>
        <w:tc>
          <w:tcPr>
            <w:tcW w:w="190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0C0C0"/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类别</w:t>
            </w:r>
          </w:p>
        </w:tc>
        <w:tc>
          <w:tcPr>
            <w:tcW w:w="134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0C0C0"/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主键</w:t>
            </w:r>
          </w:p>
        </w:tc>
        <w:tc>
          <w:tcPr>
            <w:tcW w:w="42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shd w:val="clear" w:color="auto" w:fill="C0C0C0"/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4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PAA250</w:t>
            </w:r>
          </w:p>
        </w:tc>
        <w:tc>
          <w:tcPr>
            <w:tcW w:w="164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ID</w:t>
            </w:r>
          </w:p>
        </w:tc>
        <w:tc>
          <w:tcPr>
            <w:tcW w:w="190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Bigint(20)</w:t>
            </w:r>
          </w:p>
        </w:tc>
        <w:tc>
          <w:tcPr>
            <w:tcW w:w="134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√</w:t>
            </w:r>
          </w:p>
        </w:tc>
        <w:tc>
          <w:tcPr>
            <w:tcW w:w="42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34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PAA251</w:t>
            </w:r>
          </w:p>
        </w:tc>
        <w:tc>
          <w:tcPr>
            <w:tcW w:w="164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领域名称</w:t>
            </w:r>
          </w:p>
        </w:tc>
        <w:tc>
          <w:tcPr>
            <w:tcW w:w="190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Varchar(32)</w:t>
            </w:r>
          </w:p>
        </w:tc>
        <w:tc>
          <w:tcPr>
            <w:tcW w:w="134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2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34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PAA252</w:t>
            </w:r>
          </w:p>
        </w:tc>
        <w:tc>
          <w:tcPr>
            <w:tcW w:w="164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备注</w:t>
            </w:r>
          </w:p>
        </w:tc>
        <w:tc>
          <w:tcPr>
            <w:tcW w:w="190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Varchar(50)</w:t>
            </w:r>
          </w:p>
        </w:tc>
        <w:tc>
          <w:tcPr>
            <w:tcW w:w="134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2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34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PAA253</w:t>
            </w:r>
          </w:p>
        </w:tc>
        <w:tc>
          <w:tcPr>
            <w:tcW w:w="164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首字母缩写</w:t>
            </w:r>
          </w:p>
        </w:tc>
        <w:tc>
          <w:tcPr>
            <w:tcW w:w="190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Varchar(32)</w:t>
            </w:r>
          </w:p>
        </w:tc>
        <w:tc>
          <w:tcPr>
            <w:tcW w:w="134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2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34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PBA050</w:t>
            </w:r>
          </w:p>
        </w:tc>
        <w:tc>
          <w:tcPr>
            <w:tcW w:w="164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 w:eastAsiaTheme="minorEastAsia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eastAsia="zh-CN"/>
              </w:rPr>
              <w:t>客户ID</w:t>
            </w:r>
          </w:p>
        </w:tc>
        <w:tc>
          <w:tcPr>
            <w:tcW w:w="190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Bigint(20)</w:t>
            </w:r>
          </w:p>
        </w:tc>
        <w:tc>
          <w:tcPr>
            <w:tcW w:w="134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2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34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AAA001</w:t>
            </w:r>
          </w:p>
        </w:tc>
        <w:tc>
          <w:tcPr>
            <w:tcW w:w="164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有效标志</w:t>
            </w:r>
          </w:p>
        </w:tc>
        <w:tc>
          <w:tcPr>
            <w:tcW w:w="190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ascii="宋体" w:hAnsi="宋体"/>
                <w:kern w:val="0"/>
                <w:szCs w:val="21"/>
              </w:rPr>
              <w:t>V</w:t>
            </w:r>
            <w:r>
              <w:rPr>
                <w:rFonts w:hint="eastAsia" w:ascii="宋体" w:hAnsi="宋体"/>
                <w:kern w:val="0"/>
                <w:szCs w:val="21"/>
              </w:rPr>
              <w:t>archar(3)</w:t>
            </w:r>
          </w:p>
        </w:tc>
        <w:tc>
          <w:tcPr>
            <w:tcW w:w="134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42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0 无效 1 有效</w:t>
            </w:r>
          </w:p>
        </w:tc>
      </w:tr>
    </w:tbl>
    <w:p>
      <w:pPr>
        <w:rPr>
          <w:rFonts w:hint="eastAsia"/>
        </w:rPr>
      </w:pPr>
    </w:p>
    <w:p>
      <w:pPr>
        <w:pStyle w:val="4"/>
        <w:tabs>
          <w:tab w:val="left" w:pos="420"/>
          <w:tab w:val="clear" w:pos="432"/>
        </w:tabs>
        <w:rPr>
          <w:rFonts w:hint="eastAsia" w:eastAsia="黑体"/>
          <w:b w:val="0"/>
          <w:bCs w:val="0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PA30 日工日上限</w:t>
      </w:r>
      <w:r>
        <w:rPr>
          <w:rFonts w:hint="eastAsia"/>
          <w:strike/>
          <w:dstrike w:val="0"/>
        </w:rPr>
        <w:t>表</w:t>
      </w:r>
      <w:r>
        <w:rPr>
          <w:rFonts w:hint="eastAsia"/>
          <w:strike/>
          <w:dstrike w:val="0"/>
          <w:lang w:val="en-US" w:eastAsia="zh-CN"/>
        </w:rPr>
        <w:t xml:space="preserve"> （作废）</w:t>
      </w:r>
    </w:p>
    <w:tbl>
      <w:tblPr>
        <w:tblStyle w:val="6"/>
        <w:tblW w:w="10478" w:type="dxa"/>
        <w:tblInd w:w="-10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1"/>
        <w:gridCol w:w="1649"/>
        <w:gridCol w:w="1907"/>
        <w:gridCol w:w="1341"/>
        <w:gridCol w:w="42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34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shd w:val="clear" w:color="auto" w:fill="C0C0C0"/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字段名称</w:t>
            </w:r>
          </w:p>
        </w:tc>
        <w:tc>
          <w:tcPr>
            <w:tcW w:w="164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0C0C0"/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注释</w:t>
            </w:r>
          </w:p>
        </w:tc>
        <w:tc>
          <w:tcPr>
            <w:tcW w:w="190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0C0C0"/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类别</w:t>
            </w:r>
          </w:p>
        </w:tc>
        <w:tc>
          <w:tcPr>
            <w:tcW w:w="134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0C0C0"/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主键</w:t>
            </w:r>
          </w:p>
        </w:tc>
        <w:tc>
          <w:tcPr>
            <w:tcW w:w="42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shd w:val="clear" w:color="auto" w:fill="C0C0C0"/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4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tabs>
                <w:tab w:val="left" w:pos="418"/>
              </w:tabs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PAA300</w:t>
            </w:r>
          </w:p>
        </w:tc>
        <w:tc>
          <w:tcPr>
            <w:tcW w:w="164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ID</w:t>
            </w:r>
          </w:p>
        </w:tc>
        <w:tc>
          <w:tcPr>
            <w:tcW w:w="190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Bigint(20)</w:t>
            </w:r>
          </w:p>
        </w:tc>
        <w:tc>
          <w:tcPr>
            <w:tcW w:w="134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√</w:t>
            </w:r>
          </w:p>
        </w:tc>
        <w:tc>
          <w:tcPr>
            <w:tcW w:w="42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34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PAA301</w:t>
            </w:r>
          </w:p>
        </w:tc>
        <w:tc>
          <w:tcPr>
            <w:tcW w:w="164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日工日上限</w:t>
            </w:r>
          </w:p>
        </w:tc>
        <w:tc>
          <w:tcPr>
            <w:tcW w:w="190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Int(2)</w:t>
            </w:r>
          </w:p>
        </w:tc>
        <w:tc>
          <w:tcPr>
            <w:tcW w:w="134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2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34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PAA200</w:t>
            </w:r>
          </w:p>
        </w:tc>
        <w:tc>
          <w:tcPr>
            <w:tcW w:w="164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行业ID</w:t>
            </w:r>
          </w:p>
        </w:tc>
        <w:tc>
          <w:tcPr>
            <w:tcW w:w="190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Bigint(20)</w:t>
            </w:r>
          </w:p>
        </w:tc>
        <w:tc>
          <w:tcPr>
            <w:tcW w:w="134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2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34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PAA302</w:t>
            </w:r>
          </w:p>
        </w:tc>
        <w:tc>
          <w:tcPr>
            <w:tcW w:w="164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备注</w:t>
            </w:r>
          </w:p>
        </w:tc>
        <w:tc>
          <w:tcPr>
            <w:tcW w:w="190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Varchar(50)</w:t>
            </w:r>
          </w:p>
        </w:tc>
        <w:tc>
          <w:tcPr>
            <w:tcW w:w="134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2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34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PBA050</w:t>
            </w:r>
          </w:p>
        </w:tc>
        <w:tc>
          <w:tcPr>
            <w:tcW w:w="164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 w:eastAsiaTheme="minorEastAsia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eastAsia="zh-CN"/>
              </w:rPr>
              <w:t>客户ID</w:t>
            </w:r>
          </w:p>
        </w:tc>
        <w:tc>
          <w:tcPr>
            <w:tcW w:w="190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Bigint(20)</w:t>
            </w:r>
          </w:p>
        </w:tc>
        <w:tc>
          <w:tcPr>
            <w:tcW w:w="134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2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34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AAA001</w:t>
            </w:r>
          </w:p>
        </w:tc>
        <w:tc>
          <w:tcPr>
            <w:tcW w:w="164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有效标志</w:t>
            </w:r>
          </w:p>
        </w:tc>
        <w:tc>
          <w:tcPr>
            <w:tcW w:w="190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ascii="宋体" w:hAnsi="宋体"/>
                <w:kern w:val="0"/>
                <w:szCs w:val="21"/>
              </w:rPr>
              <w:t>V</w:t>
            </w:r>
            <w:r>
              <w:rPr>
                <w:rFonts w:hint="eastAsia" w:ascii="宋体" w:hAnsi="宋体"/>
                <w:kern w:val="0"/>
                <w:szCs w:val="21"/>
              </w:rPr>
              <w:t>archar(3)</w:t>
            </w:r>
          </w:p>
        </w:tc>
        <w:tc>
          <w:tcPr>
            <w:tcW w:w="134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42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0 无效 1 有效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34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PAA250</w:t>
            </w:r>
          </w:p>
        </w:tc>
        <w:tc>
          <w:tcPr>
            <w:tcW w:w="164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领域</w:t>
            </w:r>
            <w:r>
              <w:rPr>
                <w:rFonts w:hint="eastAsia" w:ascii="宋体" w:hAnsi="宋体"/>
                <w:kern w:val="0"/>
                <w:szCs w:val="21"/>
              </w:rPr>
              <w:t>ID</w:t>
            </w:r>
          </w:p>
        </w:tc>
        <w:tc>
          <w:tcPr>
            <w:tcW w:w="190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Bigint(20)</w:t>
            </w:r>
          </w:p>
        </w:tc>
        <w:tc>
          <w:tcPr>
            <w:tcW w:w="134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42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34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PAA303</w:t>
            </w:r>
          </w:p>
        </w:tc>
        <w:tc>
          <w:tcPr>
            <w:tcW w:w="164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类型</w:t>
            </w:r>
          </w:p>
        </w:tc>
        <w:tc>
          <w:tcPr>
            <w:tcW w:w="190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Varchar(1)</w:t>
            </w:r>
          </w:p>
        </w:tc>
        <w:tc>
          <w:tcPr>
            <w:tcW w:w="134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42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1 行业 2 领域</w:t>
            </w:r>
          </w:p>
        </w:tc>
      </w:tr>
    </w:tbl>
    <w:p>
      <w:pPr>
        <w:rPr>
          <w:rFonts w:hint="eastAsia"/>
        </w:rPr>
      </w:pPr>
    </w:p>
    <w:p>
      <w:pPr>
        <w:pStyle w:val="4"/>
        <w:tabs>
          <w:tab w:val="left" w:pos="420"/>
          <w:tab w:val="clear" w:pos="432"/>
        </w:tabs>
        <w:rPr>
          <w:rFonts w:hint="default"/>
          <w:b w:val="0"/>
          <w:bCs w:val="0"/>
          <w:lang w:val="en-US"/>
        </w:rPr>
      </w:pPr>
      <w:r>
        <w:rPr>
          <w:rFonts w:hint="eastAsia"/>
          <w:lang w:val="en-US" w:eastAsia="zh-CN"/>
        </w:rPr>
        <w:t>PA40 待办信息表</w:t>
      </w:r>
    </w:p>
    <w:tbl>
      <w:tblPr>
        <w:tblStyle w:val="6"/>
        <w:tblW w:w="10478" w:type="dxa"/>
        <w:tblInd w:w="-10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1"/>
        <w:gridCol w:w="1649"/>
        <w:gridCol w:w="1907"/>
        <w:gridCol w:w="1341"/>
        <w:gridCol w:w="42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34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shd w:val="clear" w:color="auto" w:fill="C0C0C0"/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字段名称</w:t>
            </w:r>
          </w:p>
        </w:tc>
        <w:tc>
          <w:tcPr>
            <w:tcW w:w="164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0C0C0"/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注释</w:t>
            </w:r>
          </w:p>
        </w:tc>
        <w:tc>
          <w:tcPr>
            <w:tcW w:w="190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0C0C0"/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类别</w:t>
            </w:r>
          </w:p>
        </w:tc>
        <w:tc>
          <w:tcPr>
            <w:tcW w:w="134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0C0C0"/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主键</w:t>
            </w:r>
          </w:p>
        </w:tc>
        <w:tc>
          <w:tcPr>
            <w:tcW w:w="42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shd w:val="clear" w:color="auto" w:fill="C0C0C0"/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4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tabs>
                <w:tab w:val="left" w:pos="418"/>
              </w:tabs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PAA400</w:t>
            </w:r>
          </w:p>
        </w:tc>
        <w:tc>
          <w:tcPr>
            <w:tcW w:w="164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ID</w:t>
            </w:r>
          </w:p>
        </w:tc>
        <w:tc>
          <w:tcPr>
            <w:tcW w:w="190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Bigint(20)</w:t>
            </w:r>
          </w:p>
        </w:tc>
        <w:tc>
          <w:tcPr>
            <w:tcW w:w="134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√</w:t>
            </w:r>
          </w:p>
        </w:tc>
        <w:tc>
          <w:tcPr>
            <w:tcW w:w="42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4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PAA401</w:t>
            </w:r>
          </w:p>
        </w:tc>
        <w:tc>
          <w:tcPr>
            <w:tcW w:w="164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待办内容</w:t>
            </w:r>
          </w:p>
        </w:tc>
        <w:tc>
          <w:tcPr>
            <w:tcW w:w="190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Varchar(128)</w:t>
            </w:r>
          </w:p>
        </w:tc>
        <w:tc>
          <w:tcPr>
            <w:tcW w:w="134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2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4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PAA402</w:t>
            </w:r>
          </w:p>
        </w:tc>
        <w:tc>
          <w:tcPr>
            <w:tcW w:w="164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待办单位ID</w:t>
            </w:r>
          </w:p>
        </w:tc>
        <w:tc>
          <w:tcPr>
            <w:tcW w:w="190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Bigint(20)</w:t>
            </w:r>
          </w:p>
        </w:tc>
        <w:tc>
          <w:tcPr>
            <w:tcW w:w="134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2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4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PAA403</w:t>
            </w:r>
          </w:p>
        </w:tc>
        <w:tc>
          <w:tcPr>
            <w:tcW w:w="164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待办平台</w:t>
            </w:r>
          </w:p>
        </w:tc>
        <w:tc>
          <w:tcPr>
            <w:tcW w:w="190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Varchar(3)</w:t>
            </w:r>
          </w:p>
        </w:tc>
        <w:tc>
          <w:tcPr>
            <w:tcW w:w="134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2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1 平台 2 监督平台 3 监管平台 4 合作银行  5 企业平台 6 建设单位 7承建单位 8 监理单位 9 劳动监察 10 行政平台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4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PAA404</w:t>
            </w:r>
          </w:p>
        </w:tc>
        <w:tc>
          <w:tcPr>
            <w:tcW w:w="164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待办类型</w:t>
            </w:r>
          </w:p>
        </w:tc>
        <w:tc>
          <w:tcPr>
            <w:tcW w:w="190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Varchar(3)</w:t>
            </w:r>
          </w:p>
        </w:tc>
        <w:tc>
          <w:tcPr>
            <w:tcW w:w="134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2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trike/>
                <w:dstrike w:val="0"/>
                <w:kern w:val="0"/>
                <w:szCs w:val="21"/>
                <w:highlight w:val="darkGreen"/>
                <w:lang w:val="en-US" w:eastAsia="zh-CN"/>
              </w:rPr>
              <w:t>1 台账审批 2 银行签约盖章</w:t>
            </w:r>
            <w:r>
              <w:rPr>
                <w:rFonts w:hint="eastAsia" w:ascii="宋体" w:hAnsi="宋体"/>
                <w:strike/>
                <w:dstrike w:val="0"/>
                <w:kern w:val="0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  <w:strike/>
                <w:dstrike w:val="0"/>
                <w:kern w:val="0"/>
                <w:szCs w:val="21"/>
                <w:highlight w:val="darkGreen"/>
                <w:lang w:val="en-US" w:eastAsia="zh-CN"/>
              </w:rPr>
              <w:t>3 企业台账</w:t>
            </w:r>
            <w:r>
              <w:rPr>
                <w:rFonts w:hint="eastAsia" w:ascii="宋体" w:hAnsi="宋体"/>
                <w:strike/>
                <w:dstrike w:val="0"/>
                <w:kern w:val="0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  <w:strike/>
                <w:dstrike w:val="0"/>
                <w:kern w:val="0"/>
                <w:szCs w:val="21"/>
                <w:highlight w:val="darkGreen"/>
                <w:lang w:val="en-US" w:eastAsia="zh-CN"/>
              </w:rPr>
              <w:t>4 职工备案</w:t>
            </w: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 xml:space="preserve"> 5 单位信息 6 人员信息 7 维护签名 8 银行签约 9 工资审批（建设，监理） 10 分包审批 11 项目审批 12 四方协议 13 余额不足 14 发放工资 15 员工银行卡  </w:t>
            </w:r>
            <w:r>
              <w:rPr>
                <w:rFonts w:hint="eastAsia" w:ascii="宋体" w:hAnsi="宋体"/>
                <w:strike/>
                <w:dstrike w:val="0"/>
                <w:kern w:val="0"/>
                <w:szCs w:val="21"/>
                <w:highlight w:val="darkGreen"/>
                <w:lang w:val="en-US" w:eastAsia="zh-CN"/>
              </w:rPr>
              <w:t>16 合同签订盖章</w:t>
            </w: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 xml:space="preserve"> 17 考勤催办 18 生成班组 19 签订合同 20工资确认 21 合同续签 22 维护工种</w:t>
            </w:r>
            <w:r>
              <w:rPr>
                <w:rFonts w:hint="eastAsia" w:ascii="宋体" w:hAnsi="宋体"/>
                <w:strike/>
                <w:dstrike w:val="0"/>
                <w:kern w:val="0"/>
                <w:szCs w:val="21"/>
                <w:lang w:val="en-US" w:eastAsia="zh-CN"/>
              </w:rPr>
              <w:t xml:space="preserve"> 23 维护工日</w:t>
            </w: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 xml:space="preserve"> 25工资维护 26 人脸受限 27 备案未签合同 28 督办通知 29 未按时催办和督办 30 工资审批（监管） 31 分包工资审批（承建） 32 银行续签 33 变更银行 34 人脸复审 35 解除银行 36 保证金返还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34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PAA405</w:t>
            </w:r>
          </w:p>
        </w:tc>
        <w:tc>
          <w:tcPr>
            <w:tcW w:w="164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生成时间</w:t>
            </w:r>
          </w:p>
        </w:tc>
        <w:tc>
          <w:tcPr>
            <w:tcW w:w="190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datetime</w:t>
            </w:r>
          </w:p>
        </w:tc>
        <w:tc>
          <w:tcPr>
            <w:tcW w:w="134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2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4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PAA406</w:t>
            </w:r>
          </w:p>
        </w:tc>
        <w:tc>
          <w:tcPr>
            <w:tcW w:w="164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theme="minorBidi"/>
                <w:kern w:val="0"/>
                <w:sz w:val="21"/>
                <w:szCs w:val="21"/>
                <w:lang w:val="en-US" w:eastAsia="zh-CN" w:bidi="ar-SA"/>
              </w:rPr>
              <w:t>待办状态</w:t>
            </w:r>
          </w:p>
        </w:tc>
        <w:tc>
          <w:tcPr>
            <w:tcW w:w="190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theme="minorBidi"/>
                <w:kern w:val="0"/>
                <w:sz w:val="21"/>
                <w:szCs w:val="21"/>
                <w:lang w:val="en-US" w:eastAsia="zh-CN" w:bidi="ar-SA"/>
              </w:rPr>
              <w:t>Varchar(3)</w:t>
            </w:r>
          </w:p>
        </w:tc>
        <w:tc>
          <w:tcPr>
            <w:tcW w:w="134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42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theme="minorBidi"/>
                <w:kern w:val="0"/>
                <w:sz w:val="21"/>
                <w:szCs w:val="21"/>
                <w:lang w:val="en-US" w:eastAsia="zh-CN" w:bidi="ar-SA"/>
              </w:rPr>
              <w:t>0 完成 1 系统生成 2催办 3 督办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4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PAA407</w:t>
            </w:r>
          </w:p>
        </w:tc>
        <w:tc>
          <w:tcPr>
            <w:tcW w:w="164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theme="minorBidi"/>
                <w:kern w:val="0"/>
                <w:sz w:val="21"/>
                <w:szCs w:val="21"/>
                <w:lang w:val="en-US" w:eastAsia="zh-CN" w:bidi="ar-SA"/>
              </w:rPr>
              <w:t>待办事件ID</w:t>
            </w:r>
          </w:p>
        </w:tc>
        <w:tc>
          <w:tcPr>
            <w:tcW w:w="190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theme="minorBidi"/>
                <w:kern w:val="0"/>
                <w:sz w:val="21"/>
                <w:szCs w:val="21"/>
                <w:lang w:val="en-US" w:eastAsia="zh-CN" w:bidi="ar-SA"/>
              </w:rPr>
              <w:t>Bigint(20)</w:t>
            </w:r>
          </w:p>
        </w:tc>
        <w:tc>
          <w:tcPr>
            <w:tcW w:w="134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42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34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PAA408</w:t>
            </w:r>
          </w:p>
        </w:tc>
        <w:tc>
          <w:tcPr>
            <w:tcW w:w="164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theme="minorBidi"/>
                <w:kern w:val="0"/>
                <w:sz w:val="21"/>
                <w:szCs w:val="21"/>
                <w:lang w:val="en-US" w:eastAsia="zh-CN" w:bidi="ar-SA"/>
              </w:rPr>
              <w:t>完成时间</w:t>
            </w:r>
          </w:p>
        </w:tc>
        <w:tc>
          <w:tcPr>
            <w:tcW w:w="190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theme="minorBidi"/>
                <w:kern w:val="0"/>
                <w:sz w:val="21"/>
                <w:szCs w:val="21"/>
                <w:lang w:val="en-US" w:eastAsia="zh-CN" w:bidi="ar-SA"/>
              </w:rPr>
              <w:t>datetime</w:t>
            </w:r>
          </w:p>
        </w:tc>
        <w:tc>
          <w:tcPr>
            <w:tcW w:w="134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42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34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PAA409</w:t>
            </w:r>
          </w:p>
        </w:tc>
        <w:tc>
          <w:tcPr>
            <w:tcW w:w="164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theme="minorBidi"/>
                <w:kern w:val="0"/>
                <w:sz w:val="21"/>
                <w:szCs w:val="21"/>
                <w:lang w:val="en-US" w:eastAsia="zh-CN" w:bidi="ar-SA"/>
              </w:rPr>
              <w:t>完成时限</w:t>
            </w:r>
          </w:p>
        </w:tc>
        <w:tc>
          <w:tcPr>
            <w:tcW w:w="190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theme="minorBidi"/>
                <w:kern w:val="0"/>
                <w:sz w:val="21"/>
                <w:szCs w:val="21"/>
                <w:lang w:val="en-US" w:eastAsia="zh-CN" w:bidi="ar-SA"/>
              </w:rPr>
              <w:t>Int(10)</w:t>
            </w:r>
          </w:p>
        </w:tc>
        <w:tc>
          <w:tcPr>
            <w:tcW w:w="134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42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34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PDA000</w:t>
            </w:r>
          </w:p>
        </w:tc>
        <w:tc>
          <w:tcPr>
            <w:tcW w:w="164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theme="minorBidi"/>
                <w:kern w:val="0"/>
                <w:sz w:val="21"/>
                <w:szCs w:val="21"/>
                <w:lang w:val="en-US" w:eastAsia="zh-CN" w:bidi="ar-SA"/>
              </w:rPr>
              <w:t>项目ID</w:t>
            </w:r>
          </w:p>
        </w:tc>
        <w:tc>
          <w:tcPr>
            <w:tcW w:w="190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theme="minorBidi"/>
                <w:kern w:val="0"/>
                <w:sz w:val="21"/>
                <w:szCs w:val="21"/>
                <w:lang w:val="en-US" w:eastAsia="zh-CN" w:bidi="ar-SA"/>
              </w:rPr>
              <w:t>Bigint(20)</w:t>
            </w:r>
          </w:p>
        </w:tc>
        <w:tc>
          <w:tcPr>
            <w:tcW w:w="134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42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34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PAA100</w:t>
            </w:r>
          </w:p>
        </w:tc>
        <w:tc>
          <w:tcPr>
            <w:tcW w:w="164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theme="minorBidi"/>
                <w:kern w:val="0"/>
                <w:sz w:val="21"/>
                <w:szCs w:val="21"/>
                <w:lang w:val="en-US" w:eastAsia="zh-CN" w:bidi="ar-SA"/>
              </w:rPr>
              <w:t>文件ID</w:t>
            </w:r>
          </w:p>
        </w:tc>
        <w:tc>
          <w:tcPr>
            <w:tcW w:w="190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theme="minorBidi"/>
                <w:kern w:val="0"/>
                <w:sz w:val="21"/>
                <w:szCs w:val="21"/>
                <w:lang w:val="en-US" w:eastAsia="zh-CN" w:bidi="ar-SA"/>
              </w:rPr>
              <w:t>Bigint(20)</w:t>
            </w:r>
          </w:p>
        </w:tc>
        <w:tc>
          <w:tcPr>
            <w:tcW w:w="134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42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34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PBA050</w:t>
            </w:r>
          </w:p>
        </w:tc>
        <w:tc>
          <w:tcPr>
            <w:tcW w:w="164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theme="minorBidi"/>
                <w:kern w:val="0"/>
                <w:sz w:val="21"/>
                <w:szCs w:val="21"/>
                <w:lang w:val="en-US" w:eastAsia="zh-CN" w:bidi="ar-SA"/>
              </w:rPr>
              <w:t>客户ID</w:t>
            </w:r>
          </w:p>
        </w:tc>
        <w:tc>
          <w:tcPr>
            <w:tcW w:w="190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theme="minorBidi"/>
                <w:kern w:val="0"/>
                <w:sz w:val="21"/>
                <w:szCs w:val="21"/>
                <w:lang w:val="en-US" w:eastAsia="zh-CN" w:bidi="ar-SA"/>
              </w:rPr>
              <w:t>Bigint(20)</w:t>
            </w:r>
          </w:p>
        </w:tc>
        <w:tc>
          <w:tcPr>
            <w:tcW w:w="134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42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</w:p>
        </w:tc>
      </w:tr>
    </w:tbl>
    <w:p>
      <w:pPr>
        <w:rPr>
          <w:rFonts w:hint="eastAsia"/>
        </w:rPr>
      </w:pPr>
    </w:p>
    <w:p>
      <w:pPr>
        <w:pStyle w:val="4"/>
        <w:tabs>
          <w:tab w:val="left" w:pos="420"/>
          <w:tab w:val="clear" w:pos="432"/>
        </w:tabs>
        <w:rPr>
          <w:rFonts w:hint="default"/>
          <w:b w:val="0"/>
          <w:bCs w:val="0"/>
          <w:lang w:val="en-US"/>
        </w:rPr>
      </w:pPr>
      <w:r>
        <w:rPr>
          <w:rFonts w:hint="eastAsia"/>
          <w:lang w:val="en-US" w:eastAsia="zh-CN"/>
        </w:rPr>
        <w:t>PA50 预警信息表</w:t>
      </w:r>
    </w:p>
    <w:tbl>
      <w:tblPr>
        <w:tblStyle w:val="6"/>
        <w:tblW w:w="10478" w:type="dxa"/>
        <w:tblInd w:w="-10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1"/>
        <w:gridCol w:w="1649"/>
        <w:gridCol w:w="1907"/>
        <w:gridCol w:w="1341"/>
        <w:gridCol w:w="42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34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shd w:val="clear" w:color="auto" w:fill="C0C0C0"/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字段名称</w:t>
            </w:r>
          </w:p>
        </w:tc>
        <w:tc>
          <w:tcPr>
            <w:tcW w:w="164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0C0C0"/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注释</w:t>
            </w:r>
          </w:p>
        </w:tc>
        <w:tc>
          <w:tcPr>
            <w:tcW w:w="190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0C0C0"/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类别</w:t>
            </w:r>
          </w:p>
        </w:tc>
        <w:tc>
          <w:tcPr>
            <w:tcW w:w="134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0C0C0"/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主键</w:t>
            </w:r>
          </w:p>
        </w:tc>
        <w:tc>
          <w:tcPr>
            <w:tcW w:w="42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shd w:val="clear" w:color="auto" w:fill="C0C0C0"/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4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tabs>
                <w:tab w:val="left" w:pos="418"/>
              </w:tabs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PAA500</w:t>
            </w:r>
          </w:p>
        </w:tc>
        <w:tc>
          <w:tcPr>
            <w:tcW w:w="164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ID</w:t>
            </w:r>
          </w:p>
        </w:tc>
        <w:tc>
          <w:tcPr>
            <w:tcW w:w="190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Bigint(20)</w:t>
            </w:r>
          </w:p>
        </w:tc>
        <w:tc>
          <w:tcPr>
            <w:tcW w:w="134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√</w:t>
            </w:r>
          </w:p>
        </w:tc>
        <w:tc>
          <w:tcPr>
            <w:tcW w:w="42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34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PAA501</w:t>
            </w:r>
          </w:p>
        </w:tc>
        <w:tc>
          <w:tcPr>
            <w:tcW w:w="164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预警内容</w:t>
            </w:r>
          </w:p>
        </w:tc>
        <w:tc>
          <w:tcPr>
            <w:tcW w:w="190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Varchar(128)</w:t>
            </w:r>
          </w:p>
        </w:tc>
        <w:tc>
          <w:tcPr>
            <w:tcW w:w="134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2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4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PAA502</w:t>
            </w:r>
          </w:p>
        </w:tc>
        <w:tc>
          <w:tcPr>
            <w:tcW w:w="164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生成时间</w:t>
            </w:r>
          </w:p>
        </w:tc>
        <w:tc>
          <w:tcPr>
            <w:tcW w:w="190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datetime</w:t>
            </w:r>
          </w:p>
        </w:tc>
        <w:tc>
          <w:tcPr>
            <w:tcW w:w="134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2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4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PAA504</w:t>
            </w:r>
          </w:p>
        </w:tc>
        <w:tc>
          <w:tcPr>
            <w:tcW w:w="164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预警平台</w:t>
            </w:r>
          </w:p>
        </w:tc>
        <w:tc>
          <w:tcPr>
            <w:tcW w:w="190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Varchar(3)</w:t>
            </w:r>
          </w:p>
        </w:tc>
        <w:tc>
          <w:tcPr>
            <w:tcW w:w="134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2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 xml:space="preserve"> 2 监督平台 3 监管平台</w:t>
            </w: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 xml:space="preserve"> 9 监察平台 </w:t>
            </w:r>
            <w:r>
              <w:rPr>
                <w:rFonts w:hint="eastAsia" w:ascii="宋体" w:hAnsi="宋体"/>
                <w:kern w:val="0"/>
                <w:szCs w:val="21"/>
              </w:rPr>
              <w:t>10 行政平台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4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PAA505</w:t>
            </w:r>
          </w:p>
        </w:tc>
        <w:tc>
          <w:tcPr>
            <w:tcW w:w="164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预警平台ID</w:t>
            </w:r>
          </w:p>
        </w:tc>
        <w:tc>
          <w:tcPr>
            <w:tcW w:w="190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Bigint(20)</w:t>
            </w:r>
          </w:p>
        </w:tc>
        <w:tc>
          <w:tcPr>
            <w:tcW w:w="134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2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4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tabs>
                <w:tab w:val="left" w:pos="418"/>
              </w:tabs>
              <w:jc w:val="left"/>
              <w:rPr>
                <w:rFonts w:hint="eastAsia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PAA400</w:t>
            </w:r>
          </w:p>
        </w:tc>
        <w:tc>
          <w:tcPr>
            <w:tcW w:w="164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待办</w:t>
            </w:r>
            <w:r>
              <w:rPr>
                <w:rFonts w:hint="eastAsia" w:ascii="宋体" w:hAnsi="宋体"/>
                <w:kern w:val="0"/>
                <w:szCs w:val="21"/>
              </w:rPr>
              <w:t>ID</w:t>
            </w:r>
          </w:p>
        </w:tc>
        <w:tc>
          <w:tcPr>
            <w:tcW w:w="190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Bigint(20)</w:t>
            </w:r>
          </w:p>
        </w:tc>
        <w:tc>
          <w:tcPr>
            <w:tcW w:w="134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42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34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tabs>
                <w:tab w:val="left" w:pos="418"/>
              </w:tabs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PAA506</w:t>
            </w:r>
          </w:p>
        </w:tc>
        <w:tc>
          <w:tcPr>
            <w:tcW w:w="164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待办单位ID</w:t>
            </w:r>
          </w:p>
        </w:tc>
        <w:tc>
          <w:tcPr>
            <w:tcW w:w="190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Bigint(20)</w:t>
            </w:r>
          </w:p>
        </w:tc>
        <w:tc>
          <w:tcPr>
            <w:tcW w:w="134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42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34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tabs>
                <w:tab w:val="left" w:pos="418"/>
              </w:tabs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PAA507</w:t>
            </w:r>
          </w:p>
        </w:tc>
        <w:tc>
          <w:tcPr>
            <w:tcW w:w="164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待办单位类型</w:t>
            </w:r>
          </w:p>
        </w:tc>
        <w:tc>
          <w:tcPr>
            <w:tcW w:w="190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Varchar(3)</w:t>
            </w:r>
          </w:p>
        </w:tc>
        <w:tc>
          <w:tcPr>
            <w:tcW w:w="134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42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1 平台 2 监督平台 3 监管平台 4 合作银行  5 企业平台 6 建设单位 7承建单位 8 监理单位 9 劳动监察 10 行政平台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4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tabs>
                <w:tab w:val="left" w:pos="418"/>
              </w:tabs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 xml:space="preserve">PAA508 </w:t>
            </w:r>
          </w:p>
        </w:tc>
        <w:tc>
          <w:tcPr>
            <w:tcW w:w="164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预警类型</w:t>
            </w:r>
          </w:p>
        </w:tc>
        <w:tc>
          <w:tcPr>
            <w:tcW w:w="190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Varchar(3)</w:t>
            </w:r>
          </w:p>
        </w:tc>
        <w:tc>
          <w:tcPr>
            <w:tcW w:w="134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42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同PAA404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34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tabs>
                <w:tab w:val="left" w:pos="418"/>
              </w:tabs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PAA509</w:t>
            </w:r>
          </w:p>
        </w:tc>
        <w:tc>
          <w:tcPr>
            <w:tcW w:w="164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theme="minorBidi"/>
                <w:kern w:val="0"/>
                <w:sz w:val="21"/>
                <w:szCs w:val="21"/>
                <w:lang w:val="en-US" w:eastAsia="zh-CN" w:bidi="ar-SA"/>
              </w:rPr>
              <w:t>催办人ID</w:t>
            </w:r>
          </w:p>
        </w:tc>
        <w:tc>
          <w:tcPr>
            <w:tcW w:w="190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theme="minorBidi"/>
                <w:kern w:val="0"/>
                <w:sz w:val="21"/>
                <w:szCs w:val="21"/>
                <w:lang w:val="en-US" w:eastAsia="zh-CN" w:bidi="ar-SA"/>
              </w:rPr>
              <w:t>Bigint(20)</w:t>
            </w:r>
          </w:p>
        </w:tc>
        <w:tc>
          <w:tcPr>
            <w:tcW w:w="134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42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41" w:type="dxa"/>
          </w:tcPr>
          <w:p>
            <w:pPr>
              <w:widowControl/>
              <w:tabs>
                <w:tab w:val="left" w:pos="418"/>
              </w:tabs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PAA510</w:t>
            </w:r>
          </w:p>
        </w:tc>
        <w:tc>
          <w:tcPr>
            <w:tcW w:w="1649" w:type="dxa"/>
            <w:vAlign w:val="bottom"/>
          </w:tcPr>
          <w:p>
            <w:pPr>
              <w:widowControl/>
              <w:jc w:val="left"/>
              <w:rPr>
                <w:rFonts w:hint="eastAsia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theme="minorBidi"/>
                <w:kern w:val="0"/>
                <w:sz w:val="21"/>
                <w:szCs w:val="21"/>
                <w:lang w:val="en-US" w:eastAsia="zh-CN" w:bidi="ar-SA"/>
              </w:rPr>
              <w:t>催办时间</w:t>
            </w:r>
          </w:p>
        </w:tc>
        <w:tc>
          <w:tcPr>
            <w:tcW w:w="0" w:type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theme="minorBidi"/>
                <w:kern w:val="0"/>
                <w:sz w:val="21"/>
                <w:szCs w:val="21"/>
                <w:lang w:val="en-US" w:eastAsia="zh-CN" w:bidi="ar-SA"/>
              </w:rPr>
              <w:t>Datetime</w:t>
            </w:r>
          </w:p>
        </w:tc>
        <w:tc>
          <w:tcPr>
            <w:tcW w:w="0" w:type="auto"/>
          </w:tcPr>
          <w:p>
            <w:pPr>
              <w:widowControl/>
              <w:jc w:val="center"/>
              <w:rPr>
                <w:rFonts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widowControl/>
              <w:jc w:val="left"/>
              <w:rPr>
                <w:rFonts w:hint="eastAsia" w:ascii="宋体" w:hAnsi="宋体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341" w:type="dxa"/>
          </w:tcPr>
          <w:p>
            <w:pPr>
              <w:widowControl/>
              <w:tabs>
                <w:tab w:val="left" w:pos="418"/>
              </w:tabs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PAA511</w:t>
            </w:r>
          </w:p>
        </w:tc>
        <w:tc>
          <w:tcPr>
            <w:tcW w:w="1649" w:type="dxa"/>
            <w:vAlign w:val="bottom"/>
          </w:tcPr>
          <w:p>
            <w:pPr>
              <w:widowControl/>
              <w:jc w:val="left"/>
              <w:rPr>
                <w:rFonts w:hint="default" w:ascii="宋体" w:hAnsi="宋体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theme="minorBidi"/>
                <w:kern w:val="0"/>
                <w:sz w:val="21"/>
                <w:szCs w:val="21"/>
                <w:lang w:val="en-US" w:eastAsia="zh-CN" w:bidi="ar-SA"/>
              </w:rPr>
              <w:t>催办时限</w:t>
            </w:r>
          </w:p>
        </w:tc>
        <w:tc>
          <w:tcPr>
            <w:tcW w:w="0" w:type="auto"/>
            <w:vAlign w:val="bottom"/>
          </w:tcPr>
          <w:p>
            <w:pPr>
              <w:widowControl/>
              <w:jc w:val="left"/>
              <w:rPr>
                <w:rFonts w:hint="default" w:ascii="宋体" w:hAnsi="宋体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theme="minorBidi"/>
                <w:kern w:val="0"/>
                <w:sz w:val="21"/>
                <w:szCs w:val="21"/>
                <w:lang w:val="en-US" w:eastAsia="zh-CN" w:bidi="ar-SA"/>
              </w:rPr>
              <w:t>Int(10)</w:t>
            </w:r>
          </w:p>
        </w:tc>
        <w:tc>
          <w:tcPr>
            <w:tcW w:w="0" w:type="auto"/>
          </w:tcPr>
          <w:p>
            <w:pPr>
              <w:widowControl/>
              <w:jc w:val="center"/>
              <w:rPr>
                <w:rFonts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widowControl/>
              <w:jc w:val="left"/>
              <w:rPr>
                <w:rFonts w:hint="eastAsia" w:ascii="宋体" w:hAnsi="宋体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341" w:type="dxa"/>
          </w:tcPr>
          <w:p>
            <w:pPr>
              <w:widowControl/>
              <w:tabs>
                <w:tab w:val="left" w:pos="418"/>
              </w:tabs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PAA512</w:t>
            </w:r>
          </w:p>
        </w:tc>
        <w:tc>
          <w:tcPr>
            <w:tcW w:w="1649" w:type="dxa"/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theme="minorBidi"/>
                <w:kern w:val="0"/>
                <w:sz w:val="21"/>
                <w:szCs w:val="21"/>
                <w:lang w:val="en-US" w:eastAsia="zh-CN" w:bidi="ar-SA"/>
              </w:rPr>
              <w:t>完成时间</w:t>
            </w:r>
          </w:p>
        </w:tc>
        <w:tc>
          <w:tcPr>
            <w:tcW w:w="0" w:type="auto"/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theme="minorBidi"/>
                <w:kern w:val="0"/>
                <w:sz w:val="21"/>
                <w:szCs w:val="21"/>
                <w:lang w:val="en-US" w:eastAsia="zh-CN" w:bidi="ar-SA"/>
              </w:rPr>
              <w:t>Datetime</w:t>
            </w:r>
          </w:p>
        </w:tc>
        <w:tc>
          <w:tcPr>
            <w:tcW w:w="0" w:type="auto"/>
          </w:tcPr>
          <w:p>
            <w:pPr>
              <w:widowControl/>
              <w:jc w:val="center"/>
              <w:rPr>
                <w:rFonts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widowControl/>
              <w:jc w:val="left"/>
              <w:rPr>
                <w:rFonts w:hint="eastAsia" w:ascii="宋体" w:hAnsi="宋体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341" w:type="dxa"/>
          </w:tcPr>
          <w:p>
            <w:pPr>
              <w:widowControl/>
              <w:tabs>
                <w:tab w:val="left" w:pos="418"/>
              </w:tabs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PAA513</w:t>
            </w:r>
          </w:p>
        </w:tc>
        <w:tc>
          <w:tcPr>
            <w:tcW w:w="1649" w:type="dxa"/>
            <w:vAlign w:val="bottom"/>
          </w:tcPr>
          <w:p>
            <w:pPr>
              <w:widowControl/>
              <w:jc w:val="left"/>
              <w:rPr>
                <w:rFonts w:hint="default" w:ascii="宋体" w:hAnsi="宋体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theme="minorBidi"/>
                <w:kern w:val="0"/>
                <w:sz w:val="21"/>
                <w:szCs w:val="21"/>
                <w:lang w:val="en-US" w:eastAsia="zh-CN" w:bidi="ar-SA"/>
              </w:rPr>
              <w:t>状态</w:t>
            </w:r>
          </w:p>
        </w:tc>
        <w:tc>
          <w:tcPr>
            <w:tcW w:w="0" w:type="auto"/>
            <w:vAlign w:val="bottom"/>
          </w:tcPr>
          <w:p>
            <w:pPr>
              <w:widowControl/>
              <w:jc w:val="left"/>
              <w:rPr>
                <w:rFonts w:hint="default" w:ascii="宋体" w:hAnsi="宋体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theme="minorBidi"/>
                <w:kern w:val="0"/>
                <w:sz w:val="21"/>
                <w:szCs w:val="21"/>
                <w:lang w:val="en-US" w:eastAsia="zh-CN" w:bidi="ar-SA"/>
              </w:rPr>
              <w:t>Varchar(1)</w:t>
            </w:r>
          </w:p>
        </w:tc>
        <w:tc>
          <w:tcPr>
            <w:tcW w:w="0" w:type="auto"/>
          </w:tcPr>
          <w:p>
            <w:pPr>
              <w:widowControl/>
              <w:jc w:val="center"/>
              <w:rPr>
                <w:rFonts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1  未催办 2 催办中 3 未督办 4 督办中 5 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1" w:hRule="atLeast"/>
        </w:trPr>
        <w:tc>
          <w:tcPr>
            <w:tcW w:w="1341" w:type="dxa"/>
          </w:tcPr>
          <w:p>
            <w:pPr>
              <w:widowControl/>
              <w:tabs>
                <w:tab w:val="left" w:pos="418"/>
              </w:tabs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PAA514</w:t>
            </w:r>
          </w:p>
        </w:tc>
        <w:tc>
          <w:tcPr>
            <w:tcW w:w="1649" w:type="dxa"/>
            <w:vAlign w:val="bottom"/>
          </w:tcPr>
          <w:p>
            <w:pPr>
              <w:widowControl/>
              <w:jc w:val="left"/>
              <w:rPr>
                <w:rFonts w:hint="default" w:ascii="宋体" w:hAnsi="宋体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theme="minorBidi"/>
                <w:kern w:val="0"/>
                <w:sz w:val="21"/>
                <w:szCs w:val="21"/>
                <w:lang w:val="en-US" w:eastAsia="zh-CN" w:bidi="ar-SA"/>
              </w:rPr>
              <w:t>督办文件</w:t>
            </w:r>
          </w:p>
        </w:tc>
        <w:tc>
          <w:tcPr>
            <w:tcW w:w="0" w:type="auto"/>
            <w:vAlign w:val="bottom"/>
          </w:tcPr>
          <w:p>
            <w:pPr>
              <w:widowControl/>
              <w:jc w:val="left"/>
              <w:rPr>
                <w:rFonts w:hint="default" w:ascii="宋体" w:hAnsi="宋体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theme="minorBidi"/>
                <w:kern w:val="0"/>
                <w:sz w:val="21"/>
                <w:szCs w:val="21"/>
                <w:lang w:val="en-US" w:eastAsia="zh-CN" w:bidi="ar-SA"/>
              </w:rPr>
              <w:t>Varchar(128)</w:t>
            </w:r>
          </w:p>
        </w:tc>
        <w:tc>
          <w:tcPr>
            <w:tcW w:w="0" w:type="auto"/>
          </w:tcPr>
          <w:p>
            <w:pPr>
              <w:widowControl/>
              <w:jc w:val="center"/>
              <w:rPr>
                <w:rFonts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widowControl/>
              <w:jc w:val="left"/>
              <w:rPr>
                <w:rFonts w:hint="eastAsia" w:ascii="宋体" w:hAnsi="宋体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41" w:type="dxa"/>
          </w:tcPr>
          <w:p>
            <w:pPr>
              <w:widowControl/>
              <w:tabs>
                <w:tab w:val="left" w:pos="418"/>
              </w:tabs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PAA515</w:t>
            </w:r>
          </w:p>
        </w:tc>
        <w:tc>
          <w:tcPr>
            <w:tcW w:w="1649" w:type="dxa"/>
            <w:vAlign w:val="bottom"/>
          </w:tcPr>
          <w:p>
            <w:pPr>
              <w:widowControl/>
              <w:jc w:val="left"/>
              <w:rPr>
                <w:rFonts w:hint="default" w:ascii="宋体" w:hAnsi="宋体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theme="minorBidi"/>
                <w:kern w:val="0"/>
                <w:sz w:val="21"/>
                <w:szCs w:val="21"/>
                <w:lang w:val="en-US" w:eastAsia="zh-CN" w:bidi="ar-SA"/>
              </w:rPr>
              <w:t>工作未完成原因</w:t>
            </w:r>
          </w:p>
        </w:tc>
        <w:tc>
          <w:tcPr>
            <w:tcW w:w="0" w:type="auto"/>
            <w:vAlign w:val="bottom"/>
          </w:tcPr>
          <w:p>
            <w:pPr>
              <w:widowControl/>
              <w:jc w:val="left"/>
              <w:rPr>
                <w:rFonts w:hint="default" w:ascii="宋体" w:hAnsi="宋体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theme="minorBidi"/>
                <w:kern w:val="0"/>
                <w:sz w:val="21"/>
                <w:szCs w:val="21"/>
                <w:lang w:val="en-US" w:eastAsia="zh-CN" w:bidi="ar-SA"/>
              </w:rPr>
              <w:t>Text</w:t>
            </w:r>
          </w:p>
        </w:tc>
        <w:tc>
          <w:tcPr>
            <w:tcW w:w="0" w:type="auto"/>
          </w:tcPr>
          <w:p>
            <w:pPr>
              <w:widowControl/>
              <w:jc w:val="center"/>
              <w:rPr>
                <w:rFonts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widowControl/>
              <w:jc w:val="left"/>
              <w:rPr>
                <w:rFonts w:hint="eastAsia" w:ascii="宋体" w:hAnsi="宋体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1" w:hRule="atLeast"/>
        </w:trPr>
        <w:tc>
          <w:tcPr>
            <w:tcW w:w="1341" w:type="dxa"/>
          </w:tcPr>
          <w:p>
            <w:pPr>
              <w:widowControl/>
              <w:tabs>
                <w:tab w:val="left" w:pos="418"/>
              </w:tabs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PAA516</w:t>
            </w:r>
          </w:p>
        </w:tc>
        <w:tc>
          <w:tcPr>
            <w:tcW w:w="1649" w:type="dxa"/>
            <w:vAlign w:val="bottom"/>
          </w:tcPr>
          <w:p>
            <w:pPr>
              <w:widowControl/>
              <w:jc w:val="left"/>
              <w:rPr>
                <w:rFonts w:hint="default" w:ascii="宋体" w:hAnsi="宋体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theme="minorBidi"/>
                <w:kern w:val="0"/>
                <w:sz w:val="21"/>
                <w:szCs w:val="21"/>
                <w:lang w:val="en-US" w:eastAsia="zh-CN" w:bidi="ar-SA"/>
              </w:rPr>
              <w:t>督办工作要求</w:t>
            </w:r>
          </w:p>
        </w:tc>
        <w:tc>
          <w:tcPr>
            <w:tcW w:w="0" w:type="auto"/>
            <w:vAlign w:val="bottom"/>
          </w:tcPr>
          <w:p>
            <w:pPr>
              <w:widowControl/>
              <w:jc w:val="left"/>
              <w:rPr>
                <w:rFonts w:hint="default" w:ascii="宋体" w:hAnsi="宋体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theme="minorBidi"/>
                <w:kern w:val="0"/>
                <w:sz w:val="21"/>
                <w:szCs w:val="21"/>
                <w:lang w:val="en-US" w:eastAsia="zh-CN" w:bidi="ar-SA"/>
              </w:rPr>
              <w:t>Text</w:t>
            </w:r>
          </w:p>
        </w:tc>
        <w:tc>
          <w:tcPr>
            <w:tcW w:w="0" w:type="auto"/>
          </w:tcPr>
          <w:p>
            <w:pPr>
              <w:widowControl/>
              <w:jc w:val="center"/>
              <w:rPr>
                <w:rFonts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widowControl/>
              <w:jc w:val="left"/>
              <w:rPr>
                <w:rFonts w:hint="eastAsia" w:ascii="宋体" w:hAnsi="宋体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1" w:hRule="atLeast"/>
        </w:trPr>
        <w:tc>
          <w:tcPr>
            <w:tcW w:w="1341" w:type="dxa"/>
          </w:tcPr>
          <w:p>
            <w:pPr>
              <w:widowControl/>
              <w:tabs>
                <w:tab w:val="left" w:pos="418"/>
              </w:tabs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PAA517</w:t>
            </w:r>
          </w:p>
        </w:tc>
        <w:tc>
          <w:tcPr>
            <w:tcW w:w="1649" w:type="dxa"/>
            <w:vAlign w:val="bottom"/>
          </w:tcPr>
          <w:p>
            <w:pPr>
              <w:widowControl/>
              <w:jc w:val="left"/>
              <w:rPr>
                <w:rFonts w:hint="default" w:ascii="宋体" w:hAnsi="宋体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theme="minorBidi"/>
                <w:kern w:val="0"/>
                <w:sz w:val="21"/>
                <w:szCs w:val="21"/>
                <w:lang w:val="en-US" w:eastAsia="zh-CN" w:bidi="ar-SA"/>
              </w:rPr>
              <w:t>责任人ID</w:t>
            </w:r>
          </w:p>
        </w:tc>
        <w:tc>
          <w:tcPr>
            <w:tcW w:w="0" w:type="auto"/>
            <w:vAlign w:val="bottom"/>
          </w:tcPr>
          <w:p>
            <w:pPr>
              <w:widowControl/>
              <w:jc w:val="left"/>
              <w:rPr>
                <w:rFonts w:hint="default" w:ascii="宋体" w:hAnsi="宋体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theme="minorBidi"/>
                <w:kern w:val="0"/>
                <w:sz w:val="21"/>
                <w:szCs w:val="21"/>
                <w:lang w:val="en-US" w:eastAsia="zh-CN" w:bidi="ar-SA"/>
              </w:rPr>
              <w:t>Bigint(20)</w:t>
            </w:r>
          </w:p>
        </w:tc>
        <w:tc>
          <w:tcPr>
            <w:tcW w:w="0" w:type="auto"/>
          </w:tcPr>
          <w:p>
            <w:pPr>
              <w:widowControl/>
              <w:jc w:val="center"/>
              <w:rPr>
                <w:rFonts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widowControl/>
              <w:jc w:val="left"/>
              <w:rPr>
                <w:rFonts w:hint="eastAsia" w:ascii="宋体" w:hAnsi="宋体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1" w:hRule="atLeast"/>
        </w:trPr>
        <w:tc>
          <w:tcPr>
            <w:tcW w:w="1341" w:type="dxa"/>
          </w:tcPr>
          <w:p>
            <w:pPr>
              <w:widowControl/>
              <w:tabs>
                <w:tab w:val="left" w:pos="418"/>
              </w:tabs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PAA518</w:t>
            </w:r>
          </w:p>
        </w:tc>
        <w:tc>
          <w:tcPr>
            <w:tcW w:w="1649" w:type="dxa"/>
            <w:vAlign w:val="bottom"/>
          </w:tcPr>
          <w:p>
            <w:pPr>
              <w:widowControl/>
              <w:jc w:val="left"/>
              <w:rPr>
                <w:rFonts w:hint="default" w:ascii="宋体" w:hAnsi="宋体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theme="minorBidi"/>
                <w:kern w:val="0"/>
                <w:sz w:val="21"/>
                <w:szCs w:val="21"/>
                <w:lang w:val="en-US" w:eastAsia="zh-CN" w:bidi="ar-SA"/>
              </w:rPr>
              <w:t>督办待办ID</w:t>
            </w:r>
          </w:p>
        </w:tc>
        <w:tc>
          <w:tcPr>
            <w:tcW w:w="0" w:type="auto"/>
            <w:vAlign w:val="bottom"/>
          </w:tcPr>
          <w:p>
            <w:pPr>
              <w:widowControl/>
              <w:jc w:val="left"/>
              <w:rPr>
                <w:rFonts w:hint="default" w:ascii="宋体" w:hAnsi="宋体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theme="minorBidi"/>
                <w:kern w:val="0"/>
                <w:sz w:val="21"/>
                <w:szCs w:val="21"/>
                <w:lang w:val="en-US" w:eastAsia="zh-CN" w:bidi="ar-SA"/>
              </w:rPr>
              <w:t>Bigint(20)</w:t>
            </w:r>
          </w:p>
        </w:tc>
        <w:tc>
          <w:tcPr>
            <w:tcW w:w="0" w:type="auto"/>
          </w:tcPr>
          <w:p>
            <w:pPr>
              <w:widowControl/>
              <w:jc w:val="center"/>
              <w:rPr>
                <w:rFonts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widowControl/>
              <w:jc w:val="left"/>
              <w:rPr>
                <w:rFonts w:hint="eastAsia" w:ascii="宋体" w:hAnsi="宋体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6" w:hRule="atLeast"/>
        </w:trPr>
        <w:tc>
          <w:tcPr>
            <w:tcW w:w="1341" w:type="dxa"/>
          </w:tcPr>
          <w:p>
            <w:pPr>
              <w:widowControl/>
              <w:tabs>
                <w:tab w:val="left" w:pos="418"/>
              </w:tabs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PAA519</w:t>
            </w:r>
          </w:p>
        </w:tc>
        <w:tc>
          <w:tcPr>
            <w:tcW w:w="1649" w:type="dxa"/>
            <w:vAlign w:val="bottom"/>
          </w:tcPr>
          <w:p>
            <w:pPr>
              <w:widowControl/>
              <w:jc w:val="left"/>
              <w:rPr>
                <w:rFonts w:hint="default" w:ascii="宋体" w:hAnsi="宋体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theme="minorBidi"/>
                <w:kern w:val="0"/>
                <w:sz w:val="21"/>
                <w:szCs w:val="21"/>
                <w:lang w:val="en-US" w:eastAsia="zh-CN" w:bidi="ar-SA"/>
              </w:rPr>
              <w:t>结办反馈时间</w:t>
            </w:r>
          </w:p>
        </w:tc>
        <w:tc>
          <w:tcPr>
            <w:tcW w:w="0" w:type="auto"/>
            <w:vAlign w:val="bottom"/>
          </w:tcPr>
          <w:p>
            <w:pPr>
              <w:widowControl/>
              <w:jc w:val="left"/>
              <w:rPr>
                <w:rFonts w:hint="default" w:ascii="宋体" w:hAnsi="宋体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theme="minorBidi"/>
                <w:kern w:val="0"/>
                <w:sz w:val="21"/>
                <w:szCs w:val="21"/>
                <w:lang w:val="en-US" w:eastAsia="zh-CN" w:bidi="ar-SA"/>
              </w:rPr>
              <w:t>Datetime</w:t>
            </w:r>
          </w:p>
        </w:tc>
        <w:tc>
          <w:tcPr>
            <w:tcW w:w="0" w:type="auto"/>
          </w:tcPr>
          <w:p>
            <w:pPr>
              <w:widowControl/>
              <w:jc w:val="center"/>
              <w:rPr>
                <w:rFonts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widowControl/>
              <w:jc w:val="left"/>
              <w:rPr>
                <w:rFonts w:hint="eastAsia" w:ascii="宋体" w:hAnsi="宋体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1" w:hRule="atLeast"/>
        </w:trPr>
        <w:tc>
          <w:tcPr>
            <w:tcW w:w="1341" w:type="dxa"/>
            <w:vAlign w:val="bottom"/>
          </w:tcPr>
          <w:p>
            <w:pPr>
              <w:widowControl/>
              <w:tabs>
                <w:tab w:val="left" w:pos="418"/>
              </w:tabs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PAA520</w:t>
            </w:r>
          </w:p>
        </w:tc>
        <w:tc>
          <w:tcPr>
            <w:tcW w:w="1649" w:type="dxa"/>
            <w:vAlign w:val="bottom"/>
          </w:tcPr>
          <w:p>
            <w:pPr>
              <w:widowControl/>
              <w:jc w:val="left"/>
              <w:rPr>
                <w:rFonts w:hint="eastAsia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theme="minorBidi"/>
                <w:kern w:val="0"/>
                <w:sz w:val="21"/>
                <w:szCs w:val="21"/>
                <w:lang w:val="en-US" w:eastAsia="zh-CN" w:bidi="ar-SA"/>
              </w:rPr>
              <w:t>督办人ID</w:t>
            </w:r>
          </w:p>
        </w:tc>
        <w:tc>
          <w:tcPr>
            <w:tcW w:w="0" w:type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theme="minorBidi"/>
                <w:kern w:val="0"/>
                <w:sz w:val="21"/>
                <w:szCs w:val="21"/>
                <w:lang w:val="en-US" w:eastAsia="zh-CN" w:bidi="ar-SA"/>
              </w:rPr>
              <w:t>Bigint(20)</w:t>
            </w:r>
          </w:p>
        </w:tc>
        <w:tc>
          <w:tcPr>
            <w:tcW w:w="0" w:type="auto"/>
          </w:tcPr>
          <w:p>
            <w:pPr>
              <w:widowControl/>
              <w:jc w:val="center"/>
              <w:rPr>
                <w:rFonts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widowControl/>
              <w:jc w:val="left"/>
              <w:rPr>
                <w:rFonts w:hint="eastAsia" w:ascii="宋体" w:hAnsi="宋体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1" w:hRule="atLeast"/>
        </w:trPr>
        <w:tc>
          <w:tcPr>
            <w:tcW w:w="1341" w:type="dxa"/>
            <w:vAlign w:val="top"/>
          </w:tcPr>
          <w:p>
            <w:pPr>
              <w:widowControl/>
              <w:tabs>
                <w:tab w:val="left" w:pos="418"/>
              </w:tabs>
              <w:jc w:val="left"/>
              <w:rPr>
                <w:rFonts w:hint="default" w:ascii="宋体" w:hAnsi="宋体" w:eastAsiaTheme="minorEastAsia" w:cstheme="minorBidi"/>
                <w:strike w:val="0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strike w:val="0"/>
                <w:kern w:val="0"/>
                <w:szCs w:val="21"/>
                <w:lang w:val="en-US" w:eastAsia="zh-CN"/>
              </w:rPr>
              <w:t>PAA521</w:t>
            </w:r>
          </w:p>
        </w:tc>
        <w:tc>
          <w:tcPr>
            <w:tcW w:w="1649" w:type="dxa"/>
            <w:vAlign w:val="bottom"/>
          </w:tcPr>
          <w:p>
            <w:pPr>
              <w:widowControl/>
              <w:jc w:val="left"/>
              <w:rPr>
                <w:rFonts w:hint="eastAsia" w:ascii="宋体" w:hAnsi="宋体" w:eastAsiaTheme="minorEastAsia" w:cstheme="minorBidi"/>
                <w:strike w:val="0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theme="minorBidi"/>
                <w:strike w:val="0"/>
                <w:kern w:val="0"/>
                <w:sz w:val="21"/>
                <w:szCs w:val="21"/>
                <w:lang w:val="en-US" w:eastAsia="zh-CN" w:bidi="ar-SA"/>
              </w:rPr>
              <w:t>督办时间</w:t>
            </w:r>
          </w:p>
        </w:tc>
        <w:tc>
          <w:tcPr>
            <w:tcW w:w="0" w:type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Theme="minorEastAsia" w:cstheme="minorBidi"/>
                <w:strike w:val="0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theme="minorBidi"/>
                <w:strike w:val="0"/>
                <w:kern w:val="0"/>
                <w:sz w:val="21"/>
                <w:szCs w:val="21"/>
                <w:lang w:val="en-US" w:eastAsia="zh-CN" w:bidi="ar-SA"/>
              </w:rPr>
              <w:t>Datetime</w:t>
            </w:r>
          </w:p>
        </w:tc>
        <w:tc>
          <w:tcPr>
            <w:tcW w:w="0" w:type="auto"/>
          </w:tcPr>
          <w:p>
            <w:pPr>
              <w:widowControl/>
              <w:jc w:val="center"/>
              <w:rPr>
                <w:rFonts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widowControl/>
              <w:jc w:val="left"/>
              <w:rPr>
                <w:rFonts w:hint="eastAsia" w:ascii="宋体" w:hAnsi="宋体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1" w:hRule="atLeast"/>
        </w:trPr>
        <w:tc>
          <w:tcPr>
            <w:tcW w:w="1341" w:type="dxa"/>
            <w:vAlign w:val="top"/>
          </w:tcPr>
          <w:p>
            <w:pPr>
              <w:widowControl/>
              <w:tabs>
                <w:tab w:val="left" w:pos="418"/>
              </w:tabs>
              <w:jc w:val="left"/>
              <w:rPr>
                <w:rFonts w:hint="default" w:ascii="宋体" w:hAnsi="宋体" w:eastAsiaTheme="minorEastAsia" w:cstheme="minorBidi"/>
                <w:strike w:val="0"/>
                <w:dstrike w:val="0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strike w:val="0"/>
                <w:dstrike w:val="0"/>
                <w:kern w:val="0"/>
                <w:szCs w:val="21"/>
                <w:lang w:val="en-US" w:eastAsia="zh-CN"/>
              </w:rPr>
              <w:t>PAA522</w:t>
            </w:r>
          </w:p>
        </w:tc>
        <w:tc>
          <w:tcPr>
            <w:tcW w:w="1649" w:type="dxa"/>
            <w:vAlign w:val="bottom"/>
          </w:tcPr>
          <w:p>
            <w:pPr>
              <w:widowControl/>
              <w:jc w:val="left"/>
              <w:rPr>
                <w:rFonts w:hint="eastAsia" w:ascii="宋体" w:hAnsi="宋体" w:eastAsiaTheme="minorEastAsia" w:cstheme="minorBidi"/>
                <w:strike w:val="0"/>
                <w:dstrike w:val="0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theme="minorBidi"/>
                <w:strike w:val="0"/>
                <w:dstrike w:val="0"/>
                <w:kern w:val="0"/>
                <w:sz w:val="21"/>
                <w:szCs w:val="21"/>
                <w:lang w:val="en-US" w:eastAsia="zh-CN" w:bidi="ar-SA"/>
              </w:rPr>
              <w:t>督办时限</w:t>
            </w:r>
          </w:p>
        </w:tc>
        <w:tc>
          <w:tcPr>
            <w:tcW w:w="0" w:type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Theme="minorEastAsia" w:cstheme="minorBidi"/>
                <w:strike w:val="0"/>
                <w:dstrike w:val="0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theme="minorBidi"/>
                <w:strike w:val="0"/>
                <w:dstrike w:val="0"/>
                <w:kern w:val="0"/>
                <w:sz w:val="21"/>
                <w:szCs w:val="21"/>
                <w:lang w:val="en-US" w:eastAsia="zh-CN" w:bidi="ar-SA"/>
              </w:rPr>
              <w:t>Int(10)</w:t>
            </w:r>
          </w:p>
        </w:tc>
        <w:tc>
          <w:tcPr>
            <w:tcW w:w="0" w:type="auto"/>
          </w:tcPr>
          <w:p>
            <w:pPr>
              <w:widowControl/>
              <w:jc w:val="center"/>
              <w:rPr>
                <w:rFonts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widowControl/>
              <w:jc w:val="left"/>
              <w:rPr>
                <w:rFonts w:hint="eastAsia" w:ascii="宋体" w:hAnsi="宋体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1" w:hRule="atLeast"/>
        </w:trPr>
        <w:tc>
          <w:tcPr>
            <w:tcW w:w="1341" w:type="dxa"/>
            <w:vAlign w:val="top"/>
          </w:tcPr>
          <w:p>
            <w:pPr>
              <w:widowControl/>
              <w:tabs>
                <w:tab w:val="left" w:pos="418"/>
              </w:tabs>
              <w:jc w:val="left"/>
              <w:rPr>
                <w:rFonts w:hint="default" w:ascii="宋体" w:hAnsi="宋体"/>
                <w:strike w:val="0"/>
                <w:dstrike w:val="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trike w:val="0"/>
                <w:dstrike w:val="0"/>
                <w:kern w:val="0"/>
                <w:szCs w:val="21"/>
                <w:lang w:val="en-US" w:eastAsia="zh-CN"/>
              </w:rPr>
              <w:t xml:space="preserve">PBA050 </w:t>
            </w:r>
          </w:p>
        </w:tc>
        <w:tc>
          <w:tcPr>
            <w:tcW w:w="1649" w:type="dxa"/>
            <w:vAlign w:val="bottom"/>
          </w:tcPr>
          <w:p>
            <w:pPr>
              <w:widowControl/>
              <w:jc w:val="left"/>
              <w:rPr>
                <w:rFonts w:hint="default" w:ascii="宋体" w:hAnsi="宋体" w:cstheme="minorBidi"/>
                <w:strike w:val="0"/>
                <w:dstrike w:val="0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theme="minorBidi"/>
                <w:strike w:val="0"/>
                <w:dstrike w:val="0"/>
                <w:kern w:val="0"/>
                <w:sz w:val="21"/>
                <w:szCs w:val="21"/>
                <w:lang w:val="en-US" w:eastAsia="zh-CN" w:bidi="ar-SA"/>
              </w:rPr>
              <w:t>客户ID</w:t>
            </w:r>
          </w:p>
        </w:tc>
        <w:tc>
          <w:tcPr>
            <w:tcW w:w="0" w:type="auto"/>
            <w:vAlign w:val="bottom"/>
          </w:tcPr>
          <w:p>
            <w:pPr>
              <w:widowControl/>
              <w:jc w:val="left"/>
              <w:rPr>
                <w:rFonts w:hint="default" w:ascii="宋体" w:hAnsi="宋体" w:cstheme="minorBidi"/>
                <w:strike w:val="0"/>
                <w:dstrike w:val="0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theme="minorBidi"/>
                <w:strike w:val="0"/>
                <w:dstrike w:val="0"/>
                <w:kern w:val="0"/>
                <w:sz w:val="21"/>
                <w:szCs w:val="21"/>
                <w:lang w:val="en-US" w:eastAsia="zh-CN" w:bidi="ar-SA"/>
              </w:rPr>
              <w:t>Bigint(20)</w:t>
            </w:r>
          </w:p>
        </w:tc>
        <w:tc>
          <w:tcPr>
            <w:tcW w:w="0" w:type="auto"/>
          </w:tcPr>
          <w:p>
            <w:pPr>
              <w:widowControl/>
              <w:jc w:val="center"/>
              <w:rPr>
                <w:rFonts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widowControl/>
              <w:jc w:val="left"/>
              <w:rPr>
                <w:rFonts w:hint="eastAsia" w:ascii="宋体" w:hAnsi="宋体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1" w:hRule="atLeast"/>
        </w:trPr>
        <w:tc>
          <w:tcPr>
            <w:tcW w:w="1341" w:type="dxa"/>
            <w:vAlign w:val="top"/>
          </w:tcPr>
          <w:p>
            <w:pPr>
              <w:widowControl/>
              <w:tabs>
                <w:tab w:val="left" w:pos="418"/>
              </w:tabs>
              <w:jc w:val="left"/>
              <w:rPr>
                <w:rFonts w:hint="default" w:ascii="宋体" w:hAnsi="宋体"/>
                <w:strike w:val="0"/>
                <w:dstrike w:val="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trike w:val="0"/>
                <w:dstrike w:val="0"/>
                <w:kern w:val="0"/>
                <w:szCs w:val="21"/>
                <w:lang w:val="en-US" w:eastAsia="zh-CN"/>
              </w:rPr>
              <w:t>PAA523</w:t>
            </w:r>
          </w:p>
        </w:tc>
        <w:tc>
          <w:tcPr>
            <w:tcW w:w="1649" w:type="dxa"/>
            <w:vAlign w:val="bottom"/>
          </w:tcPr>
          <w:p>
            <w:pPr>
              <w:widowControl/>
              <w:jc w:val="left"/>
              <w:rPr>
                <w:rFonts w:hint="default" w:ascii="宋体" w:hAnsi="宋体" w:cstheme="minorBidi"/>
                <w:strike w:val="0"/>
                <w:dstrike w:val="0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theme="minorBidi"/>
                <w:strike w:val="0"/>
                <w:dstrike w:val="0"/>
                <w:kern w:val="0"/>
                <w:sz w:val="21"/>
                <w:szCs w:val="21"/>
                <w:lang w:val="en-US" w:eastAsia="zh-CN" w:bidi="ar-SA"/>
              </w:rPr>
              <w:t>文件编号</w:t>
            </w:r>
          </w:p>
        </w:tc>
        <w:tc>
          <w:tcPr>
            <w:tcW w:w="0" w:type="auto"/>
            <w:vAlign w:val="bottom"/>
          </w:tcPr>
          <w:p>
            <w:pPr>
              <w:widowControl/>
              <w:jc w:val="left"/>
              <w:rPr>
                <w:rFonts w:hint="default" w:ascii="宋体" w:hAnsi="宋体" w:cstheme="minorBidi"/>
                <w:strike w:val="0"/>
                <w:dstrike w:val="0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theme="minorBidi"/>
                <w:strike w:val="0"/>
                <w:dstrike w:val="0"/>
                <w:kern w:val="0"/>
                <w:sz w:val="21"/>
                <w:szCs w:val="21"/>
                <w:lang w:val="en-US" w:eastAsia="zh-CN" w:bidi="ar-SA"/>
              </w:rPr>
              <w:t>Varchar(4)</w:t>
            </w:r>
          </w:p>
        </w:tc>
        <w:tc>
          <w:tcPr>
            <w:tcW w:w="0" w:type="auto"/>
          </w:tcPr>
          <w:p>
            <w:pPr>
              <w:widowControl/>
              <w:jc w:val="center"/>
              <w:rPr>
                <w:rFonts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widowControl/>
              <w:jc w:val="left"/>
              <w:rPr>
                <w:rFonts w:hint="eastAsia" w:ascii="宋体" w:hAnsi="宋体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1" w:hRule="atLeast"/>
        </w:trPr>
        <w:tc>
          <w:tcPr>
            <w:tcW w:w="1341" w:type="dxa"/>
            <w:vAlign w:val="top"/>
          </w:tcPr>
          <w:p>
            <w:pPr>
              <w:widowControl/>
              <w:tabs>
                <w:tab w:val="left" w:pos="418"/>
              </w:tabs>
              <w:jc w:val="left"/>
              <w:rPr>
                <w:rFonts w:hint="default" w:ascii="宋体" w:hAnsi="宋体"/>
                <w:strike w:val="0"/>
                <w:dstrike w:val="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trike w:val="0"/>
                <w:dstrike w:val="0"/>
                <w:kern w:val="0"/>
                <w:szCs w:val="21"/>
                <w:lang w:val="en-US" w:eastAsia="zh-CN"/>
              </w:rPr>
              <w:t>PAA524</w:t>
            </w:r>
          </w:p>
        </w:tc>
        <w:tc>
          <w:tcPr>
            <w:tcW w:w="1649" w:type="dxa"/>
            <w:vAlign w:val="bottom"/>
          </w:tcPr>
          <w:p>
            <w:pPr>
              <w:widowControl/>
              <w:jc w:val="left"/>
              <w:rPr>
                <w:rFonts w:hint="default" w:ascii="宋体" w:hAnsi="宋体" w:cstheme="minorBidi"/>
                <w:strike w:val="0"/>
                <w:dstrike w:val="0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theme="minorBidi"/>
                <w:strike w:val="0"/>
                <w:dstrike w:val="0"/>
                <w:kern w:val="0"/>
                <w:sz w:val="21"/>
                <w:szCs w:val="21"/>
                <w:lang w:val="en-US" w:eastAsia="zh-CN" w:bidi="ar-SA"/>
              </w:rPr>
              <w:t>工作完成情况</w:t>
            </w:r>
          </w:p>
        </w:tc>
        <w:tc>
          <w:tcPr>
            <w:tcW w:w="0" w:type="auto"/>
            <w:vAlign w:val="bottom"/>
          </w:tcPr>
          <w:p>
            <w:pPr>
              <w:widowControl/>
              <w:jc w:val="left"/>
              <w:rPr>
                <w:rFonts w:hint="eastAsia" w:ascii="宋体" w:hAnsi="宋体" w:cstheme="minorBidi"/>
                <w:strike w:val="0"/>
                <w:dstrike w:val="0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theme="minorBidi"/>
                <w:kern w:val="0"/>
                <w:sz w:val="21"/>
                <w:szCs w:val="21"/>
                <w:lang w:val="en-US" w:eastAsia="zh-CN" w:bidi="ar-SA"/>
              </w:rPr>
              <w:t>Text</w:t>
            </w:r>
          </w:p>
        </w:tc>
        <w:tc>
          <w:tcPr>
            <w:tcW w:w="0" w:type="auto"/>
          </w:tcPr>
          <w:p>
            <w:pPr>
              <w:widowControl/>
              <w:jc w:val="center"/>
              <w:rPr>
                <w:rFonts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widowControl/>
              <w:jc w:val="left"/>
              <w:rPr>
                <w:rFonts w:hint="eastAsia" w:ascii="宋体" w:hAnsi="宋体"/>
                <w:kern w:val="0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/>
        </w:rPr>
      </w:pPr>
    </w:p>
    <w:p>
      <w:pPr>
        <w:pStyle w:val="4"/>
        <w:tabs>
          <w:tab w:val="left" w:pos="420"/>
          <w:tab w:val="clear" w:pos="432"/>
        </w:tabs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eastAsia"/>
          <w:lang w:val="en-US" w:eastAsia="zh-CN"/>
        </w:rPr>
        <w:t>PA51 预警信息生成参数表</w:t>
      </w:r>
    </w:p>
    <w:tbl>
      <w:tblPr>
        <w:tblStyle w:val="6"/>
        <w:tblW w:w="10537" w:type="dxa"/>
        <w:tblInd w:w="-10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3"/>
        <w:gridCol w:w="1453"/>
        <w:gridCol w:w="1918"/>
        <w:gridCol w:w="1349"/>
        <w:gridCol w:w="42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55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shd w:val="clear" w:color="auto" w:fill="C0C0C0"/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字段名称</w:t>
            </w:r>
          </w:p>
        </w:tc>
        <w:tc>
          <w:tcPr>
            <w:tcW w:w="145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0C0C0"/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注释</w:t>
            </w:r>
          </w:p>
        </w:tc>
        <w:tc>
          <w:tcPr>
            <w:tcW w:w="191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0C0C0"/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类别</w:t>
            </w:r>
          </w:p>
        </w:tc>
        <w:tc>
          <w:tcPr>
            <w:tcW w:w="134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0C0C0"/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主键</w:t>
            </w:r>
          </w:p>
        </w:tc>
        <w:tc>
          <w:tcPr>
            <w:tcW w:w="426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shd w:val="clear" w:color="auto" w:fill="C0C0C0"/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55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PAA550</w:t>
            </w:r>
          </w:p>
        </w:tc>
        <w:tc>
          <w:tcPr>
            <w:tcW w:w="145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ID</w:t>
            </w:r>
          </w:p>
        </w:tc>
        <w:tc>
          <w:tcPr>
            <w:tcW w:w="191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bigint(20)</w:t>
            </w:r>
          </w:p>
        </w:tc>
        <w:tc>
          <w:tcPr>
            <w:tcW w:w="134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√</w:t>
            </w:r>
          </w:p>
        </w:tc>
        <w:tc>
          <w:tcPr>
            <w:tcW w:w="426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55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PAA551</w:t>
            </w:r>
          </w:p>
        </w:tc>
        <w:tc>
          <w:tcPr>
            <w:tcW w:w="145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预警类型</w:t>
            </w:r>
          </w:p>
        </w:tc>
        <w:tc>
          <w:tcPr>
            <w:tcW w:w="191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Varchar(3)</w:t>
            </w:r>
          </w:p>
        </w:tc>
        <w:tc>
          <w:tcPr>
            <w:tcW w:w="134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26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同PAA404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55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PAA552</w:t>
            </w:r>
          </w:p>
        </w:tc>
        <w:tc>
          <w:tcPr>
            <w:tcW w:w="145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预警时限</w:t>
            </w:r>
          </w:p>
        </w:tc>
        <w:tc>
          <w:tcPr>
            <w:tcW w:w="191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theme="minorBidi"/>
                <w:kern w:val="0"/>
                <w:sz w:val="21"/>
                <w:szCs w:val="21"/>
                <w:lang w:val="en-US" w:eastAsia="zh-CN" w:bidi="ar-SA"/>
              </w:rPr>
              <w:t>Int(4)</w:t>
            </w:r>
          </w:p>
        </w:tc>
        <w:tc>
          <w:tcPr>
            <w:tcW w:w="134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26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分钟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55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PBA050</w:t>
            </w:r>
          </w:p>
        </w:tc>
        <w:tc>
          <w:tcPr>
            <w:tcW w:w="145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客户ID</w:t>
            </w:r>
          </w:p>
        </w:tc>
        <w:tc>
          <w:tcPr>
            <w:tcW w:w="191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theme="minorBidi"/>
                <w:kern w:val="0"/>
                <w:sz w:val="21"/>
                <w:szCs w:val="21"/>
                <w:lang w:val="en-US" w:eastAsia="zh-CN" w:bidi="ar-SA"/>
              </w:rPr>
              <w:t>Bigint(20)</w:t>
            </w:r>
          </w:p>
        </w:tc>
        <w:tc>
          <w:tcPr>
            <w:tcW w:w="134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26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/>
        </w:rPr>
      </w:pPr>
    </w:p>
    <w:p>
      <w:pPr>
        <w:pStyle w:val="4"/>
        <w:tabs>
          <w:tab w:val="left" w:pos="420"/>
          <w:tab w:val="clear" w:pos="432"/>
        </w:tabs>
        <w:ind w:left="0" w:leftChars="0" w:firstLine="0" w:firstLineChars="0"/>
        <w:rPr>
          <w:b w:val="0"/>
          <w:bCs w:val="0"/>
        </w:rPr>
      </w:pPr>
      <w:r>
        <w:rPr>
          <w:rFonts w:hint="eastAsia"/>
          <w:lang w:val="en-US" w:eastAsia="zh-CN"/>
        </w:rPr>
        <w:t>PA60公众号关注人员信息</w:t>
      </w:r>
      <w:r>
        <w:rPr>
          <w:rFonts w:hint="eastAsia"/>
        </w:rPr>
        <w:t>表</w:t>
      </w:r>
    </w:p>
    <w:tbl>
      <w:tblPr>
        <w:tblStyle w:val="6"/>
        <w:tblW w:w="10537" w:type="dxa"/>
        <w:tblInd w:w="-10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3"/>
        <w:gridCol w:w="1453"/>
        <w:gridCol w:w="1918"/>
        <w:gridCol w:w="1349"/>
        <w:gridCol w:w="42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55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shd w:val="clear" w:color="auto" w:fill="C0C0C0"/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字段名称</w:t>
            </w:r>
          </w:p>
        </w:tc>
        <w:tc>
          <w:tcPr>
            <w:tcW w:w="145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0C0C0"/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注释</w:t>
            </w:r>
          </w:p>
        </w:tc>
        <w:tc>
          <w:tcPr>
            <w:tcW w:w="191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0C0C0"/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类别</w:t>
            </w:r>
          </w:p>
        </w:tc>
        <w:tc>
          <w:tcPr>
            <w:tcW w:w="134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0C0C0"/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主键</w:t>
            </w:r>
          </w:p>
        </w:tc>
        <w:tc>
          <w:tcPr>
            <w:tcW w:w="426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shd w:val="clear" w:color="auto" w:fill="C0C0C0"/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55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PAA600</w:t>
            </w:r>
          </w:p>
        </w:tc>
        <w:tc>
          <w:tcPr>
            <w:tcW w:w="145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ID</w:t>
            </w:r>
          </w:p>
        </w:tc>
        <w:tc>
          <w:tcPr>
            <w:tcW w:w="191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bigint(20)</w:t>
            </w:r>
          </w:p>
        </w:tc>
        <w:tc>
          <w:tcPr>
            <w:tcW w:w="134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√</w:t>
            </w:r>
          </w:p>
        </w:tc>
        <w:tc>
          <w:tcPr>
            <w:tcW w:w="426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55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PAA601</w:t>
            </w:r>
          </w:p>
        </w:tc>
        <w:tc>
          <w:tcPr>
            <w:tcW w:w="145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openId</w:t>
            </w:r>
          </w:p>
        </w:tc>
        <w:tc>
          <w:tcPr>
            <w:tcW w:w="191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Varchar(64)</w:t>
            </w:r>
          </w:p>
        </w:tc>
        <w:tc>
          <w:tcPr>
            <w:tcW w:w="134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26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55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PAA602</w:t>
            </w:r>
          </w:p>
        </w:tc>
        <w:tc>
          <w:tcPr>
            <w:tcW w:w="145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unionId</w:t>
            </w:r>
          </w:p>
        </w:tc>
        <w:tc>
          <w:tcPr>
            <w:tcW w:w="191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Varchar(64)</w:t>
            </w:r>
          </w:p>
        </w:tc>
        <w:tc>
          <w:tcPr>
            <w:tcW w:w="134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26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55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PAA603</w:t>
            </w:r>
          </w:p>
        </w:tc>
        <w:tc>
          <w:tcPr>
            <w:tcW w:w="145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昵称</w:t>
            </w:r>
          </w:p>
        </w:tc>
        <w:tc>
          <w:tcPr>
            <w:tcW w:w="191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Varchar(64)</w:t>
            </w:r>
          </w:p>
        </w:tc>
        <w:tc>
          <w:tcPr>
            <w:tcW w:w="134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26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55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PAA604</w:t>
            </w:r>
          </w:p>
        </w:tc>
        <w:tc>
          <w:tcPr>
            <w:tcW w:w="145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性别</w:t>
            </w:r>
          </w:p>
        </w:tc>
        <w:tc>
          <w:tcPr>
            <w:tcW w:w="191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theme="minorBidi"/>
                <w:kern w:val="0"/>
                <w:sz w:val="21"/>
                <w:szCs w:val="21"/>
                <w:lang w:val="en-US" w:eastAsia="zh-CN" w:bidi="ar-SA"/>
              </w:rPr>
              <w:t>Int(1)</w:t>
            </w:r>
          </w:p>
        </w:tc>
        <w:tc>
          <w:tcPr>
            <w:tcW w:w="134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26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</w:p>
        </w:tc>
      </w:tr>
    </w:tbl>
    <w:p>
      <w:pPr>
        <w:rPr>
          <w:rFonts w:hint="eastAsia"/>
        </w:rPr>
      </w:pPr>
    </w:p>
    <w:p>
      <w:pPr>
        <w:pStyle w:val="4"/>
        <w:tabs>
          <w:tab w:val="left" w:pos="420"/>
          <w:tab w:val="clear" w:pos="432"/>
        </w:tabs>
        <w:ind w:left="0" w:leftChars="0" w:firstLine="0" w:firstLineChars="0"/>
        <w:rPr>
          <w:b w:val="0"/>
          <w:bCs w:val="0"/>
        </w:rPr>
      </w:pPr>
      <w:r>
        <w:rPr>
          <w:rFonts w:hint="eastAsia"/>
          <w:lang w:val="en-US" w:eastAsia="zh-CN"/>
        </w:rPr>
        <w:t>PA65 节假日配置信息</w:t>
      </w:r>
      <w:r>
        <w:rPr>
          <w:rFonts w:hint="eastAsia"/>
        </w:rPr>
        <w:t>表</w:t>
      </w:r>
    </w:p>
    <w:tbl>
      <w:tblPr>
        <w:tblStyle w:val="6"/>
        <w:tblW w:w="10537" w:type="dxa"/>
        <w:tblInd w:w="-10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3"/>
        <w:gridCol w:w="1453"/>
        <w:gridCol w:w="1918"/>
        <w:gridCol w:w="1349"/>
        <w:gridCol w:w="42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55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shd w:val="clear" w:color="auto" w:fill="C0C0C0"/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字段名称</w:t>
            </w:r>
          </w:p>
        </w:tc>
        <w:tc>
          <w:tcPr>
            <w:tcW w:w="145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0C0C0"/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注释</w:t>
            </w:r>
          </w:p>
        </w:tc>
        <w:tc>
          <w:tcPr>
            <w:tcW w:w="191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0C0C0"/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类别</w:t>
            </w:r>
          </w:p>
        </w:tc>
        <w:tc>
          <w:tcPr>
            <w:tcW w:w="134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0C0C0"/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主键</w:t>
            </w:r>
          </w:p>
        </w:tc>
        <w:tc>
          <w:tcPr>
            <w:tcW w:w="426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shd w:val="clear" w:color="auto" w:fill="C0C0C0"/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55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PAA700</w:t>
            </w:r>
          </w:p>
        </w:tc>
        <w:tc>
          <w:tcPr>
            <w:tcW w:w="145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ID</w:t>
            </w:r>
          </w:p>
        </w:tc>
        <w:tc>
          <w:tcPr>
            <w:tcW w:w="191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bigint(20)</w:t>
            </w:r>
          </w:p>
        </w:tc>
        <w:tc>
          <w:tcPr>
            <w:tcW w:w="134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√</w:t>
            </w:r>
          </w:p>
        </w:tc>
        <w:tc>
          <w:tcPr>
            <w:tcW w:w="426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55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PAA701</w:t>
            </w:r>
          </w:p>
        </w:tc>
        <w:tc>
          <w:tcPr>
            <w:tcW w:w="145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节假日名称</w:t>
            </w:r>
          </w:p>
        </w:tc>
        <w:tc>
          <w:tcPr>
            <w:tcW w:w="191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Varchar(32)</w:t>
            </w:r>
          </w:p>
        </w:tc>
        <w:tc>
          <w:tcPr>
            <w:tcW w:w="134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26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55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PAA702</w:t>
            </w:r>
          </w:p>
        </w:tc>
        <w:tc>
          <w:tcPr>
            <w:tcW w:w="145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开始日期</w:t>
            </w:r>
          </w:p>
        </w:tc>
        <w:tc>
          <w:tcPr>
            <w:tcW w:w="191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theme="minorBidi"/>
                <w:kern w:val="0"/>
                <w:sz w:val="21"/>
                <w:szCs w:val="21"/>
                <w:lang w:val="en-US" w:eastAsia="zh-CN" w:bidi="ar-SA"/>
              </w:rPr>
              <w:t>date</w:t>
            </w:r>
          </w:p>
        </w:tc>
        <w:tc>
          <w:tcPr>
            <w:tcW w:w="134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26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55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PAA703</w:t>
            </w:r>
          </w:p>
        </w:tc>
        <w:tc>
          <w:tcPr>
            <w:tcW w:w="145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截止日期</w:t>
            </w:r>
          </w:p>
        </w:tc>
        <w:tc>
          <w:tcPr>
            <w:tcW w:w="191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theme="minorBidi"/>
                <w:kern w:val="0"/>
                <w:sz w:val="21"/>
                <w:szCs w:val="21"/>
                <w:lang w:val="en-US" w:eastAsia="zh-CN" w:bidi="ar-SA"/>
              </w:rPr>
              <w:t>date</w:t>
            </w:r>
          </w:p>
        </w:tc>
        <w:tc>
          <w:tcPr>
            <w:tcW w:w="134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26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55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PBA050</w:t>
            </w:r>
          </w:p>
        </w:tc>
        <w:tc>
          <w:tcPr>
            <w:tcW w:w="145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客户ID</w:t>
            </w:r>
          </w:p>
        </w:tc>
        <w:tc>
          <w:tcPr>
            <w:tcW w:w="191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theme="minorBidi"/>
                <w:kern w:val="0"/>
                <w:sz w:val="21"/>
                <w:szCs w:val="21"/>
                <w:lang w:val="en-US" w:eastAsia="zh-CN" w:bidi="ar-SA"/>
              </w:rPr>
              <w:t>Bigint(20)</w:t>
            </w:r>
          </w:p>
        </w:tc>
        <w:tc>
          <w:tcPr>
            <w:tcW w:w="134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26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系统表 system </w:t>
      </w:r>
    </w:p>
    <w:p>
      <w:pPr>
        <w:pStyle w:val="4"/>
        <w:tabs>
          <w:tab w:val="left" w:pos="420"/>
          <w:tab w:val="clear" w:pos="432"/>
        </w:tabs>
        <w:ind w:left="0" w:leftChars="0" w:firstLine="0" w:firstLineChars="0"/>
        <w:rPr>
          <w:b w:val="0"/>
          <w:bCs w:val="0"/>
        </w:rPr>
      </w:pPr>
      <w:r>
        <w:rPr>
          <w:rFonts w:hint="eastAsia"/>
          <w:lang w:val="en-US" w:eastAsia="zh-CN"/>
        </w:rPr>
        <w:t>PB01平台</w:t>
      </w:r>
      <w:r>
        <w:rPr>
          <w:rFonts w:hint="eastAsia"/>
        </w:rPr>
        <w:t>系统</w:t>
      </w:r>
      <w:r>
        <w:rPr>
          <w:rFonts w:hint="eastAsia"/>
          <w:lang w:val="en-US" w:eastAsia="zh-CN"/>
        </w:rPr>
        <w:t>用户信息</w:t>
      </w:r>
      <w:r>
        <w:rPr>
          <w:rFonts w:hint="eastAsia"/>
        </w:rPr>
        <w:t>表</w:t>
      </w:r>
    </w:p>
    <w:tbl>
      <w:tblPr>
        <w:tblStyle w:val="6"/>
        <w:tblW w:w="10537" w:type="dxa"/>
        <w:tblInd w:w="-10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3"/>
        <w:gridCol w:w="1453"/>
        <w:gridCol w:w="1918"/>
        <w:gridCol w:w="1349"/>
        <w:gridCol w:w="42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55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shd w:val="clear" w:color="auto" w:fill="C0C0C0"/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字段名称</w:t>
            </w:r>
          </w:p>
        </w:tc>
        <w:tc>
          <w:tcPr>
            <w:tcW w:w="145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0C0C0"/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注释</w:t>
            </w:r>
          </w:p>
        </w:tc>
        <w:tc>
          <w:tcPr>
            <w:tcW w:w="191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0C0C0"/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类别</w:t>
            </w:r>
          </w:p>
        </w:tc>
        <w:tc>
          <w:tcPr>
            <w:tcW w:w="134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0C0C0"/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主键</w:t>
            </w:r>
          </w:p>
        </w:tc>
        <w:tc>
          <w:tcPr>
            <w:tcW w:w="426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shd w:val="clear" w:color="auto" w:fill="C0C0C0"/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55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PBA001</w:t>
            </w:r>
          </w:p>
        </w:tc>
        <w:tc>
          <w:tcPr>
            <w:tcW w:w="145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ID</w:t>
            </w:r>
          </w:p>
        </w:tc>
        <w:tc>
          <w:tcPr>
            <w:tcW w:w="191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bigint(20)</w:t>
            </w:r>
          </w:p>
        </w:tc>
        <w:tc>
          <w:tcPr>
            <w:tcW w:w="134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√</w:t>
            </w:r>
          </w:p>
        </w:tc>
        <w:tc>
          <w:tcPr>
            <w:tcW w:w="426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55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PBA002</w:t>
            </w:r>
          </w:p>
        </w:tc>
        <w:tc>
          <w:tcPr>
            <w:tcW w:w="145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用户名</w:t>
            </w:r>
          </w:p>
        </w:tc>
        <w:tc>
          <w:tcPr>
            <w:tcW w:w="191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Varchar(16)</w:t>
            </w:r>
          </w:p>
        </w:tc>
        <w:tc>
          <w:tcPr>
            <w:tcW w:w="134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26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55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PBA003</w:t>
            </w:r>
          </w:p>
        </w:tc>
        <w:tc>
          <w:tcPr>
            <w:tcW w:w="145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密码</w:t>
            </w:r>
          </w:p>
        </w:tc>
        <w:tc>
          <w:tcPr>
            <w:tcW w:w="191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Varchar(32)</w:t>
            </w:r>
          </w:p>
        </w:tc>
        <w:tc>
          <w:tcPr>
            <w:tcW w:w="134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26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默认密码000000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55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AAA003</w:t>
            </w:r>
          </w:p>
        </w:tc>
        <w:tc>
          <w:tcPr>
            <w:tcW w:w="145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用户类型</w:t>
            </w:r>
          </w:p>
        </w:tc>
        <w:tc>
          <w:tcPr>
            <w:tcW w:w="191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Varchar(1)</w:t>
            </w:r>
          </w:p>
        </w:tc>
        <w:tc>
          <w:tcPr>
            <w:tcW w:w="134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26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/>
              </w:rPr>
              <w:t>1 管理员 2 普通用户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55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PBA004</w:t>
            </w:r>
          </w:p>
        </w:tc>
        <w:tc>
          <w:tcPr>
            <w:tcW w:w="145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姓名</w:t>
            </w:r>
          </w:p>
        </w:tc>
        <w:tc>
          <w:tcPr>
            <w:tcW w:w="191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Varchar(32)</w:t>
            </w:r>
          </w:p>
        </w:tc>
        <w:tc>
          <w:tcPr>
            <w:tcW w:w="134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26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55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AAA002</w:t>
            </w:r>
          </w:p>
        </w:tc>
        <w:tc>
          <w:tcPr>
            <w:tcW w:w="145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性别</w:t>
            </w:r>
          </w:p>
        </w:tc>
        <w:tc>
          <w:tcPr>
            <w:tcW w:w="191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Varchar(1)</w:t>
            </w:r>
          </w:p>
        </w:tc>
        <w:tc>
          <w:tcPr>
            <w:tcW w:w="134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26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/>
              </w:rPr>
              <w:t>1 男 2 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55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PBA005</w:t>
            </w:r>
          </w:p>
        </w:tc>
        <w:tc>
          <w:tcPr>
            <w:tcW w:w="145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联系电话</w:t>
            </w:r>
          </w:p>
        </w:tc>
        <w:tc>
          <w:tcPr>
            <w:tcW w:w="191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Varchar(16)</w:t>
            </w:r>
          </w:p>
        </w:tc>
        <w:tc>
          <w:tcPr>
            <w:tcW w:w="134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26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55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AAA001</w:t>
            </w:r>
          </w:p>
        </w:tc>
        <w:tc>
          <w:tcPr>
            <w:tcW w:w="145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有效标志</w:t>
            </w:r>
          </w:p>
        </w:tc>
        <w:tc>
          <w:tcPr>
            <w:tcW w:w="191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ascii="宋体" w:hAnsi="宋体"/>
                <w:kern w:val="0"/>
                <w:szCs w:val="21"/>
              </w:rPr>
              <w:t>V</w:t>
            </w:r>
            <w:r>
              <w:rPr>
                <w:rFonts w:hint="eastAsia" w:ascii="宋体" w:hAnsi="宋体"/>
                <w:kern w:val="0"/>
                <w:szCs w:val="21"/>
              </w:rPr>
              <w:t>archar(3)</w:t>
            </w:r>
          </w:p>
        </w:tc>
        <w:tc>
          <w:tcPr>
            <w:tcW w:w="134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426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0 无效 1 有效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4"/>
        <w:tabs>
          <w:tab w:val="left" w:pos="420"/>
          <w:tab w:val="clear" w:pos="432"/>
        </w:tabs>
        <w:rPr>
          <w:b w:val="0"/>
          <w:bCs w:val="0"/>
        </w:rPr>
      </w:pPr>
      <w:r>
        <w:rPr>
          <w:rFonts w:hint="eastAsia"/>
          <w:lang w:val="en-US" w:eastAsia="zh-CN"/>
        </w:rPr>
        <w:t>PB02平台</w:t>
      </w:r>
      <w:r>
        <w:rPr>
          <w:rFonts w:hint="eastAsia"/>
        </w:rPr>
        <w:t>系统</w:t>
      </w:r>
      <w:r>
        <w:rPr>
          <w:rFonts w:hint="eastAsia"/>
          <w:lang w:val="en-US" w:eastAsia="zh-CN"/>
        </w:rPr>
        <w:t>用户权限信息</w:t>
      </w:r>
      <w:r>
        <w:rPr>
          <w:rFonts w:hint="eastAsia"/>
        </w:rPr>
        <w:t>表</w:t>
      </w:r>
    </w:p>
    <w:tbl>
      <w:tblPr>
        <w:tblStyle w:val="6"/>
        <w:tblW w:w="10537" w:type="dxa"/>
        <w:tblInd w:w="-10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3"/>
        <w:gridCol w:w="1453"/>
        <w:gridCol w:w="1918"/>
        <w:gridCol w:w="1349"/>
        <w:gridCol w:w="42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55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shd w:val="clear" w:color="auto" w:fill="C0C0C0"/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字段名称</w:t>
            </w:r>
          </w:p>
        </w:tc>
        <w:tc>
          <w:tcPr>
            <w:tcW w:w="145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0C0C0"/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注释</w:t>
            </w:r>
          </w:p>
        </w:tc>
        <w:tc>
          <w:tcPr>
            <w:tcW w:w="191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0C0C0"/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类别</w:t>
            </w:r>
          </w:p>
        </w:tc>
        <w:tc>
          <w:tcPr>
            <w:tcW w:w="134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0C0C0"/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主键</w:t>
            </w:r>
          </w:p>
        </w:tc>
        <w:tc>
          <w:tcPr>
            <w:tcW w:w="426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shd w:val="clear" w:color="auto" w:fill="C0C0C0"/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55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PBA020</w:t>
            </w:r>
          </w:p>
        </w:tc>
        <w:tc>
          <w:tcPr>
            <w:tcW w:w="145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ID</w:t>
            </w:r>
          </w:p>
        </w:tc>
        <w:tc>
          <w:tcPr>
            <w:tcW w:w="191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bigint(20)</w:t>
            </w:r>
          </w:p>
        </w:tc>
        <w:tc>
          <w:tcPr>
            <w:tcW w:w="134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√</w:t>
            </w:r>
          </w:p>
        </w:tc>
        <w:tc>
          <w:tcPr>
            <w:tcW w:w="426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55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PBA001</w:t>
            </w:r>
          </w:p>
        </w:tc>
        <w:tc>
          <w:tcPr>
            <w:tcW w:w="145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用户ID</w:t>
            </w:r>
          </w:p>
        </w:tc>
        <w:tc>
          <w:tcPr>
            <w:tcW w:w="191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bigint(20)</w:t>
            </w:r>
          </w:p>
        </w:tc>
        <w:tc>
          <w:tcPr>
            <w:tcW w:w="134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26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55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PAA050</w:t>
            </w:r>
          </w:p>
        </w:tc>
        <w:tc>
          <w:tcPr>
            <w:tcW w:w="145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模块ID</w:t>
            </w:r>
          </w:p>
        </w:tc>
        <w:tc>
          <w:tcPr>
            <w:tcW w:w="191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Bigint(20)</w:t>
            </w:r>
          </w:p>
        </w:tc>
        <w:tc>
          <w:tcPr>
            <w:tcW w:w="134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26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</w:p>
        </w:tc>
      </w:tr>
    </w:tbl>
    <w:p>
      <w:pPr>
        <w:rPr>
          <w:rFonts w:hint="eastAsia"/>
        </w:rPr>
      </w:pPr>
    </w:p>
    <w:p>
      <w:pPr>
        <w:pStyle w:val="3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监督平台 supervisor</w:t>
      </w:r>
    </w:p>
    <w:p>
      <w:pPr>
        <w:pStyle w:val="4"/>
        <w:tabs>
          <w:tab w:val="left" w:pos="420"/>
          <w:tab w:val="clear" w:pos="432"/>
        </w:tabs>
        <w:ind w:left="0" w:leftChars="0" w:firstLine="0" w:firstLineChars="0"/>
        <w:rPr>
          <w:b w:val="0"/>
          <w:bCs w:val="0"/>
        </w:rPr>
      </w:pPr>
      <w:r>
        <w:rPr>
          <w:rFonts w:hint="eastAsia"/>
          <w:lang w:val="en-US" w:eastAsia="zh-CN"/>
        </w:rPr>
        <w:t>PB05 监督平台信息</w:t>
      </w:r>
      <w:r>
        <w:rPr>
          <w:rFonts w:hint="eastAsia"/>
        </w:rPr>
        <w:t>表</w:t>
      </w:r>
    </w:p>
    <w:tbl>
      <w:tblPr>
        <w:tblStyle w:val="6"/>
        <w:tblW w:w="10597" w:type="dxa"/>
        <w:tblInd w:w="-10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4"/>
        <w:gridCol w:w="2319"/>
        <w:gridCol w:w="1572"/>
        <w:gridCol w:w="640"/>
        <w:gridCol w:w="41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904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shd w:val="clear" w:color="auto" w:fill="C0C0C0"/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字段名称</w:t>
            </w:r>
          </w:p>
        </w:tc>
        <w:tc>
          <w:tcPr>
            <w:tcW w:w="231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0C0C0"/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注释</w:t>
            </w:r>
          </w:p>
        </w:tc>
        <w:tc>
          <w:tcPr>
            <w:tcW w:w="15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0C0C0"/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类别</w:t>
            </w:r>
          </w:p>
        </w:tc>
        <w:tc>
          <w:tcPr>
            <w:tcW w:w="6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0C0C0"/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主键</w:t>
            </w:r>
          </w:p>
        </w:tc>
        <w:tc>
          <w:tcPr>
            <w:tcW w:w="41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shd w:val="clear" w:color="auto" w:fill="C0C0C0"/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04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PBA050</w:t>
            </w:r>
          </w:p>
        </w:tc>
        <w:tc>
          <w:tcPr>
            <w:tcW w:w="231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id</w:t>
            </w:r>
          </w:p>
        </w:tc>
        <w:tc>
          <w:tcPr>
            <w:tcW w:w="15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Bigint(20)</w:t>
            </w:r>
          </w:p>
        </w:tc>
        <w:tc>
          <w:tcPr>
            <w:tcW w:w="6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√</w:t>
            </w:r>
          </w:p>
        </w:tc>
        <w:tc>
          <w:tcPr>
            <w:tcW w:w="41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04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PBA051</w:t>
            </w:r>
          </w:p>
        </w:tc>
        <w:tc>
          <w:tcPr>
            <w:tcW w:w="231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客户名称</w:t>
            </w:r>
          </w:p>
        </w:tc>
        <w:tc>
          <w:tcPr>
            <w:tcW w:w="15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Varchar(32)</w:t>
            </w:r>
          </w:p>
        </w:tc>
        <w:tc>
          <w:tcPr>
            <w:tcW w:w="6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1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904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PBA052</w:t>
            </w:r>
          </w:p>
        </w:tc>
        <w:tc>
          <w:tcPr>
            <w:tcW w:w="231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客户简称</w:t>
            </w:r>
          </w:p>
        </w:tc>
        <w:tc>
          <w:tcPr>
            <w:tcW w:w="15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Varchar(32)</w:t>
            </w:r>
          </w:p>
        </w:tc>
        <w:tc>
          <w:tcPr>
            <w:tcW w:w="6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1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904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PBA053</w:t>
            </w:r>
          </w:p>
        </w:tc>
        <w:tc>
          <w:tcPr>
            <w:tcW w:w="231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市编码</w:t>
            </w:r>
          </w:p>
        </w:tc>
        <w:tc>
          <w:tcPr>
            <w:tcW w:w="15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Varchar(6)</w:t>
            </w:r>
          </w:p>
        </w:tc>
        <w:tc>
          <w:tcPr>
            <w:tcW w:w="6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1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904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PBA054</w:t>
            </w:r>
          </w:p>
        </w:tc>
        <w:tc>
          <w:tcPr>
            <w:tcW w:w="231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区县编码</w:t>
            </w:r>
          </w:p>
        </w:tc>
        <w:tc>
          <w:tcPr>
            <w:tcW w:w="15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Varchar(6)</w:t>
            </w:r>
          </w:p>
        </w:tc>
        <w:tc>
          <w:tcPr>
            <w:tcW w:w="6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1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904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PBA055</w:t>
            </w:r>
          </w:p>
        </w:tc>
        <w:tc>
          <w:tcPr>
            <w:tcW w:w="231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联系人</w:t>
            </w:r>
          </w:p>
        </w:tc>
        <w:tc>
          <w:tcPr>
            <w:tcW w:w="15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Varchar(16)</w:t>
            </w:r>
          </w:p>
        </w:tc>
        <w:tc>
          <w:tcPr>
            <w:tcW w:w="6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1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904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PBA056</w:t>
            </w:r>
          </w:p>
        </w:tc>
        <w:tc>
          <w:tcPr>
            <w:tcW w:w="231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联系电话</w:t>
            </w:r>
          </w:p>
        </w:tc>
        <w:tc>
          <w:tcPr>
            <w:tcW w:w="15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Varchar(16)</w:t>
            </w:r>
          </w:p>
        </w:tc>
        <w:tc>
          <w:tcPr>
            <w:tcW w:w="6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1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904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PBA057</w:t>
            </w:r>
          </w:p>
        </w:tc>
        <w:tc>
          <w:tcPr>
            <w:tcW w:w="231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使用期限开始日期</w:t>
            </w:r>
          </w:p>
        </w:tc>
        <w:tc>
          <w:tcPr>
            <w:tcW w:w="15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date</w:t>
            </w:r>
          </w:p>
        </w:tc>
        <w:tc>
          <w:tcPr>
            <w:tcW w:w="6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1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904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PBA058</w:t>
            </w:r>
          </w:p>
        </w:tc>
        <w:tc>
          <w:tcPr>
            <w:tcW w:w="231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使用期限结束日期</w:t>
            </w:r>
          </w:p>
        </w:tc>
        <w:tc>
          <w:tcPr>
            <w:tcW w:w="15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date</w:t>
            </w:r>
          </w:p>
        </w:tc>
        <w:tc>
          <w:tcPr>
            <w:tcW w:w="6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1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904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PBA059</w:t>
            </w:r>
          </w:p>
        </w:tc>
        <w:tc>
          <w:tcPr>
            <w:tcW w:w="231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备注</w:t>
            </w:r>
          </w:p>
        </w:tc>
        <w:tc>
          <w:tcPr>
            <w:tcW w:w="15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Varchar(50)</w:t>
            </w:r>
          </w:p>
        </w:tc>
        <w:tc>
          <w:tcPr>
            <w:tcW w:w="6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1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904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AAA001</w:t>
            </w:r>
          </w:p>
        </w:tc>
        <w:tc>
          <w:tcPr>
            <w:tcW w:w="231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有效标志</w:t>
            </w:r>
          </w:p>
        </w:tc>
        <w:tc>
          <w:tcPr>
            <w:tcW w:w="15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ascii="宋体" w:hAnsi="宋体"/>
                <w:kern w:val="0"/>
                <w:szCs w:val="21"/>
              </w:rPr>
              <w:t>V</w:t>
            </w:r>
            <w:r>
              <w:rPr>
                <w:rFonts w:hint="eastAsia" w:ascii="宋体" w:hAnsi="宋体"/>
                <w:kern w:val="0"/>
                <w:szCs w:val="21"/>
              </w:rPr>
              <w:t>archar(3)</w:t>
            </w:r>
          </w:p>
        </w:tc>
        <w:tc>
          <w:tcPr>
            <w:tcW w:w="6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41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0 无效 1 有效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904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PBA060</w:t>
            </w:r>
          </w:p>
        </w:tc>
        <w:tc>
          <w:tcPr>
            <w:tcW w:w="231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完成时限</w:t>
            </w:r>
          </w:p>
        </w:tc>
        <w:tc>
          <w:tcPr>
            <w:tcW w:w="15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datetime</w:t>
            </w:r>
          </w:p>
        </w:tc>
        <w:tc>
          <w:tcPr>
            <w:tcW w:w="6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41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904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PBA061</w:t>
            </w:r>
          </w:p>
        </w:tc>
        <w:tc>
          <w:tcPr>
            <w:tcW w:w="231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最低工资</w:t>
            </w:r>
          </w:p>
        </w:tc>
        <w:tc>
          <w:tcPr>
            <w:tcW w:w="15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Decimal(8,2)</w:t>
            </w:r>
          </w:p>
        </w:tc>
        <w:tc>
          <w:tcPr>
            <w:tcW w:w="6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41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904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PBA062</w:t>
            </w:r>
          </w:p>
        </w:tc>
        <w:tc>
          <w:tcPr>
            <w:tcW w:w="231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工资自动确认时限</w:t>
            </w:r>
          </w:p>
        </w:tc>
        <w:tc>
          <w:tcPr>
            <w:tcW w:w="15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Int(3)</w:t>
            </w:r>
          </w:p>
        </w:tc>
        <w:tc>
          <w:tcPr>
            <w:tcW w:w="6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41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小时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904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PBA063</w:t>
            </w:r>
          </w:p>
        </w:tc>
        <w:tc>
          <w:tcPr>
            <w:tcW w:w="231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农民工人脸库ID</w:t>
            </w:r>
          </w:p>
        </w:tc>
        <w:tc>
          <w:tcPr>
            <w:tcW w:w="15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Varchar(16)</w:t>
            </w:r>
          </w:p>
        </w:tc>
        <w:tc>
          <w:tcPr>
            <w:tcW w:w="6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41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04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PBA064</w:t>
            </w:r>
          </w:p>
        </w:tc>
        <w:tc>
          <w:tcPr>
            <w:tcW w:w="231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监察大队人脸库ID</w:t>
            </w:r>
          </w:p>
        </w:tc>
        <w:tc>
          <w:tcPr>
            <w:tcW w:w="15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Varchar(16)</w:t>
            </w:r>
          </w:p>
        </w:tc>
        <w:tc>
          <w:tcPr>
            <w:tcW w:w="6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41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904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PBA065</w:t>
            </w:r>
          </w:p>
        </w:tc>
        <w:tc>
          <w:tcPr>
            <w:tcW w:w="231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腾讯云桶</w:t>
            </w:r>
          </w:p>
        </w:tc>
        <w:tc>
          <w:tcPr>
            <w:tcW w:w="15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Varchar(32)</w:t>
            </w:r>
          </w:p>
        </w:tc>
        <w:tc>
          <w:tcPr>
            <w:tcW w:w="6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41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长安使用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904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PBA066</w:t>
            </w:r>
          </w:p>
        </w:tc>
        <w:tc>
          <w:tcPr>
            <w:tcW w:w="231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腾讯云地区</w:t>
            </w:r>
          </w:p>
        </w:tc>
        <w:tc>
          <w:tcPr>
            <w:tcW w:w="15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Varchar(16)</w:t>
            </w:r>
          </w:p>
        </w:tc>
        <w:tc>
          <w:tcPr>
            <w:tcW w:w="6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41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长安使用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904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PBA067</w:t>
            </w:r>
          </w:p>
        </w:tc>
        <w:tc>
          <w:tcPr>
            <w:tcW w:w="231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工日上限</w:t>
            </w:r>
          </w:p>
        </w:tc>
        <w:tc>
          <w:tcPr>
            <w:tcW w:w="15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Int(2)</w:t>
            </w:r>
          </w:p>
        </w:tc>
        <w:tc>
          <w:tcPr>
            <w:tcW w:w="6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41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/>
                <w:kern w:val="0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/>
        </w:rPr>
      </w:pPr>
    </w:p>
    <w:p>
      <w:pPr>
        <w:pStyle w:val="4"/>
        <w:tabs>
          <w:tab w:val="left" w:pos="420"/>
          <w:tab w:val="clear" w:pos="432"/>
        </w:tabs>
        <w:rPr>
          <w:b w:val="0"/>
          <w:bCs w:val="0"/>
        </w:rPr>
      </w:pPr>
      <w:r>
        <w:rPr>
          <w:rFonts w:hint="eastAsia"/>
          <w:lang w:val="en-US" w:eastAsia="zh-CN"/>
        </w:rPr>
        <w:t>PB07 监督平台用户信息</w:t>
      </w:r>
      <w:r>
        <w:rPr>
          <w:rFonts w:hint="eastAsia"/>
        </w:rPr>
        <w:t>表</w:t>
      </w:r>
    </w:p>
    <w:tbl>
      <w:tblPr>
        <w:tblStyle w:val="6"/>
        <w:tblW w:w="10597" w:type="dxa"/>
        <w:tblInd w:w="-10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4"/>
        <w:gridCol w:w="2319"/>
        <w:gridCol w:w="1572"/>
        <w:gridCol w:w="640"/>
        <w:gridCol w:w="41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904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shd w:val="clear" w:color="auto" w:fill="C0C0C0"/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字段名称</w:t>
            </w:r>
          </w:p>
        </w:tc>
        <w:tc>
          <w:tcPr>
            <w:tcW w:w="231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0C0C0"/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注释</w:t>
            </w:r>
          </w:p>
        </w:tc>
        <w:tc>
          <w:tcPr>
            <w:tcW w:w="15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0C0C0"/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类别</w:t>
            </w:r>
          </w:p>
        </w:tc>
        <w:tc>
          <w:tcPr>
            <w:tcW w:w="6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0C0C0"/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主键</w:t>
            </w:r>
          </w:p>
        </w:tc>
        <w:tc>
          <w:tcPr>
            <w:tcW w:w="41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shd w:val="clear" w:color="auto" w:fill="C0C0C0"/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904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PBA100</w:t>
            </w:r>
          </w:p>
        </w:tc>
        <w:tc>
          <w:tcPr>
            <w:tcW w:w="231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ID</w:t>
            </w:r>
          </w:p>
        </w:tc>
        <w:tc>
          <w:tcPr>
            <w:tcW w:w="15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bigint(20)</w:t>
            </w:r>
          </w:p>
        </w:tc>
        <w:tc>
          <w:tcPr>
            <w:tcW w:w="6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√</w:t>
            </w:r>
          </w:p>
        </w:tc>
        <w:tc>
          <w:tcPr>
            <w:tcW w:w="41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904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PBA101</w:t>
            </w:r>
          </w:p>
        </w:tc>
        <w:tc>
          <w:tcPr>
            <w:tcW w:w="231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用户名</w:t>
            </w:r>
          </w:p>
        </w:tc>
        <w:tc>
          <w:tcPr>
            <w:tcW w:w="15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Varchar(16)</w:t>
            </w:r>
          </w:p>
        </w:tc>
        <w:tc>
          <w:tcPr>
            <w:tcW w:w="6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1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904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PBA102</w:t>
            </w:r>
          </w:p>
        </w:tc>
        <w:tc>
          <w:tcPr>
            <w:tcW w:w="231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密码</w:t>
            </w:r>
          </w:p>
        </w:tc>
        <w:tc>
          <w:tcPr>
            <w:tcW w:w="15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Varchar(32)</w:t>
            </w:r>
          </w:p>
        </w:tc>
        <w:tc>
          <w:tcPr>
            <w:tcW w:w="6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1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默认000000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04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AAA003</w:t>
            </w:r>
          </w:p>
        </w:tc>
        <w:tc>
          <w:tcPr>
            <w:tcW w:w="231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用户类型</w:t>
            </w:r>
          </w:p>
        </w:tc>
        <w:tc>
          <w:tcPr>
            <w:tcW w:w="15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Varchar(1)</w:t>
            </w:r>
          </w:p>
        </w:tc>
        <w:tc>
          <w:tcPr>
            <w:tcW w:w="6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1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/>
              </w:rPr>
              <w:t>1 管理员 2 普通用户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904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PBA103</w:t>
            </w:r>
          </w:p>
        </w:tc>
        <w:tc>
          <w:tcPr>
            <w:tcW w:w="231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姓名</w:t>
            </w:r>
          </w:p>
        </w:tc>
        <w:tc>
          <w:tcPr>
            <w:tcW w:w="15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Varchar(32)</w:t>
            </w:r>
          </w:p>
        </w:tc>
        <w:tc>
          <w:tcPr>
            <w:tcW w:w="6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1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904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AAA002</w:t>
            </w:r>
          </w:p>
        </w:tc>
        <w:tc>
          <w:tcPr>
            <w:tcW w:w="231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性别</w:t>
            </w:r>
          </w:p>
        </w:tc>
        <w:tc>
          <w:tcPr>
            <w:tcW w:w="15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Varchar(1)</w:t>
            </w:r>
          </w:p>
        </w:tc>
        <w:tc>
          <w:tcPr>
            <w:tcW w:w="6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1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/>
              </w:rPr>
              <w:t>1 男 2 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904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PBA104</w:t>
            </w:r>
          </w:p>
        </w:tc>
        <w:tc>
          <w:tcPr>
            <w:tcW w:w="231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联系电话</w:t>
            </w:r>
          </w:p>
        </w:tc>
        <w:tc>
          <w:tcPr>
            <w:tcW w:w="15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Varchar(16)</w:t>
            </w:r>
          </w:p>
        </w:tc>
        <w:tc>
          <w:tcPr>
            <w:tcW w:w="6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1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904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PBA105</w:t>
            </w:r>
          </w:p>
        </w:tc>
        <w:tc>
          <w:tcPr>
            <w:tcW w:w="231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微信id</w:t>
            </w:r>
          </w:p>
        </w:tc>
        <w:tc>
          <w:tcPr>
            <w:tcW w:w="15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Varchar(64)</w:t>
            </w:r>
          </w:p>
        </w:tc>
        <w:tc>
          <w:tcPr>
            <w:tcW w:w="6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41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904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PBA050</w:t>
            </w:r>
          </w:p>
        </w:tc>
        <w:tc>
          <w:tcPr>
            <w:tcW w:w="231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客户ID</w:t>
            </w:r>
          </w:p>
        </w:tc>
        <w:tc>
          <w:tcPr>
            <w:tcW w:w="15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Bigint(20)</w:t>
            </w:r>
          </w:p>
        </w:tc>
        <w:tc>
          <w:tcPr>
            <w:tcW w:w="6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1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904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AAA001</w:t>
            </w:r>
          </w:p>
        </w:tc>
        <w:tc>
          <w:tcPr>
            <w:tcW w:w="231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有效标志</w:t>
            </w:r>
          </w:p>
        </w:tc>
        <w:tc>
          <w:tcPr>
            <w:tcW w:w="15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ascii="宋体" w:hAnsi="宋体"/>
                <w:kern w:val="0"/>
                <w:szCs w:val="21"/>
              </w:rPr>
              <w:t>V</w:t>
            </w:r>
            <w:r>
              <w:rPr>
                <w:rFonts w:hint="eastAsia" w:ascii="宋体" w:hAnsi="宋体"/>
                <w:kern w:val="0"/>
                <w:szCs w:val="21"/>
              </w:rPr>
              <w:t>archar(3)</w:t>
            </w:r>
          </w:p>
        </w:tc>
        <w:tc>
          <w:tcPr>
            <w:tcW w:w="6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41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0 无效 1 有效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904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PBA106</w:t>
            </w:r>
          </w:p>
        </w:tc>
        <w:tc>
          <w:tcPr>
            <w:tcW w:w="231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身份证人像面</w:t>
            </w:r>
          </w:p>
        </w:tc>
        <w:tc>
          <w:tcPr>
            <w:tcW w:w="15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Varchar(128)</w:t>
            </w:r>
          </w:p>
        </w:tc>
        <w:tc>
          <w:tcPr>
            <w:tcW w:w="6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41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04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PBA107</w:t>
            </w:r>
          </w:p>
        </w:tc>
        <w:tc>
          <w:tcPr>
            <w:tcW w:w="231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身份证国徽面</w:t>
            </w:r>
          </w:p>
        </w:tc>
        <w:tc>
          <w:tcPr>
            <w:tcW w:w="15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Varchar(128)</w:t>
            </w:r>
          </w:p>
        </w:tc>
        <w:tc>
          <w:tcPr>
            <w:tcW w:w="6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41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904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PBA108</w:t>
            </w:r>
          </w:p>
        </w:tc>
        <w:tc>
          <w:tcPr>
            <w:tcW w:w="231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身份证号</w:t>
            </w:r>
          </w:p>
        </w:tc>
        <w:tc>
          <w:tcPr>
            <w:tcW w:w="15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Varchar(32)</w:t>
            </w:r>
          </w:p>
        </w:tc>
        <w:tc>
          <w:tcPr>
            <w:tcW w:w="6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41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904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PBA109</w:t>
            </w:r>
          </w:p>
        </w:tc>
        <w:tc>
          <w:tcPr>
            <w:tcW w:w="231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住址</w:t>
            </w:r>
          </w:p>
        </w:tc>
        <w:tc>
          <w:tcPr>
            <w:tcW w:w="15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Varchar(64)</w:t>
            </w:r>
          </w:p>
        </w:tc>
        <w:tc>
          <w:tcPr>
            <w:tcW w:w="6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41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904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PBA110</w:t>
            </w:r>
          </w:p>
        </w:tc>
        <w:tc>
          <w:tcPr>
            <w:tcW w:w="231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有效期限</w:t>
            </w:r>
          </w:p>
        </w:tc>
        <w:tc>
          <w:tcPr>
            <w:tcW w:w="15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Varchar(16)</w:t>
            </w:r>
          </w:p>
        </w:tc>
        <w:tc>
          <w:tcPr>
            <w:tcW w:w="6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41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904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PBA111</w:t>
            </w:r>
          </w:p>
        </w:tc>
        <w:tc>
          <w:tcPr>
            <w:tcW w:w="231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社保卡</w:t>
            </w:r>
          </w:p>
        </w:tc>
        <w:tc>
          <w:tcPr>
            <w:tcW w:w="15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Varchar(128)</w:t>
            </w:r>
          </w:p>
        </w:tc>
        <w:tc>
          <w:tcPr>
            <w:tcW w:w="6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41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904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PBA112</w:t>
            </w:r>
          </w:p>
        </w:tc>
        <w:tc>
          <w:tcPr>
            <w:tcW w:w="231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社保银行卡号</w:t>
            </w:r>
          </w:p>
        </w:tc>
        <w:tc>
          <w:tcPr>
            <w:tcW w:w="15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Varchar(32)</w:t>
            </w:r>
          </w:p>
        </w:tc>
        <w:tc>
          <w:tcPr>
            <w:tcW w:w="6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41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904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PBA113</w:t>
            </w:r>
          </w:p>
        </w:tc>
        <w:tc>
          <w:tcPr>
            <w:tcW w:w="231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完成时限</w:t>
            </w:r>
          </w:p>
        </w:tc>
        <w:tc>
          <w:tcPr>
            <w:tcW w:w="15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datetime</w:t>
            </w:r>
          </w:p>
        </w:tc>
        <w:tc>
          <w:tcPr>
            <w:tcW w:w="6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41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/>
                <w:kern w:val="0"/>
                <w:szCs w:val="21"/>
              </w:rPr>
            </w:pP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4"/>
        <w:tabs>
          <w:tab w:val="left" w:pos="420"/>
          <w:tab w:val="clear" w:pos="432"/>
        </w:tabs>
        <w:rPr>
          <w:b w:val="0"/>
          <w:bCs w:val="0"/>
        </w:rPr>
      </w:pPr>
      <w:r>
        <w:rPr>
          <w:rFonts w:hint="eastAsia"/>
          <w:lang w:val="en-US" w:eastAsia="zh-CN"/>
        </w:rPr>
        <w:t>PB08 监督平台用户权限信息</w:t>
      </w:r>
      <w:r>
        <w:rPr>
          <w:rFonts w:hint="eastAsia"/>
        </w:rPr>
        <w:t>表</w:t>
      </w:r>
    </w:p>
    <w:tbl>
      <w:tblPr>
        <w:tblStyle w:val="6"/>
        <w:tblW w:w="10597" w:type="dxa"/>
        <w:tblInd w:w="-10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4"/>
        <w:gridCol w:w="2319"/>
        <w:gridCol w:w="1572"/>
        <w:gridCol w:w="640"/>
        <w:gridCol w:w="41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904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shd w:val="clear" w:color="auto" w:fill="C0C0C0"/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字段名称</w:t>
            </w:r>
          </w:p>
        </w:tc>
        <w:tc>
          <w:tcPr>
            <w:tcW w:w="231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0C0C0"/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注释</w:t>
            </w:r>
          </w:p>
        </w:tc>
        <w:tc>
          <w:tcPr>
            <w:tcW w:w="15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0C0C0"/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类别</w:t>
            </w:r>
          </w:p>
        </w:tc>
        <w:tc>
          <w:tcPr>
            <w:tcW w:w="6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0C0C0"/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主键</w:t>
            </w:r>
          </w:p>
        </w:tc>
        <w:tc>
          <w:tcPr>
            <w:tcW w:w="41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shd w:val="clear" w:color="auto" w:fill="C0C0C0"/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904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PBA120</w:t>
            </w:r>
          </w:p>
        </w:tc>
        <w:tc>
          <w:tcPr>
            <w:tcW w:w="231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ID</w:t>
            </w:r>
          </w:p>
        </w:tc>
        <w:tc>
          <w:tcPr>
            <w:tcW w:w="15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bigint(20)</w:t>
            </w:r>
          </w:p>
        </w:tc>
        <w:tc>
          <w:tcPr>
            <w:tcW w:w="6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√</w:t>
            </w:r>
          </w:p>
        </w:tc>
        <w:tc>
          <w:tcPr>
            <w:tcW w:w="41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" w:hRule="atLeast"/>
        </w:trPr>
        <w:tc>
          <w:tcPr>
            <w:tcW w:w="1904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PBA100</w:t>
            </w:r>
          </w:p>
        </w:tc>
        <w:tc>
          <w:tcPr>
            <w:tcW w:w="231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用户ID</w:t>
            </w:r>
          </w:p>
        </w:tc>
        <w:tc>
          <w:tcPr>
            <w:tcW w:w="15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bigint(20)</w:t>
            </w:r>
          </w:p>
        </w:tc>
        <w:tc>
          <w:tcPr>
            <w:tcW w:w="6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1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904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PAA050</w:t>
            </w:r>
          </w:p>
        </w:tc>
        <w:tc>
          <w:tcPr>
            <w:tcW w:w="231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模块ID</w:t>
            </w:r>
          </w:p>
        </w:tc>
        <w:tc>
          <w:tcPr>
            <w:tcW w:w="15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Bigint(20)</w:t>
            </w:r>
          </w:p>
        </w:tc>
        <w:tc>
          <w:tcPr>
            <w:tcW w:w="6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1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904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PBA050</w:t>
            </w:r>
          </w:p>
        </w:tc>
        <w:tc>
          <w:tcPr>
            <w:tcW w:w="231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客户ID</w:t>
            </w:r>
          </w:p>
        </w:tc>
        <w:tc>
          <w:tcPr>
            <w:tcW w:w="15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Bigint(20)</w:t>
            </w:r>
          </w:p>
        </w:tc>
        <w:tc>
          <w:tcPr>
            <w:tcW w:w="6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1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</w:p>
        </w:tc>
      </w:tr>
    </w:tbl>
    <w:p>
      <w:pPr>
        <w:rPr>
          <w:rFonts w:hint="eastAsia"/>
        </w:rPr>
      </w:pPr>
    </w:p>
    <w:p>
      <w:pPr>
        <w:pStyle w:val="4"/>
        <w:tabs>
          <w:tab w:val="left" w:pos="420"/>
          <w:tab w:val="clear" w:pos="432"/>
        </w:tabs>
        <w:rPr>
          <w:rFonts w:hint="default"/>
          <w:b w:val="0"/>
          <w:bCs w:val="0"/>
          <w:lang w:val="en-US"/>
        </w:rPr>
      </w:pPr>
      <w:r>
        <w:rPr>
          <w:rFonts w:hint="eastAsia"/>
          <w:lang w:val="en-US" w:eastAsia="zh-CN"/>
        </w:rPr>
        <w:t>PB10 监督平台用户操作日志</w:t>
      </w:r>
    </w:p>
    <w:tbl>
      <w:tblPr>
        <w:tblStyle w:val="6"/>
        <w:tblW w:w="10597" w:type="dxa"/>
        <w:tblInd w:w="-10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4"/>
        <w:gridCol w:w="2319"/>
        <w:gridCol w:w="1572"/>
        <w:gridCol w:w="640"/>
        <w:gridCol w:w="41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904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shd w:val="clear" w:color="auto" w:fill="C0C0C0"/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字段名称</w:t>
            </w:r>
          </w:p>
        </w:tc>
        <w:tc>
          <w:tcPr>
            <w:tcW w:w="231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0C0C0"/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注释</w:t>
            </w:r>
          </w:p>
        </w:tc>
        <w:tc>
          <w:tcPr>
            <w:tcW w:w="15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0C0C0"/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类别</w:t>
            </w:r>
          </w:p>
        </w:tc>
        <w:tc>
          <w:tcPr>
            <w:tcW w:w="6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0C0C0"/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主键</w:t>
            </w:r>
          </w:p>
        </w:tc>
        <w:tc>
          <w:tcPr>
            <w:tcW w:w="41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shd w:val="clear" w:color="auto" w:fill="C0C0C0"/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904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PBA150</w:t>
            </w:r>
          </w:p>
        </w:tc>
        <w:tc>
          <w:tcPr>
            <w:tcW w:w="231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ID</w:t>
            </w:r>
          </w:p>
        </w:tc>
        <w:tc>
          <w:tcPr>
            <w:tcW w:w="15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bigint(20)</w:t>
            </w:r>
          </w:p>
        </w:tc>
        <w:tc>
          <w:tcPr>
            <w:tcW w:w="6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√</w:t>
            </w:r>
          </w:p>
        </w:tc>
        <w:tc>
          <w:tcPr>
            <w:tcW w:w="41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904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PBA100</w:t>
            </w:r>
          </w:p>
        </w:tc>
        <w:tc>
          <w:tcPr>
            <w:tcW w:w="231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用户id</w:t>
            </w:r>
          </w:p>
        </w:tc>
        <w:tc>
          <w:tcPr>
            <w:tcW w:w="15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Bigint(20)</w:t>
            </w:r>
          </w:p>
        </w:tc>
        <w:tc>
          <w:tcPr>
            <w:tcW w:w="6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1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904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PBA151</w:t>
            </w:r>
          </w:p>
        </w:tc>
        <w:tc>
          <w:tcPr>
            <w:tcW w:w="231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姓名</w:t>
            </w:r>
          </w:p>
        </w:tc>
        <w:tc>
          <w:tcPr>
            <w:tcW w:w="15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Varchar(16)</w:t>
            </w:r>
          </w:p>
        </w:tc>
        <w:tc>
          <w:tcPr>
            <w:tcW w:w="6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1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904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AAA003</w:t>
            </w:r>
          </w:p>
        </w:tc>
        <w:tc>
          <w:tcPr>
            <w:tcW w:w="231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类别</w:t>
            </w:r>
          </w:p>
        </w:tc>
        <w:tc>
          <w:tcPr>
            <w:tcW w:w="15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Varchar(1)</w:t>
            </w:r>
          </w:p>
        </w:tc>
        <w:tc>
          <w:tcPr>
            <w:tcW w:w="6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1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/>
              </w:rPr>
              <w:t>1 管理员 2 普通用户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04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PAA050</w:t>
            </w:r>
          </w:p>
        </w:tc>
        <w:tc>
          <w:tcPr>
            <w:tcW w:w="231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模块ID</w:t>
            </w:r>
          </w:p>
        </w:tc>
        <w:tc>
          <w:tcPr>
            <w:tcW w:w="15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Bigint(20)</w:t>
            </w:r>
          </w:p>
        </w:tc>
        <w:tc>
          <w:tcPr>
            <w:tcW w:w="6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1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904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PBA152</w:t>
            </w:r>
          </w:p>
        </w:tc>
        <w:tc>
          <w:tcPr>
            <w:tcW w:w="231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操作时间</w:t>
            </w:r>
          </w:p>
        </w:tc>
        <w:tc>
          <w:tcPr>
            <w:tcW w:w="15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datetime</w:t>
            </w:r>
          </w:p>
        </w:tc>
        <w:tc>
          <w:tcPr>
            <w:tcW w:w="6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1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904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PBA153</w:t>
            </w:r>
          </w:p>
        </w:tc>
        <w:tc>
          <w:tcPr>
            <w:tcW w:w="231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操作内容</w:t>
            </w:r>
          </w:p>
        </w:tc>
        <w:tc>
          <w:tcPr>
            <w:tcW w:w="15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text</w:t>
            </w:r>
          </w:p>
        </w:tc>
        <w:tc>
          <w:tcPr>
            <w:tcW w:w="6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1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904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PBA050</w:t>
            </w:r>
          </w:p>
        </w:tc>
        <w:tc>
          <w:tcPr>
            <w:tcW w:w="231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客户ID</w:t>
            </w:r>
          </w:p>
        </w:tc>
        <w:tc>
          <w:tcPr>
            <w:tcW w:w="15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Bigint(20)</w:t>
            </w:r>
          </w:p>
        </w:tc>
        <w:tc>
          <w:tcPr>
            <w:tcW w:w="6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1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合作银行 bank</w:t>
      </w:r>
    </w:p>
    <w:p>
      <w:pPr>
        <w:pStyle w:val="4"/>
        <w:tabs>
          <w:tab w:val="left" w:pos="420"/>
          <w:tab w:val="clear" w:pos="432"/>
        </w:tabs>
        <w:rPr>
          <w:b w:val="0"/>
          <w:bCs w:val="0"/>
        </w:rPr>
      </w:pPr>
      <w:r>
        <w:rPr>
          <w:rFonts w:hint="eastAsia"/>
          <w:lang w:val="en-US" w:eastAsia="zh-CN"/>
        </w:rPr>
        <w:t>PB20 银行信息</w:t>
      </w:r>
      <w:r>
        <w:rPr>
          <w:rFonts w:hint="eastAsia"/>
        </w:rPr>
        <w:t>表</w:t>
      </w:r>
    </w:p>
    <w:tbl>
      <w:tblPr>
        <w:tblStyle w:val="6"/>
        <w:tblW w:w="10618" w:type="dxa"/>
        <w:tblInd w:w="-10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3"/>
        <w:gridCol w:w="2013"/>
        <w:gridCol w:w="1485"/>
        <w:gridCol w:w="721"/>
        <w:gridCol w:w="4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0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shd w:val="clear" w:color="auto" w:fill="C0C0C0"/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字段名称</w:t>
            </w:r>
          </w:p>
        </w:tc>
        <w:tc>
          <w:tcPr>
            <w:tcW w:w="201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0C0C0"/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注释</w:t>
            </w:r>
          </w:p>
        </w:tc>
        <w:tc>
          <w:tcPr>
            <w:tcW w:w="14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0C0C0"/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类别</w:t>
            </w:r>
          </w:p>
        </w:tc>
        <w:tc>
          <w:tcPr>
            <w:tcW w:w="72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0C0C0"/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主键</w:t>
            </w:r>
          </w:p>
        </w:tc>
        <w:tc>
          <w:tcPr>
            <w:tcW w:w="42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shd w:val="clear" w:color="auto" w:fill="C0C0C0"/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0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PBA300</w:t>
            </w:r>
          </w:p>
        </w:tc>
        <w:tc>
          <w:tcPr>
            <w:tcW w:w="201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ID</w:t>
            </w:r>
          </w:p>
        </w:tc>
        <w:tc>
          <w:tcPr>
            <w:tcW w:w="14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Bigint(20)</w:t>
            </w:r>
          </w:p>
        </w:tc>
        <w:tc>
          <w:tcPr>
            <w:tcW w:w="72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√</w:t>
            </w:r>
          </w:p>
        </w:tc>
        <w:tc>
          <w:tcPr>
            <w:tcW w:w="42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210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PBA301</w:t>
            </w:r>
          </w:p>
        </w:tc>
        <w:tc>
          <w:tcPr>
            <w:tcW w:w="201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银行名称</w:t>
            </w:r>
          </w:p>
        </w:tc>
        <w:tc>
          <w:tcPr>
            <w:tcW w:w="14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Varchar(32)</w:t>
            </w:r>
          </w:p>
        </w:tc>
        <w:tc>
          <w:tcPr>
            <w:tcW w:w="72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2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0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PBA302</w:t>
            </w:r>
          </w:p>
        </w:tc>
        <w:tc>
          <w:tcPr>
            <w:tcW w:w="201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银行简称</w:t>
            </w:r>
          </w:p>
        </w:tc>
        <w:tc>
          <w:tcPr>
            <w:tcW w:w="14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Varchar(32)</w:t>
            </w:r>
          </w:p>
        </w:tc>
        <w:tc>
          <w:tcPr>
            <w:tcW w:w="72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2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0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PBA303</w:t>
            </w:r>
          </w:p>
        </w:tc>
        <w:tc>
          <w:tcPr>
            <w:tcW w:w="201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/>
              </w:rPr>
              <w:t>统一社会信用代码</w:t>
            </w:r>
          </w:p>
        </w:tc>
        <w:tc>
          <w:tcPr>
            <w:tcW w:w="14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Varchar(32)</w:t>
            </w:r>
          </w:p>
        </w:tc>
        <w:tc>
          <w:tcPr>
            <w:tcW w:w="72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2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210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PBA304</w:t>
            </w:r>
          </w:p>
        </w:tc>
        <w:tc>
          <w:tcPr>
            <w:tcW w:w="201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法人</w:t>
            </w:r>
          </w:p>
        </w:tc>
        <w:tc>
          <w:tcPr>
            <w:tcW w:w="14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Varchar(16)</w:t>
            </w:r>
          </w:p>
        </w:tc>
        <w:tc>
          <w:tcPr>
            <w:tcW w:w="72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2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210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PBA305</w:t>
            </w:r>
          </w:p>
        </w:tc>
        <w:tc>
          <w:tcPr>
            <w:tcW w:w="201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联系电话</w:t>
            </w:r>
          </w:p>
        </w:tc>
        <w:tc>
          <w:tcPr>
            <w:tcW w:w="14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Varchar(16)</w:t>
            </w:r>
          </w:p>
        </w:tc>
        <w:tc>
          <w:tcPr>
            <w:tcW w:w="72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2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210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PBA306</w:t>
            </w:r>
          </w:p>
        </w:tc>
        <w:tc>
          <w:tcPr>
            <w:tcW w:w="201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注册地</w:t>
            </w:r>
          </w:p>
        </w:tc>
        <w:tc>
          <w:tcPr>
            <w:tcW w:w="14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Varchar(128)</w:t>
            </w:r>
          </w:p>
        </w:tc>
        <w:tc>
          <w:tcPr>
            <w:tcW w:w="72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2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210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PBA307</w:t>
            </w:r>
          </w:p>
        </w:tc>
        <w:tc>
          <w:tcPr>
            <w:tcW w:w="201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经营地</w:t>
            </w:r>
          </w:p>
        </w:tc>
        <w:tc>
          <w:tcPr>
            <w:tcW w:w="14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Varchar(128)</w:t>
            </w:r>
          </w:p>
        </w:tc>
        <w:tc>
          <w:tcPr>
            <w:tcW w:w="72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2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210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PBA308</w:t>
            </w:r>
          </w:p>
        </w:tc>
        <w:tc>
          <w:tcPr>
            <w:tcW w:w="201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营业执照</w:t>
            </w:r>
          </w:p>
        </w:tc>
        <w:tc>
          <w:tcPr>
            <w:tcW w:w="14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Varchar(128)</w:t>
            </w:r>
          </w:p>
        </w:tc>
        <w:tc>
          <w:tcPr>
            <w:tcW w:w="72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2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0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PBA309</w:t>
            </w:r>
          </w:p>
        </w:tc>
        <w:tc>
          <w:tcPr>
            <w:tcW w:w="201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公章</w:t>
            </w:r>
          </w:p>
        </w:tc>
        <w:tc>
          <w:tcPr>
            <w:tcW w:w="14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Varchar(128)</w:t>
            </w:r>
          </w:p>
        </w:tc>
        <w:tc>
          <w:tcPr>
            <w:tcW w:w="72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2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210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PBA050</w:t>
            </w:r>
          </w:p>
        </w:tc>
        <w:tc>
          <w:tcPr>
            <w:tcW w:w="201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 w:eastAsiaTheme="minorEastAsia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eastAsia="zh-CN"/>
              </w:rPr>
              <w:t>客户ID</w:t>
            </w:r>
          </w:p>
        </w:tc>
        <w:tc>
          <w:tcPr>
            <w:tcW w:w="14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Bigint(20)</w:t>
            </w:r>
          </w:p>
        </w:tc>
        <w:tc>
          <w:tcPr>
            <w:tcW w:w="72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2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0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AAA001</w:t>
            </w:r>
          </w:p>
        </w:tc>
        <w:tc>
          <w:tcPr>
            <w:tcW w:w="201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有效标志</w:t>
            </w:r>
          </w:p>
        </w:tc>
        <w:tc>
          <w:tcPr>
            <w:tcW w:w="14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ascii="宋体" w:hAnsi="宋体"/>
                <w:kern w:val="0"/>
                <w:szCs w:val="21"/>
              </w:rPr>
              <w:t>V</w:t>
            </w:r>
            <w:r>
              <w:rPr>
                <w:rFonts w:hint="eastAsia" w:ascii="宋体" w:hAnsi="宋体"/>
                <w:kern w:val="0"/>
                <w:szCs w:val="21"/>
              </w:rPr>
              <w:t>archar(3)</w:t>
            </w:r>
          </w:p>
        </w:tc>
        <w:tc>
          <w:tcPr>
            <w:tcW w:w="72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42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0 无效 1 有效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210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PBA311</w:t>
            </w:r>
          </w:p>
        </w:tc>
        <w:tc>
          <w:tcPr>
            <w:tcW w:w="201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经营范围</w:t>
            </w:r>
          </w:p>
        </w:tc>
        <w:tc>
          <w:tcPr>
            <w:tcW w:w="14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Text</w:t>
            </w:r>
          </w:p>
        </w:tc>
        <w:tc>
          <w:tcPr>
            <w:tcW w:w="72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42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210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PBA312</w:t>
            </w:r>
          </w:p>
        </w:tc>
        <w:tc>
          <w:tcPr>
            <w:tcW w:w="201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主体类型</w:t>
            </w:r>
          </w:p>
        </w:tc>
        <w:tc>
          <w:tcPr>
            <w:tcW w:w="14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Varchar(32)</w:t>
            </w:r>
          </w:p>
        </w:tc>
        <w:tc>
          <w:tcPr>
            <w:tcW w:w="72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42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210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PBA313</w:t>
            </w:r>
          </w:p>
        </w:tc>
        <w:tc>
          <w:tcPr>
            <w:tcW w:w="201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经营期限</w:t>
            </w:r>
          </w:p>
        </w:tc>
        <w:tc>
          <w:tcPr>
            <w:tcW w:w="14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Varchar(32)</w:t>
            </w:r>
          </w:p>
        </w:tc>
        <w:tc>
          <w:tcPr>
            <w:tcW w:w="72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42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210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PBA314</w:t>
            </w:r>
          </w:p>
        </w:tc>
        <w:tc>
          <w:tcPr>
            <w:tcW w:w="201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组成形式</w:t>
            </w:r>
          </w:p>
        </w:tc>
        <w:tc>
          <w:tcPr>
            <w:tcW w:w="14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Varchar(32)</w:t>
            </w:r>
          </w:p>
        </w:tc>
        <w:tc>
          <w:tcPr>
            <w:tcW w:w="72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42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210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PBA315</w:t>
            </w:r>
          </w:p>
        </w:tc>
        <w:tc>
          <w:tcPr>
            <w:tcW w:w="201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注册</w:t>
            </w:r>
            <w:r>
              <w:rPr>
                <w:rFonts w:hint="eastAsia" w:ascii="宋体" w:hAnsi="宋体"/>
                <w:kern w:val="0"/>
                <w:szCs w:val="21"/>
              </w:rPr>
              <w:t>日期</w:t>
            </w:r>
          </w:p>
        </w:tc>
        <w:tc>
          <w:tcPr>
            <w:tcW w:w="14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date</w:t>
            </w:r>
          </w:p>
        </w:tc>
        <w:tc>
          <w:tcPr>
            <w:tcW w:w="72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42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210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PBA316</w:t>
            </w:r>
          </w:p>
        </w:tc>
        <w:tc>
          <w:tcPr>
            <w:tcW w:w="201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初次登陆时间</w:t>
            </w:r>
          </w:p>
        </w:tc>
        <w:tc>
          <w:tcPr>
            <w:tcW w:w="14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datetime</w:t>
            </w:r>
          </w:p>
        </w:tc>
        <w:tc>
          <w:tcPr>
            <w:tcW w:w="72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42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/>
                <w:kern w:val="0"/>
                <w:szCs w:val="21"/>
              </w:rPr>
            </w:pPr>
          </w:p>
        </w:tc>
      </w:tr>
    </w:tbl>
    <w:p/>
    <w:p>
      <w:pPr>
        <w:pStyle w:val="4"/>
        <w:tabs>
          <w:tab w:val="left" w:pos="420"/>
          <w:tab w:val="clear" w:pos="432"/>
        </w:tabs>
        <w:rPr>
          <w:b w:val="0"/>
          <w:bCs w:val="0"/>
        </w:rPr>
      </w:pPr>
      <w:r>
        <w:rPr>
          <w:rFonts w:hint="eastAsia"/>
          <w:lang w:val="en-US" w:eastAsia="zh-CN"/>
        </w:rPr>
        <w:t>PB21 银行资料信息</w:t>
      </w:r>
      <w:r>
        <w:rPr>
          <w:rFonts w:hint="eastAsia"/>
        </w:rPr>
        <w:t>表</w:t>
      </w:r>
    </w:p>
    <w:tbl>
      <w:tblPr>
        <w:tblStyle w:val="6"/>
        <w:tblW w:w="10618" w:type="dxa"/>
        <w:tblInd w:w="-10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3"/>
        <w:gridCol w:w="2013"/>
        <w:gridCol w:w="1485"/>
        <w:gridCol w:w="721"/>
        <w:gridCol w:w="4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210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shd w:val="clear" w:color="auto" w:fill="C0C0C0"/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字段名称</w:t>
            </w:r>
          </w:p>
        </w:tc>
        <w:tc>
          <w:tcPr>
            <w:tcW w:w="201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0C0C0"/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注释</w:t>
            </w:r>
          </w:p>
        </w:tc>
        <w:tc>
          <w:tcPr>
            <w:tcW w:w="14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0C0C0"/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类别</w:t>
            </w:r>
          </w:p>
        </w:tc>
        <w:tc>
          <w:tcPr>
            <w:tcW w:w="72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0C0C0"/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主键</w:t>
            </w:r>
          </w:p>
        </w:tc>
        <w:tc>
          <w:tcPr>
            <w:tcW w:w="42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shd w:val="clear" w:color="auto" w:fill="C0C0C0"/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210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PBA320</w:t>
            </w:r>
          </w:p>
        </w:tc>
        <w:tc>
          <w:tcPr>
            <w:tcW w:w="201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ID</w:t>
            </w:r>
          </w:p>
        </w:tc>
        <w:tc>
          <w:tcPr>
            <w:tcW w:w="14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Bigint(20)</w:t>
            </w:r>
          </w:p>
        </w:tc>
        <w:tc>
          <w:tcPr>
            <w:tcW w:w="72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√</w:t>
            </w:r>
          </w:p>
        </w:tc>
        <w:tc>
          <w:tcPr>
            <w:tcW w:w="42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210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PBA321</w:t>
            </w:r>
          </w:p>
        </w:tc>
        <w:tc>
          <w:tcPr>
            <w:tcW w:w="201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资料地址</w:t>
            </w:r>
          </w:p>
        </w:tc>
        <w:tc>
          <w:tcPr>
            <w:tcW w:w="14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Varchar(128)</w:t>
            </w:r>
          </w:p>
        </w:tc>
        <w:tc>
          <w:tcPr>
            <w:tcW w:w="72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2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0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PBA300</w:t>
            </w:r>
          </w:p>
        </w:tc>
        <w:tc>
          <w:tcPr>
            <w:tcW w:w="201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银行ID</w:t>
            </w:r>
          </w:p>
        </w:tc>
        <w:tc>
          <w:tcPr>
            <w:tcW w:w="14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Bigint(20)</w:t>
            </w:r>
          </w:p>
        </w:tc>
        <w:tc>
          <w:tcPr>
            <w:tcW w:w="72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2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210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PBA050</w:t>
            </w:r>
          </w:p>
        </w:tc>
        <w:tc>
          <w:tcPr>
            <w:tcW w:w="201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 w:eastAsiaTheme="minorEastAsia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eastAsia="zh-CN"/>
              </w:rPr>
              <w:t>客户ID</w:t>
            </w:r>
          </w:p>
        </w:tc>
        <w:tc>
          <w:tcPr>
            <w:tcW w:w="14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Bigint(20)</w:t>
            </w:r>
          </w:p>
        </w:tc>
        <w:tc>
          <w:tcPr>
            <w:tcW w:w="72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2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210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PBA322</w:t>
            </w:r>
          </w:p>
        </w:tc>
        <w:tc>
          <w:tcPr>
            <w:tcW w:w="201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资料名称</w:t>
            </w:r>
          </w:p>
        </w:tc>
        <w:tc>
          <w:tcPr>
            <w:tcW w:w="14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Varchar(32)</w:t>
            </w:r>
          </w:p>
        </w:tc>
        <w:tc>
          <w:tcPr>
            <w:tcW w:w="72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2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</w:p>
        </w:tc>
      </w:tr>
    </w:tbl>
    <w:p/>
    <w:p>
      <w:pPr>
        <w:pStyle w:val="4"/>
        <w:tabs>
          <w:tab w:val="left" w:pos="420"/>
          <w:tab w:val="clear" w:pos="432"/>
        </w:tabs>
        <w:rPr>
          <w:b w:val="0"/>
          <w:bCs w:val="0"/>
        </w:rPr>
      </w:pPr>
      <w:r>
        <w:rPr>
          <w:rFonts w:hint="eastAsia"/>
          <w:lang w:val="en-US" w:eastAsia="zh-CN"/>
        </w:rPr>
        <w:t>PB22 银行用户信息</w:t>
      </w:r>
      <w:r>
        <w:rPr>
          <w:rFonts w:hint="eastAsia"/>
        </w:rPr>
        <w:t>表</w:t>
      </w:r>
    </w:p>
    <w:tbl>
      <w:tblPr>
        <w:tblStyle w:val="6"/>
        <w:tblW w:w="10618" w:type="dxa"/>
        <w:tblInd w:w="-10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3"/>
        <w:gridCol w:w="1661"/>
        <w:gridCol w:w="1567"/>
        <w:gridCol w:w="991"/>
        <w:gridCol w:w="4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210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shd w:val="clear" w:color="auto" w:fill="C0C0C0"/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字段名称</w:t>
            </w:r>
          </w:p>
        </w:tc>
        <w:tc>
          <w:tcPr>
            <w:tcW w:w="166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0C0C0"/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注释</w:t>
            </w:r>
          </w:p>
        </w:tc>
        <w:tc>
          <w:tcPr>
            <w:tcW w:w="1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0C0C0"/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类别</w:t>
            </w:r>
          </w:p>
        </w:tc>
        <w:tc>
          <w:tcPr>
            <w:tcW w:w="99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0C0C0"/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主键</w:t>
            </w:r>
          </w:p>
        </w:tc>
        <w:tc>
          <w:tcPr>
            <w:tcW w:w="42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shd w:val="clear" w:color="auto" w:fill="C0C0C0"/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0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PBA330</w:t>
            </w:r>
          </w:p>
        </w:tc>
        <w:tc>
          <w:tcPr>
            <w:tcW w:w="166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ID</w:t>
            </w:r>
          </w:p>
        </w:tc>
        <w:tc>
          <w:tcPr>
            <w:tcW w:w="1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bigint(20)</w:t>
            </w:r>
          </w:p>
        </w:tc>
        <w:tc>
          <w:tcPr>
            <w:tcW w:w="99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√</w:t>
            </w:r>
          </w:p>
        </w:tc>
        <w:tc>
          <w:tcPr>
            <w:tcW w:w="42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210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PBA331</w:t>
            </w:r>
          </w:p>
        </w:tc>
        <w:tc>
          <w:tcPr>
            <w:tcW w:w="166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用户名</w:t>
            </w:r>
          </w:p>
        </w:tc>
        <w:tc>
          <w:tcPr>
            <w:tcW w:w="1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Varchar(16)</w:t>
            </w:r>
          </w:p>
        </w:tc>
        <w:tc>
          <w:tcPr>
            <w:tcW w:w="99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2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210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PBA332</w:t>
            </w:r>
          </w:p>
        </w:tc>
        <w:tc>
          <w:tcPr>
            <w:tcW w:w="166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密码</w:t>
            </w:r>
          </w:p>
        </w:tc>
        <w:tc>
          <w:tcPr>
            <w:tcW w:w="1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Varchar(32)</w:t>
            </w:r>
          </w:p>
        </w:tc>
        <w:tc>
          <w:tcPr>
            <w:tcW w:w="99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2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默认888888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0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AAA003</w:t>
            </w:r>
          </w:p>
        </w:tc>
        <w:tc>
          <w:tcPr>
            <w:tcW w:w="166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用户类型</w:t>
            </w:r>
          </w:p>
        </w:tc>
        <w:tc>
          <w:tcPr>
            <w:tcW w:w="1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Varchar(1)</w:t>
            </w:r>
          </w:p>
        </w:tc>
        <w:tc>
          <w:tcPr>
            <w:tcW w:w="99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2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/>
              </w:rPr>
              <w:t>1 管理员 2 普通用户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210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PBA333</w:t>
            </w:r>
          </w:p>
        </w:tc>
        <w:tc>
          <w:tcPr>
            <w:tcW w:w="166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姓名</w:t>
            </w:r>
          </w:p>
        </w:tc>
        <w:tc>
          <w:tcPr>
            <w:tcW w:w="1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Varchar(16)</w:t>
            </w:r>
          </w:p>
        </w:tc>
        <w:tc>
          <w:tcPr>
            <w:tcW w:w="99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2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0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AAA002</w:t>
            </w:r>
          </w:p>
        </w:tc>
        <w:tc>
          <w:tcPr>
            <w:tcW w:w="166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性别</w:t>
            </w:r>
          </w:p>
        </w:tc>
        <w:tc>
          <w:tcPr>
            <w:tcW w:w="1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Varchar(1)</w:t>
            </w:r>
          </w:p>
        </w:tc>
        <w:tc>
          <w:tcPr>
            <w:tcW w:w="99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2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/>
              </w:rPr>
              <w:t>1 男 2 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210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PBA334</w:t>
            </w:r>
          </w:p>
        </w:tc>
        <w:tc>
          <w:tcPr>
            <w:tcW w:w="166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联系电话</w:t>
            </w:r>
          </w:p>
        </w:tc>
        <w:tc>
          <w:tcPr>
            <w:tcW w:w="1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Varchar(16)</w:t>
            </w:r>
          </w:p>
        </w:tc>
        <w:tc>
          <w:tcPr>
            <w:tcW w:w="99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2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210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PBA335</w:t>
            </w:r>
          </w:p>
        </w:tc>
        <w:tc>
          <w:tcPr>
            <w:tcW w:w="166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家庭住址</w:t>
            </w:r>
          </w:p>
        </w:tc>
        <w:tc>
          <w:tcPr>
            <w:tcW w:w="1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Varchar(128)</w:t>
            </w:r>
          </w:p>
        </w:tc>
        <w:tc>
          <w:tcPr>
            <w:tcW w:w="99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2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210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PBA336</w:t>
            </w:r>
          </w:p>
        </w:tc>
        <w:tc>
          <w:tcPr>
            <w:tcW w:w="166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微信ID</w:t>
            </w:r>
          </w:p>
        </w:tc>
        <w:tc>
          <w:tcPr>
            <w:tcW w:w="1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Varchar(64)</w:t>
            </w:r>
          </w:p>
        </w:tc>
        <w:tc>
          <w:tcPr>
            <w:tcW w:w="99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2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210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PBA300</w:t>
            </w:r>
          </w:p>
        </w:tc>
        <w:tc>
          <w:tcPr>
            <w:tcW w:w="166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银行id</w:t>
            </w:r>
          </w:p>
        </w:tc>
        <w:tc>
          <w:tcPr>
            <w:tcW w:w="1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Bigint(20)</w:t>
            </w:r>
          </w:p>
        </w:tc>
        <w:tc>
          <w:tcPr>
            <w:tcW w:w="99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2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210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PBA050</w:t>
            </w:r>
          </w:p>
        </w:tc>
        <w:tc>
          <w:tcPr>
            <w:tcW w:w="166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客户ID</w:t>
            </w:r>
          </w:p>
        </w:tc>
        <w:tc>
          <w:tcPr>
            <w:tcW w:w="1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Bigint(20)</w:t>
            </w:r>
          </w:p>
        </w:tc>
        <w:tc>
          <w:tcPr>
            <w:tcW w:w="99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2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210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AAA001</w:t>
            </w:r>
          </w:p>
        </w:tc>
        <w:tc>
          <w:tcPr>
            <w:tcW w:w="166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有效标志</w:t>
            </w:r>
          </w:p>
        </w:tc>
        <w:tc>
          <w:tcPr>
            <w:tcW w:w="1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ascii="宋体" w:hAnsi="宋体"/>
                <w:kern w:val="0"/>
                <w:szCs w:val="21"/>
              </w:rPr>
              <w:t>V</w:t>
            </w:r>
            <w:r>
              <w:rPr>
                <w:rFonts w:hint="eastAsia" w:ascii="宋体" w:hAnsi="宋体"/>
                <w:kern w:val="0"/>
                <w:szCs w:val="21"/>
              </w:rPr>
              <w:t>archar(3)</w:t>
            </w:r>
          </w:p>
        </w:tc>
        <w:tc>
          <w:tcPr>
            <w:tcW w:w="99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42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0 无效 1 有效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210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PBA337</w:t>
            </w:r>
          </w:p>
        </w:tc>
        <w:tc>
          <w:tcPr>
            <w:tcW w:w="166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备注</w:t>
            </w:r>
          </w:p>
        </w:tc>
        <w:tc>
          <w:tcPr>
            <w:tcW w:w="1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Varchar(128)</w:t>
            </w:r>
          </w:p>
        </w:tc>
        <w:tc>
          <w:tcPr>
            <w:tcW w:w="99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42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210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PBA338</w:t>
            </w:r>
          </w:p>
        </w:tc>
        <w:tc>
          <w:tcPr>
            <w:tcW w:w="166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身份证照片</w:t>
            </w:r>
          </w:p>
        </w:tc>
        <w:tc>
          <w:tcPr>
            <w:tcW w:w="1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Varchar(128)</w:t>
            </w:r>
          </w:p>
        </w:tc>
        <w:tc>
          <w:tcPr>
            <w:tcW w:w="99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42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210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PBA339</w:t>
            </w:r>
          </w:p>
        </w:tc>
        <w:tc>
          <w:tcPr>
            <w:tcW w:w="166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身份证号</w:t>
            </w:r>
          </w:p>
        </w:tc>
        <w:tc>
          <w:tcPr>
            <w:tcW w:w="1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Varchar(32)</w:t>
            </w:r>
          </w:p>
        </w:tc>
        <w:tc>
          <w:tcPr>
            <w:tcW w:w="99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42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210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PBA340</w:t>
            </w:r>
          </w:p>
        </w:tc>
        <w:tc>
          <w:tcPr>
            <w:tcW w:w="166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身份证反面</w:t>
            </w:r>
          </w:p>
        </w:tc>
        <w:tc>
          <w:tcPr>
            <w:tcW w:w="1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Varchar(128)</w:t>
            </w:r>
          </w:p>
        </w:tc>
        <w:tc>
          <w:tcPr>
            <w:tcW w:w="99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42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0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PBA341</w:t>
            </w:r>
          </w:p>
        </w:tc>
        <w:tc>
          <w:tcPr>
            <w:tcW w:w="166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身份证有效截止日期</w:t>
            </w:r>
          </w:p>
        </w:tc>
        <w:tc>
          <w:tcPr>
            <w:tcW w:w="1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Varchar(16)</w:t>
            </w:r>
          </w:p>
        </w:tc>
        <w:tc>
          <w:tcPr>
            <w:tcW w:w="99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42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210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PBA342</w:t>
            </w:r>
          </w:p>
        </w:tc>
        <w:tc>
          <w:tcPr>
            <w:tcW w:w="166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社保银行卡号</w:t>
            </w:r>
          </w:p>
        </w:tc>
        <w:tc>
          <w:tcPr>
            <w:tcW w:w="1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Varchar(32)</w:t>
            </w:r>
          </w:p>
        </w:tc>
        <w:tc>
          <w:tcPr>
            <w:tcW w:w="99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42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210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PBA343</w:t>
            </w:r>
          </w:p>
        </w:tc>
        <w:tc>
          <w:tcPr>
            <w:tcW w:w="166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社保卡</w:t>
            </w:r>
          </w:p>
        </w:tc>
        <w:tc>
          <w:tcPr>
            <w:tcW w:w="1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Varchar(128)</w:t>
            </w:r>
          </w:p>
        </w:tc>
        <w:tc>
          <w:tcPr>
            <w:tcW w:w="99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42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210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PBA344</w:t>
            </w:r>
          </w:p>
        </w:tc>
        <w:tc>
          <w:tcPr>
            <w:tcW w:w="166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完成时限</w:t>
            </w:r>
          </w:p>
        </w:tc>
        <w:tc>
          <w:tcPr>
            <w:tcW w:w="1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datetime</w:t>
            </w:r>
          </w:p>
        </w:tc>
        <w:tc>
          <w:tcPr>
            <w:tcW w:w="99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42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/>
                <w:kern w:val="0"/>
                <w:szCs w:val="21"/>
              </w:rPr>
            </w:pPr>
          </w:p>
        </w:tc>
      </w:tr>
    </w:tbl>
    <w:p/>
    <w:p/>
    <w:p>
      <w:pPr>
        <w:pStyle w:val="4"/>
        <w:tabs>
          <w:tab w:val="left" w:pos="420"/>
          <w:tab w:val="clear" w:pos="432"/>
        </w:tabs>
        <w:rPr>
          <w:b w:val="0"/>
          <w:bCs w:val="0"/>
        </w:rPr>
      </w:pPr>
      <w:r>
        <w:rPr>
          <w:rFonts w:hint="eastAsia"/>
          <w:lang w:val="en-US" w:eastAsia="zh-CN"/>
        </w:rPr>
        <w:t>PB23 银行用户权限信息</w:t>
      </w:r>
      <w:r>
        <w:rPr>
          <w:rFonts w:hint="eastAsia"/>
        </w:rPr>
        <w:t>表</w:t>
      </w:r>
    </w:p>
    <w:tbl>
      <w:tblPr>
        <w:tblStyle w:val="6"/>
        <w:tblW w:w="10618" w:type="dxa"/>
        <w:tblInd w:w="-10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3"/>
        <w:gridCol w:w="1661"/>
        <w:gridCol w:w="1567"/>
        <w:gridCol w:w="991"/>
        <w:gridCol w:w="4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210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shd w:val="clear" w:color="auto" w:fill="C0C0C0"/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字段名称</w:t>
            </w:r>
          </w:p>
        </w:tc>
        <w:tc>
          <w:tcPr>
            <w:tcW w:w="166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0C0C0"/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注释</w:t>
            </w:r>
          </w:p>
        </w:tc>
        <w:tc>
          <w:tcPr>
            <w:tcW w:w="1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0C0C0"/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类别</w:t>
            </w:r>
          </w:p>
        </w:tc>
        <w:tc>
          <w:tcPr>
            <w:tcW w:w="99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0C0C0"/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主键</w:t>
            </w:r>
          </w:p>
        </w:tc>
        <w:tc>
          <w:tcPr>
            <w:tcW w:w="42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shd w:val="clear" w:color="auto" w:fill="C0C0C0"/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210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PBA350</w:t>
            </w:r>
          </w:p>
        </w:tc>
        <w:tc>
          <w:tcPr>
            <w:tcW w:w="166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ID</w:t>
            </w:r>
          </w:p>
        </w:tc>
        <w:tc>
          <w:tcPr>
            <w:tcW w:w="1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bigint(20)</w:t>
            </w:r>
          </w:p>
        </w:tc>
        <w:tc>
          <w:tcPr>
            <w:tcW w:w="99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√</w:t>
            </w:r>
          </w:p>
        </w:tc>
        <w:tc>
          <w:tcPr>
            <w:tcW w:w="42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0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PBA330</w:t>
            </w:r>
          </w:p>
        </w:tc>
        <w:tc>
          <w:tcPr>
            <w:tcW w:w="166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用户ID</w:t>
            </w:r>
          </w:p>
        </w:tc>
        <w:tc>
          <w:tcPr>
            <w:tcW w:w="1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bigint(20)</w:t>
            </w:r>
          </w:p>
        </w:tc>
        <w:tc>
          <w:tcPr>
            <w:tcW w:w="99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2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0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PAA050</w:t>
            </w:r>
          </w:p>
        </w:tc>
        <w:tc>
          <w:tcPr>
            <w:tcW w:w="166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模块ID</w:t>
            </w:r>
          </w:p>
        </w:tc>
        <w:tc>
          <w:tcPr>
            <w:tcW w:w="1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Bigint(20)</w:t>
            </w:r>
          </w:p>
        </w:tc>
        <w:tc>
          <w:tcPr>
            <w:tcW w:w="99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2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0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PBA300</w:t>
            </w:r>
          </w:p>
        </w:tc>
        <w:tc>
          <w:tcPr>
            <w:tcW w:w="166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银行ID</w:t>
            </w:r>
          </w:p>
        </w:tc>
        <w:tc>
          <w:tcPr>
            <w:tcW w:w="1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Bigint(20)</w:t>
            </w:r>
          </w:p>
        </w:tc>
        <w:tc>
          <w:tcPr>
            <w:tcW w:w="99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2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210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PBA050</w:t>
            </w:r>
          </w:p>
        </w:tc>
        <w:tc>
          <w:tcPr>
            <w:tcW w:w="166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客户ID</w:t>
            </w:r>
          </w:p>
        </w:tc>
        <w:tc>
          <w:tcPr>
            <w:tcW w:w="1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Bigint(20)</w:t>
            </w:r>
          </w:p>
        </w:tc>
        <w:tc>
          <w:tcPr>
            <w:tcW w:w="99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2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</w:p>
        </w:tc>
      </w:tr>
    </w:tbl>
    <w:p>
      <w:pPr>
        <w:rPr>
          <w:rFonts w:hint="eastAsia"/>
        </w:rPr>
      </w:pPr>
    </w:p>
    <w:p>
      <w:pPr>
        <w:pStyle w:val="4"/>
        <w:tabs>
          <w:tab w:val="left" w:pos="420"/>
          <w:tab w:val="clear" w:pos="432"/>
        </w:tabs>
        <w:rPr>
          <w:b w:val="0"/>
          <w:bCs w:val="0"/>
        </w:rPr>
      </w:pPr>
      <w:r>
        <w:rPr>
          <w:rFonts w:hint="eastAsia"/>
          <w:lang w:val="en-US" w:eastAsia="zh-CN"/>
        </w:rPr>
        <w:t>PB24 银行项目权限信息</w:t>
      </w:r>
      <w:r>
        <w:rPr>
          <w:rFonts w:hint="eastAsia"/>
        </w:rPr>
        <w:t>表</w:t>
      </w:r>
    </w:p>
    <w:tbl>
      <w:tblPr>
        <w:tblStyle w:val="6"/>
        <w:tblW w:w="10618" w:type="dxa"/>
        <w:tblInd w:w="-10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3"/>
        <w:gridCol w:w="1661"/>
        <w:gridCol w:w="1567"/>
        <w:gridCol w:w="991"/>
        <w:gridCol w:w="4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210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shd w:val="clear" w:color="auto" w:fill="C0C0C0"/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字段名称</w:t>
            </w:r>
          </w:p>
        </w:tc>
        <w:tc>
          <w:tcPr>
            <w:tcW w:w="166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0C0C0"/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注释</w:t>
            </w:r>
          </w:p>
        </w:tc>
        <w:tc>
          <w:tcPr>
            <w:tcW w:w="1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0C0C0"/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类别</w:t>
            </w:r>
          </w:p>
        </w:tc>
        <w:tc>
          <w:tcPr>
            <w:tcW w:w="99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0C0C0"/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主键</w:t>
            </w:r>
          </w:p>
        </w:tc>
        <w:tc>
          <w:tcPr>
            <w:tcW w:w="42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shd w:val="clear" w:color="auto" w:fill="C0C0C0"/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210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PBA360</w:t>
            </w:r>
          </w:p>
        </w:tc>
        <w:tc>
          <w:tcPr>
            <w:tcW w:w="166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ID</w:t>
            </w:r>
          </w:p>
        </w:tc>
        <w:tc>
          <w:tcPr>
            <w:tcW w:w="1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bigint(20)</w:t>
            </w:r>
          </w:p>
        </w:tc>
        <w:tc>
          <w:tcPr>
            <w:tcW w:w="99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√</w:t>
            </w:r>
          </w:p>
        </w:tc>
        <w:tc>
          <w:tcPr>
            <w:tcW w:w="42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210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PBA330</w:t>
            </w:r>
          </w:p>
        </w:tc>
        <w:tc>
          <w:tcPr>
            <w:tcW w:w="166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用户ID</w:t>
            </w:r>
          </w:p>
        </w:tc>
        <w:tc>
          <w:tcPr>
            <w:tcW w:w="1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bigint(20)</w:t>
            </w:r>
          </w:p>
        </w:tc>
        <w:tc>
          <w:tcPr>
            <w:tcW w:w="99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2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0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PDA000</w:t>
            </w:r>
          </w:p>
        </w:tc>
        <w:tc>
          <w:tcPr>
            <w:tcW w:w="166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项目ID</w:t>
            </w:r>
          </w:p>
        </w:tc>
        <w:tc>
          <w:tcPr>
            <w:tcW w:w="1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Bigint(20)</w:t>
            </w:r>
          </w:p>
        </w:tc>
        <w:tc>
          <w:tcPr>
            <w:tcW w:w="99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2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0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PBA300</w:t>
            </w:r>
          </w:p>
        </w:tc>
        <w:tc>
          <w:tcPr>
            <w:tcW w:w="166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银行ID</w:t>
            </w:r>
          </w:p>
        </w:tc>
        <w:tc>
          <w:tcPr>
            <w:tcW w:w="1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Bigint(20)</w:t>
            </w:r>
          </w:p>
        </w:tc>
        <w:tc>
          <w:tcPr>
            <w:tcW w:w="99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2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210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PBA050</w:t>
            </w:r>
          </w:p>
        </w:tc>
        <w:tc>
          <w:tcPr>
            <w:tcW w:w="166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客户ID</w:t>
            </w:r>
          </w:p>
        </w:tc>
        <w:tc>
          <w:tcPr>
            <w:tcW w:w="1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Bigint(20)</w:t>
            </w:r>
          </w:p>
        </w:tc>
        <w:tc>
          <w:tcPr>
            <w:tcW w:w="99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2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</w:p>
        </w:tc>
      </w:tr>
    </w:tbl>
    <w:p>
      <w:pPr>
        <w:rPr>
          <w:rFonts w:hint="eastAsia"/>
        </w:rPr>
      </w:pPr>
    </w:p>
    <w:p>
      <w:pPr>
        <w:pStyle w:val="4"/>
        <w:tabs>
          <w:tab w:val="left" w:pos="420"/>
          <w:tab w:val="clear" w:pos="432"/>
        </w:tabs>
        <w:rPr>
          <w:rFonts w:hint="default"/>
          <w:b w:val="0"/>
          <w:bCs w:val="0"/>
          <w:lang w:val="en-US"/>
        </w:rPr>
      </w:pPr>
      <w:r>
        <w:rPr>
          <w:rFonts w:hint="eastAsia"/>
          <w:lang w:val="en-US" w:eastAsia="zh-CN"/>
        </w:rPr>
        <w:t>PB25 银行用户操作日志</w:t>
      </w:r>
    </w:p>
    <w:tbl>
      <w:tblPr>
        <w:tblStyle w:val="6"/>
        <w:tblW w:w="10597" w:type="dxa"/>
        <w:tblInd w:w="-10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4"/>
        <w:gridCol w:w="2319"/>
        <w:gridCol w:w="1572"/>
        <w:gridCol w:w="640"/>
        <w:gridCol w:w="41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904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shd w:val="clear" w:color="auto" w:fill="C0C0C0"/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字段名称</w:t>
            </w:r>
          </w:p>
        </w:tc>
        <w:tc>
          <w:tcPr>
            <w:tcW w:w="231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0C0C0"/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注释</w:t>
            </w:r>
          </w:p>
        </w:tc>
        <w:tc>
          <w:tcPr>
            <w:tcW w:w="15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0C0C0"/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类别</w:t>
            </w:r>
          </w:p>
        </w:tc>
        <w:tc>
          <w:tcPr>
            <w:tcW w:w="6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0C0C0"/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主键</w:t>
            </w:r>
          </w:p>
        </w:tc>
        <w:tc>
          <w:tcPr>
            <w:tcW w:w="41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shd w:val="clear" w:color="auto" w:fill="C0C0C0"/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904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PBA370</w:t>
            </w:r>
          </w:p>
        </w:tc>
        <w:tc>
          <w:tcPr>
            <w:tcW w:w="231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ID</w:t>
            </w:r>
          </w:p>
        </w:tc>
        <w:tc>
          <w:tcPr>
            <w:tcW w:w="15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bigint(20)</w:t>
            </w:r>
          </w:p>
        </w:tc>
        <w:tc>
          <w:tcPr>
            <w:tcW w:w="6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√</w:t>
            </w:r>
          </w:p>
        </w:tc>
        <w:tc>
          <w:tcPr>
            <w:tcW w:w="41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904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PBA330</w:t>
            </w:r>
          </w:p>
        </w:tc>
        <w:tc>
          <w:tcPr>
            <w:tcW w:w="231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用户id</w:t>
            </w:r>
          </w:p>
        </w:tc>
        <w:tc>
          <w:tcPr>
            <w:tcW w:w="15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Bigint(20)</w:t>
            </w:r>
          </w:p>
        </w:tc>
        <w:tc>
          <w:tcPr>
            <w:tcW w:w="6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1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04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PBA371</w:t>
            </w:r>
          </w:p>
        </w:tc>
        <w:tc>
          <w:tcPr>
            <w:tcW w:w="231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用户名</w:t>
            </w:r>
          </w:p>
        </w:tc>
        <w:tc>
          <w:tcPr>
            <w:tcW w:w="15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Varchar(16)</w:t>
            </w:r>
          </w:p>
        </w:tc>
        <w:tc>
          <w:tcPr>
            <w:tcW w:w="6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1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904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AAA003</w:t>
            </w:r>
          </w:p>
        </w:tc>
        <w:tc>
          <w:tcPr>
            <w:tcW w:w="231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类别</w:t>
            </w:r>
          </w:p>
        </w:tc>
        <w:tc>
          <w:tcPr>
            <w:tcW w:w="15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Varchar(1)</w:t>
            </w:r>
          </w:p>
        </w:tc>
        <w:tc>
          <w:tcPr>
            <w:tcW w:w="6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1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/>
              </w:rPr>
              <w:t>1 管理员 2 普通用户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04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PAA050</w:t>
            </w:r>
          </w:p>
        </w:tc>
        <w:tc>
          <w:tcPr>
            <w:tcW w:w="231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模块ID</w:t>
            </w:r>
          </w:p>
        </w:tc>
        <w:tc>
          <w:tcPr>
            <w:tcW w:w="15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Bigint(20)</w:t>
            </w:r>
          </w:p>
        </w:tc>
        <w:tc>
          <w:tcPr>
            <w:tcW w:w="6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1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904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PBA372</w:t>
            </w:r>
          </w:p>
        </w:tc>
        <w:tc>
          <w:tcPr>
            <w:tcW w:w="231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操作时间</w:t>
            </w:r>
          </w:p>
        </w:tc>
        <w:tc>
          <w:tcPr>
            <w:tcW w:w="15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datetime</w:t>
            </w:r>
          </w:p>
        </w:tc>
        <w:tc>
          <w:tcPr>
            <w:tcW w:w="6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1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904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PBA373</w:t>
            </w:r>
          </w:p>
        </w:tc>
        <w:tc>
          <w:tcPr>
            <w:tcW w:w="231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auto"/>
                <w:kern w:val="0"/>
                <w:szCs w:val="21"/>
                <w:lang w:val="en-US" w:eastAsia="zh-CN"/>
              </w:rPr>
              <w:t>操作内容</w:t>
            </w:r>
          </w:p>
        </w:tc>
        <w:tc>
          <w:tcPr>
            <w:tcW w:w="15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color w:val="auto"/>
                <w:kern w:val="0"/>
                <w:szCs w:val="21"/>
                <w:lang w:val="en-US" w:eastAsia="zh-CN"/>
              </w:rPr>
            </w:pPr>
            <w:ins w:id="4" w:author="Comparison" w:date="2020-06-28T08:08:40Z">
              <w:r>
                <w:rPr>
                  <w:rFonts w:hint="eastAsia" w:ascii="宋体" w:hAnsi="宋体"/>
                  <w:color w:val="auto"/>
                  <w:kern w:val="0"/>
                  <w:szCs w:val="21"/>
                  <w:lang w:val="en-US" w:eastAsia="zh-CN"/>
                </w:rPr>
                <w:t>Text</w:t>
              </w:r>
            </w:ins>
          </w:p>
        </w:tc>
        <w:tc>
          <w:tcPr>
            <w:tcW w:w="6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1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904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PBA300</w:t>
            </w:r>
          </w:p>
        </w:tc>
        <w:tc>
          <w:tcPr>
            <w:tcW w:w="231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银行ID</w:t>
            </w:r>
          </w:p>
        </w:tc>
        <w:tc>
          <w:tcPr>
            <w:tcW w:w="15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Bigint(20)</w:t>
            </w:r>
          </w:p>
        </w:tc>
        <w:tc>
          <w:tcPr>
            <w:tcW w:w="6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1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904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PBA050</w:t>
            </w:r>
          </w:p>
        </w:tc>
        <w:tc>
          <w:tcPr>
            <w:tcW w:w="231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客户ID</w:t>
            </w:r>
          </w:p>
        </w:tc>
        <w:tc>
          <w:tcPr>
            <w:tcW w:w="15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Bigint(20)</w:t>
            </w:r>
          </w:p>
        </w:tc>
        <w:tc>
          <w:tcPr>
            <w:tcW w:w="6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1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</w:p>
        </w:tc>
      </w:tr>
    </w:tbl>
    <w:p>
      <w:pPr>
        <w:rPr>
          <w:rFonts w:hint="eastAsia"/>
        </w:rPr>
      </w:pPr>
    </w:p>
    <w:p>
      <w:pPr>
        <w:pStyle w:val="4"/>
        <w:tabs>
          <w:tab w:val="left" w:pos="420"/>
          <w:tab w:val="clear" w:pos="432"/>
        </w:tabs>
        <w:rPr>
          <w:b w:val="0"/>
          <w:bCs w:val="0"/>
        </w:rPr>
      </w:pPr>
      <w:r>
        <w:rPr>
          <w:rFonts w:hint="eastAsia"/>
          <w:lang w:val="en-US" w:eastAsia="zh-CN"/>
        </w:rPr>
        <w:t>PB30合作银行签约信息</w:t>
      </w:r>
      <w:r>
        <w:rPr>
          <w:rFonts w:hint="eastAsia"/>
        </w:rPr>
        <w:t>表</w:t>
      </w:r>
    </w:p>
    <w:tbl>
      <w:tblPr>
        <w:tblStyle w:val="6"/>
        <w:tblW w:w="10618" w:type="dxa"/>
        <w:tblInd w:w="-10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6"/>
        <w:gridCol w:w="1508"/>
        <w:gridCol w:w="1567"/>
        <w:gridCol w:w="991"/>
        <w:gridCol w:w="4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2256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shd w:val="clear" w:color="auto" w:fill="C0C0C0"/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字段名称</w:t>
            </w:r>
          </w:p>
        </w:tc>
        <w:tc>
          <w:tcPr>
            <w:tcW w:w="15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0C0C0"/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注释</w:t>
            </w:r>
          </w:p>
        </w:tc>
        <w:tc>
          <w:tcPr>
            <w:tcW w:w="1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0C0C0"/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类别</w:t>
            </w:r>
          </w:p>
        </w:tc>
        <w:tc>
          <w:tcPr>
            <w:tcW w:w="99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0C0C0"/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主键</w:t>
            </w:r>
          </w:p>
        </w:tc>
        <w:tc>
          <w:tcPr>
            <w:tcW w:w="42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shd w:val="clear" w:color="auto" w:fill="C0C0C0"/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2256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PBA400</w:t>
            </w:r>
          </w:p>
        </w:tc>
        <w:tc>
          <w:tcPr>
            <w:tcW w:w="15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ID</w:t>
            </w:r>
          </w:p>
        </w:tc>
        <w:tc>
          <w:tcPr>
            <w:tcW w:w="1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bigint(20)</w:t>
            </w:r>
          </w:p>
        </w:tc>
        <w:tc>
          <w:tcPr>
            <w:tcW w:w="99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√</w:t>
            </w:r>
          </w:p>
        </w:tc>
        <w:tc>
          <w:tcPr>
            <w:tcW w:w="42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2256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theme="minorBidi"/>
                <w:kern w:val="0"/>
                <w:sz w:val="21"/>
                <w:szCs w:val="21"/>
                <w:lang w:val="en-US" w:eastAsia="zh-CN" w:bidi="ar-SA"/>
              </w:rPr>
              <w:t>PBA300</w:t>
            </w:r>
          </w:p>
        </w:tc>
        <w:tc>
          <w:tcPr>
            <w:tcW w:w="15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theme="minorBidi"/>
                <w:kern w:val="0"/>
                <w:sz w:val="21"/>
                <w:szCs w:val="21"/>
                <w:lang w:val="en-US" w:eastAsia="zh-CN" w:bidi="ar-SA"/>
              </w:rPr>
              <w:t>银行ID</w:t>
            </w:r>
          </w:p>
        </w:tc>
        <w:tc>
          <w:tcPr>
            <w:tcW w:w="1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bigint(20)</w:t>
            </w:r>
          </w:p>
        </w:tc>
        <w:tc>
          <w:tcPr>
            <w:tcW w:w="99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2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2256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theme="minorBidi"/>
                <w:kern w:val="0"/>
                <w:sz w:val="21"/>
                <w:szCs w:val="21"/>
                <w:lang w:val="en-US" w:eastAsia="zh-CN" w:bidi="ar-SA"/>
              </w:rPr>
              <w:t>PBA600</w:t>
            </w:r>
          </w:p>
        </w:tc>
        <w:tc>
          <w:tcPr>
            <w:tcW w:w="15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theme="minorBidi"/>
                <w:kern w:val="0"/>
                <w:sz w:val="21"/>
                <w:szCs w:val="21"/>
                <w:lang w:val="en-US" w:eastAsia="zh-CN" w:bidi="ar-SA"/>
              </w:rPr>
              <w:t>行业主管ID</w:t>
            </w:r>
          </w:p>
        </w:tc>
        <w:tc>
          <w:tcPr>
            <w:tcW w:w="1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bigint(20)</w:t>
            </w:r>
          </w:p>
        </w:tc>
        <w:tc>
          <w:tcPr>
            <w:tcW w:w="99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2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2256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PAA250</w:t>
            </w:r>
          </w:p>
        </w:tc>
        <w:tc>
          <w:tcPr>
            <w:tcW w:w="15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theme="minorBidi"/>
                <w:kern w:val="0"/>
                <w:sz w:val="21"/>
                <w:szCs w:val="21"/>
                <w:lang w:val="en-US" w:eastAsia="zh-CN" w:bidi="ar-SA"/>
              </w:rPr>
              <w:t>领域ID</w:t>
            </w:r>
          </w:p>
        </w:tc>
        <w:tc>
          <w:tcPr>
            <w:tcW w:w="1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bigint(20</w:t>
            </w:r>
          </w:p>
        </w:tc>
        <w:tc>
          <w:tcPr>
            <w:tcW w:w="99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2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2256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PBA401</w:t>
            </w:r>
          </w:p>
        </w:tc>
        <w:tc>
          <w:tcPr>
            <w:tcW w:w="15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开始日期</w:t>
            </w:r>
          </w:p>
        </w:tc>
        <w:tc>
          <w:tcPr>
            <w:tcW w:w="1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date</w:t>
            </w:r>
          </w:p>
        </w:tc>
        <w:tc>
          <w:tcPr>
            <w:tcW w:w="99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2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2256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PBA402</w:t>
            </w:r>
          </w:p>
        </w:tc>
        <w:tc>
          <w:tcPr>
            <w:tcW w:w="15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截止日期</w:t>
            </w:r>
          </w:p>
        </w:tc>
        <w:tc>
          <w:tcPr>
            <w:tcW w:w="1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date</w:t>
            </w:r>
          </w:p>
        </w:tc>
        <w:tc>
          <w:tcPr>
            <w:tcW w:w="99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2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2256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PBA403</w:t>
            </w:r>
          </w:p>
        </w:tc>
        <w:tc>
          <w:tcPr>
            <w:tcW w:w="15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状态</w:t>
            </w:r>
          </w:p>
        </w:tc>
        <w:tc>
          <w:tcPr>
            <w:tcW w:w="1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Varchar(1)</w:t>
            </w:r>
          </w:p>
        </w:tc>
        <w:tc>
          <w:tcPr>
            <w:tcW w:w="99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2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trike/>
                <w:dstrike w:val="0"/>
                <w:kern w:val="0"/>
                <w:szCs w:val="21"/>
                <w:lang w:val="en-US" w:eastAsia="zh-CN"/>
              </w:rPr>
              <w:t xml:space="preserve">0 待签约 </w:t>
            </w: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1 签约中 2 已签约 3 已取消 4 已到期 5 已解除 6 解除中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2256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PBA050</w:t>
            </w:r>
          </w:p>
        </w:tc>
        <w:tc>
          <w:tcPr>
            <w:tcW w:w="15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客户ID</w:t>
            </w:r>
          </w:p>
        </w:tc>
        <w:tc>
          <w:tcPr>
            <w:tcW w:w="1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Bigint(20)</w:t>
            </w:r>
          </w:p>
        </w:tc>
        <w:tc>
          <w:tcPr>
            <w:tcW w:w="99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2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2256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PBA404</w:t>
            </w:r>
          </w:p>
        </w:tc>
        <w:tc>
          <w:tcPr>
            <w:tcW w:w="15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文件地址</w:t>
            </w:r>
          </w:p>
        </w:tc>
        <w:tc>
          <w:tcPr>
            <w:tcW w:w="1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Varchar(128)</w:t>
            </w:r>
          </w:p>
        </w:tc>
        <w:tc>
          <w:tcPr>
            <w:tcW w:w="99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2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256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PBA405</w:t>
            </w:r>
          </w:p>
        </w:tc>
        <w:tc>
          <w:tcPr>
            <w:tcW w:w="15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监督盖章</w:t>
            </w:r>
          </w:p>
        </w:tc>
        <w:tc>
          <w:tcPr>
            <w:tcW w:w="1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Varchar(1)</w:t>
            </w:r>
          </w:p>
        </w:tc>
        <w:tc>
          <w:tcPr>
            <w:tcW w:w="99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2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2256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PBA406</w:t>
            </w:r>
          </w:p>
        </w:tc>
        <w:tc>
          <w:tcPr>
            <w:tcW w:w="15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监管盖章</w:t>
            </w:r>
          </w:p>
        </w:tc>
        <w:tc>
          <w:tcPr>
            <w:tcW w:w="1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Varchar(1)</w:t>
            </w:r>
          </w:p>
        </w:tc>
        <w:tc>
          <w:tcPr>
            <w:tcW w:w="99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2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2256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PBA407</w:t>
            </w:r>
          </w:p>
        </w:tc>
        <w:tc>
          <w:tcPr>
            <w:tcW w:w="15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银行盖章</w:t>
            </w:r>
          </w:p>
        </w:tc>
        <w:tc>
          <w:tcPr>
            <w:tcW w:w="1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Varchar(1)</w:t>
            </w:r>
          </w:p>
        </w:tc>
        <w:tc>
          <w:tcPr>
            <w:tcW w:w="99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2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4"/>
        <w:tabs>
          <w:tab w:val="left" w:pos="420"/>
          <w:tab w:val="clear" w:pos="432"/>
        </w:tabs>
        <w:rPr>
          <w:b w:val="0"/>
          <w:bCs w:val="0"/>
        </w:rPr>
      </w:pPr>
      <w:r>
        <w:rPr>
          <w:rFonts w:hint="eastAsia"/>
          <w:lang w:val="en-US" w:eastAsia="zh-CN"/>
        </w:rPr>
        <w:t>PB32 合作银行签约操作</w:t>
      </w:r>
      <w:r>
        <w:rPr>
          <w:rFonts w:hint="eastAsia"/>
        </w:rPr>
        <w:t>表</w:t>
      </w:r>
    </w:p>
    <w:tbl>
      <w:tblPr>
        <w:tblStyle w:val="6"/>
        <w:tblW w:w="10618" w:type="dxa"/>
        <w:tblInd w:w="-10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6"/>
        <w:gridCol w:w="1508"/>
        <w:gridCol w:w="1567"/>
        <w:gridCol w:w="991"/>
        <w:gridCol w:w="4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2256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shd w:val="clear" w:color="auto" w:fill="C0C0C0"/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字段名称</w:t>
            </w:r>
          </w:p>
        </w:tc>
        <w:tc>
          <w:tcPr>
            <w:tcW w:w="15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0C0C0"/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注释</w:t>
            </w:r>
          </w:p>
        </w:tc>
        <w:tc>
          <w:tcPr>
            <w:tcW w:w="1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0C0C0"/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类别</w:t>
            </w:r>
          </w:p>
        </w:tc>
        <w:tc>
          <w:tcPr>
            <w:tcW w:w="99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0C0C0"/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主键</w:t>
            </w:r>
          </w:p>
        </w:tc>
        <w:tc>
          <w:tcPr>
            <w:tcW w:w="42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shd w:val="clear" w:color="auto" w:fill="C0C0C0"/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256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PBA450</w:t>
            </w:r>
          </w:p>
        </w:tc>
        <w:tc>
          <w:tcPr>
            <w:tcW w:w="15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ID</w:t>
            </w:r>
          </w:p>
        </w:tc>
        <w:tc>
          <w:tcPr>
            <w:tcW w:w="1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bigint(20)</w:t>
            </w:r>
          </w:p>
        </w:tc>
        <w:tc>
          <w:tcPr>
            <w:tcW w:w="99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√</w:t>
            </w:r>
          </w:p>
        </w:tc>
        <w:tc>
          <w:tcPr>
            <w:tcW w:w="42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2256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PBA400</w:t>
            </w:r>
          </w:p>
        </w:tc>
        <w:tc>
          <w:tcPr>
            <w:tcW w:w="15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签约ID</w:t>
            </w:r>
          </w:p>
        </w:tc>
        <w:tc>
          <w:tcPr>
            <w:tcW w:w="1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Bigint(20)</w:t>
            </w:r>
          </w:p>
        </w:tc>
        <w:tc>
          <w:tcPr>
            <w:tcW w:w="99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Cs w:val="21"/>
              </w:rPr>
            </w:pPr>
          </w:p>
        </w:tc>
        <w:tc>
          <w:tcPr>
            <w:tcW w:w="42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2256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PBA451</w:t>
            </w:r>
          </w:p>
        </w:tc>
        <w:tc>
          <w:tcPr>
            <w:tcW w:w="15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theme="minorBidi"/>
                <w:kern w:val="0"/>
                <w:sz w:val="21"/>
                <w:szCs w:val="21"/>
                <w:lang w:val="en-US" w:eastAsia="zh-CN" w:bidi="ar-SA"/>
              </w:rPr>
              <w:t>操作人ID</w:t>
            </w:r>
          </w:p>
        </w:tc>
        <w:tc>
          <w:tcPr>
            <w:tcW w:w="1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theme="minorBidi"/>
                <w:kern w:val="0"/>
                <w:sz w:val="21"/>
                <w:szCs w:val="21"/>
                <w:lang w:val="en-US" w:eastAsia="zh-CN" w:bidi="ar-SA"/>
              </w:rPr>
              <w:t>Bigint(20)</w:t>
            </w:r>
          </w:p>
        </w:tc>
        <w:tc>
          <w:tcPr>
            <w:tcW w:w="99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2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2256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PBA452</w:t>
            </w:r>
          </w:p>
        </w:tc>
        <w:tc>
          <w:tcPr>
            <w:tcW w:w="15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theme="minorBidi"/>
                <w:kern w:val="0"/>
                <w:sz w:val="21"/>
                <w:szCs w:val="21"/>
                <w:lang w:val="en-US" w:eastAsia="zh-CN" w:bidi="ar-SA"/>
              </w:rPr>
              <w:t>操作人类型</w:t>
            </w:r>
          </w:p>
        </w:tc>
        <w:tc>
          <w:tcPr>
            <w:tcW w:w="1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theme="minorBidi"/>
                <w:kern w:val="0"/>
                <w:sz w:val="21"/>
                <w:szCs w:val="21"/>
                <w:lang w:val="en-US" w:eastAsia="zh-CN" w:bidi="ar-SA"/>
              </w:rPr>
              <w:t>Varchar(1)</w:t>
            </w:r>
          </w:p>
        </w:tc>
        <w:tc>
          <w:tcPr>
            <w:tcW w:w="99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2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1.监督 2.行业主管 3.银行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2256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PBA453</w:t>
            </w:r>
          </w:p>
        </w:tc>
        <w:tc>
          <w:tcPr>
            <w:tcW w:w="15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操作时间</w:t>
            </w:r>
          </w:p>
        </w:tc>
        <w:tc>
          <w:tcPr>
            <w:tcW w:w="1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datetime</w:t>
            </w:r>
          </w:p>
        </w:tc>
        <w:tc>
          <w:tcPr>
            <w:tcW w:w="99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2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2256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PBA454</w:t>
            </w:r>
          </w:p>
        </w:tc>
        <w:tc>
          <w:tcPr>
            <w:tcW w:w="15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操作类型</w:t>
            </w:r>
          </w:p>
        </w:tc>
        <w:tc>
          <w:tcPr>
            <w:tcW w:w="1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Varchar(1)</w:t>
            </w:r>
          </w:p>
        </w:tc>
        <w:tc>
          <w:tcPr>
            <w:tcW w:w="99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2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1 签约 2 取消签约 3 解除签约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2256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PBA455</w:t>
            </w:r>
          </w:p>
        </w:tc>
        <w:tc>
          <w:tcPr>
            <w:tcW w:w="15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操作人单位</w:t>
            </w:r>
          </w:p>
        </w:tc>
        <w:tc>
          <w:tcPr>
            <w:tcW w:w="1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Bigint(20)</w:t>
            </w:r>
          </w:p>
        </w:tc>
        <w:tc>
          <w:tcPr>
            <w:tcW w:w="99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2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2256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PBA050</w:t>
            </w:r>
          </w:p>
        </w:tc>
        <w:tc>
          <w:tcPr>
            <w:tcW w:w="15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客户ID</w:t>
            </w:r>
          </w:p>
        </w:tc>
        <w:tc>
          <w:tcPr>
            <w:tcW w:w="1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Bigint(20)</w:t>
            </w:r>
          </w:p>
        </w:tc>
        <w:tc>
          <w:tcPr>
            <w:tcW w:w="99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2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行业主管单位 manager</w:t>
      </w:r>
    </w:p>
    <w:p>
      <w:pPr>
        <w:pStyle w:val="4"/>
        <w:tabs>
          <w:tab w:val="left" w:pos="420"/>
          <w:tab w:val="clear" w:pos="432"/>
        </w:tabs>
        <w:rPr>
          <w:b w:val="0"/>
          <w:bCs w:val="0"/>
        </w:rPr>
      </w:pPr>
      <w:r>
        <w:rPr>
          <w:rFonts w:hint="eastAsia"/>
          <w:lang w:val="en-US" w:eastAsia="zh-CN"/>
        </w:rPr>
        <w:t>PB40</w:t>
      </w:r>
      <w:r>
        <w:rPr>
          <w:rFonts w:hint="eastAsia"/>
        </w:rPr>
        <w:t>行业主管单位表</w:t>
      </w:r>
    </w:p>
    <w:tbl>
      <w:tblPr>
        <w:tblStyle w:val="6"/>
        <w:tblW w:w="10637" w:type="dxa"/>
        <w:tblInd w:w="-10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1"/>
        <w:gridCol w:w="2145"/>
        <w:gridCol w:w="1515"/>
        <w:gridCol w:w="672"/>
        <w:gridCol w:w="43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00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shd w:val="clear" w:color="auto" w:fill="C0C0C0"/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字段名称</w:t>
            </w:r>
          </w:p>
        </w:tc>
        <w:tc>
          <w:tcPr>
            <w:tcW w:w="214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0C0C0"/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注释</w:t>
            </w:r>
          </w:p>
        </w:tc>
        <w:tc>
          <w:tcPr>
            <w:tcW w:w="15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0C0C0"/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类别</w:t>
            </w:r>
          </w:p>
        </w:tc>
        <w:tc>
          <w:tcPr>
            <w:tcW w:w="6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0C0C0"/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主键</w:t>
            </w:r>
          </w:p>
        </w:tc>
        <w:tc>
          <w:tcPr>
            <w:tcW w:w="43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shd w:val="clear" w:color="auto" w:fill="C0C0C0"/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0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PBA600</w:t>
            </w:r>
          </w:p>
        </w:tc>
        <w:tc>
          <w:tcPr>
            <w:tcW w:w="214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ID</w:t>
            </w:r>
          </w:p>
        </w:tc>
        <w:tc>
          <w:tcPr>
            <w:tcW w:w="15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Bigint(20)</w:t>
            </w:r>
          </w:p>
        </w:tc>
        <w:tc>
          <w:tcPr>
            <w:tcW w:w="6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√</w:t>
            </w:r>
          </w:p>
        </w:tc>
        <w:tc>
          <w:tcPr>
            <w:tcW w:w="43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00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PBA601</w:t>
            </w:r>
          </w:p>
        </w:tc>
        <w:tc>
          <w:tcPr>
            <w:tcW w:w="214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单位名称</w:t>
            </w:r>
          </w:p>
        </w:tc>
        <w:tc>
          <w:tcPr>
            <w:tcW w:w="15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Varchar(32)</w:t>
            </w:r>
          </w:p>
        </w:tc>
        <w:tc>
          <w:tcPr>
            <w:tcW w:w="6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3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00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PAA250</w:t>
            </w:r>
          </w:p>
        </w:tc>
        <w:tc>
          <w:tcPr>
            <w:tcW w:w="214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管理领域ID</w:t>
            </w:r>
          </w:p>
        </w:tc>
        <w:tc>
          <w:tcPr>
            <w:tcW w:w="15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Bigint(20)</w:t>
            </w:r>
          </w:p>
        </w:tc>
        <w:tc>
          <w:tcPr>
            <w:tcW w:w="6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3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200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PBA602</w:t>
            </w:r>
          </w:p>
        </w:tc>
        <w:tc>
          <w:tcPr>
            <w:tcW w:w="214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/>
              </w:rPr>
              <w:t>统一社会信用代码</w:t>
            </w:r>
          </w:p>
        </w:tc>
        <w:tc>
          <w:tcPr>
            <w:tcW w:w="15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Varchar(32)</w:t>
            </w:r>
          </w:p>
        </w:tc>
        <w:tc>
          <w:tcPr>
            <w:tcW w:w="6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3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00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PBA603</w:t>
            </w:r>
          </w:p>
        </w:tc>
        <w:tc>
          <w:tcPr>
            <w:tcW w:w="214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法定代表人</w:t>
            </w:r>
          </w:p>
        </w:tc>
        <w:tc>
          <w:tcPr>
            <w:tcW w:w="15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Varchar(16)</w:t>
            </w:r>
          </w:p>
        </w:tc>
        <w:tc>
          <w:tcPr>
            <w:tcW w:w="6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3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00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PBA604</w:t>
            </w:r>
          </w:p>
        </w:tc>
        <w:tc>
          <w:tcPr>
            <w:tcW w:w="214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联系电话</w:t>
            </w:r>
          </w:p>
        </w:tc>
        <w:tc>
          <w:tcPr>
            <w:tcW w:w="15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Varchar(16)</w:t>
            </w:r>
          </w:p>
        </w:tc>
        <w:tc>
          <w:tcPr>
            <w:tcW w:w="6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3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0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PBA605</w:t>
            </w:r>
          </w:p>
        </w:tc>
        <w:tc>
          <w:tcPr>
            <w:tcW w:w="214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住所</w:t>
            </w:r>
          </w:p>
        </w:tc>
        <w:tc>
          <w:tcPr>
            <w:tcW w:w="15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Varchar(128)</w:t>
            </w:r>
          </w:p>
        </w:tc>
        <w:tc>
          <w:tcPr>
            <w:tcW w:w="6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3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00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PBA606</w:t>
            </w:r>
          </w:p>
        </w:tc>
        <w:tc>
          <w:tcPr>
            <w:tcW w:w="214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成立日期</w:t>
            </w:r>
          </w:p>
        </w:tc>
        <w:tc>
          <w:tcPr>
            <w:tcW w:w="15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date</w:t>
            </w:r>
          </w:p>
        </w:tc>
        <w:tc>
          <w:tcPr>
            <w:tcW w:w="6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3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00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PBA100</w:t>
            </w:r>
          </w:p>
        </w:tc>
        <w:tc>
          <w:tcPr>
            <w:tcW w:w="214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操作员ID</w:t>
            </w:r>
          </w:p>
        </w:tc>
        <w:tc>
          <w:tcPr>
            <w:tcW w:w="15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Bigint(20)</w:t>
            </w:r>
          </w:p>
        </w:tc>
        <w:tc>
          <w:tcPr>
            <w:tcW w:w="6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3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00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PBA607</w:t>
            </w:r>
          </w:p>
        </w:tc>
        <w:tc>
          <w:tcPr>
            <w:tcW w:w="214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操作时间</w:t>
            </w:r>
          </w:p>
        </w:tc>
        <w:tc>
          <w:tcPr>
            <w:tcW w:w="15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datetime</w:t>
            </w:r>
          </w:p>
        </w:tc>
        <w:tc>
          <w:tcPr>
            <w:tcW w:w="6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3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00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PBA608</w:t>
            </w:r>
          </w:p>
        </w:tc>
        <w:tc>
          <w:tcPr>
            <w:tcW w:w="214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公章路径</w:t>
            </w:r>
          </w:p>
        </w:tc>
        <w:tc>
          <w:tcPr>
            <w:tcW w:w="15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Varchar(128)</w:t>
            </w:r>
          </w:p>
        </w:tc>
        <w:tc>
          <w:tcPr>
            <w:tcW w:w="6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3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0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PBA609</w:t>
            </w:r>
          </w:p>
        </w:tc>
        <w:tc>
          <w:tcPr>
            <w:tcW w:w="214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缴存表百分比</w:t>
            </w:r>
          </w:p>
        </w:tc>
        <w:tc>
          <w:tcPr>
            <w:tcW w:w="15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Decimal(5,2)</w:t>
            </w:r>
          </w:p>
        </w:tc>
        <w:tc>
          <w:tcPr>
            <w:tcW w:w="6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3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00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PBA610</w:t>
            </w:r>
          </w:p>
        </w:tc>
        <w:tc>
          <w:tcPr>
            <w:tcW w:w="214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保证金开户行</w:t>
            </w:r>
          </w:p>
        </w:tc>
        <w:tc>
          <w:tcPr>
            <w:tcW w:w="15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Varchar(64)</w:t>
            </w:r>
          </w:p>
        </w:tc>
        <w:tc>
          <w:tcPr>
            <w:tcW w:w="6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3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00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PBA611</w:t>
            </w:r>
          </w:p>
        </w:tc>
        <w:tc>
          <w:tcPr>
            <w:tcW w:w="214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保证金账号</w:t>
            </w:r>
          </w:p>
        </w:tc>
        <w:tc>
          <w:tcPr>
            <w:tcW w:w="15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Varchar(32)</w:t>
            </w:r>
          </w:p>
        </w:tc>
        <w:tc>
          <w:tcPr>
            <w:tcW w:w="6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3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200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PBA050</w:t>
            </w:r>
          </w:p>
        </w:tc>
        <w:tc>
          <w:tcPr>
            <w:tcW w:w="214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 w:eastAsiaTheme="minorEastAsia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eastAsia="zh-CN"/>
              </w:rPr>
              <w:t>客户ID</w:t>
            </w:r>
          </w:p>
        </w:tc>
        <w:tc>
          <w:tcPr>
            <w:tcW w:w="15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Bigint(20)</w:t>
            </w:r>
          </w:p>
        </w:tc>
        <w:tc>
          <w:tcPr>
            <w:tcW w:w="6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3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0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AAA001</w:t>
            </w:r>
          </w:p>
        </w:tc>
        <w:tc>
          <w:tcPr>
            <w:tcW w:w="214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有效标志</w:t>
            </w:r>
          </w:p>
        </w:tc>
        <w:tc>
          <w:tcPr>
            <w:tcW w:w="15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ascii="宋体" w:hAnsi="宋体"/>
                <w:kern w:val="0"/>
                <w:szCs w:val="21"/>
              </w:rPr>
              <w:t>V</w:t>
            </w:r>
            <w:r>
              <w:rPr>
                <w:rFonts w:hint="eastAsia" w:ascii="宋体" w:hAnsi="宋体"/>
                <w:kern w:val="0"/>
                <w:szCs w:val="21"/>
              </w:rPr>
              <w:t>archar(3)</w:t>
            </w:r>
          </w:p>
        </w:tc>
        <w:tc>
          <w:tcPr>
            <w:tcW w:w="6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3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200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PBA612</w:t>
            </w:r>
          </w:p>
        </w:tc>
        <w:tc>
          <w:tcPr>
            <w:tcW w:w="214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注册资金</w:t>
            </w:r>
          </w:p>
        </w:tc>
        <w:tc>
          <w:tcPr>
            <w:tcW w:w="15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Varchar(32)</w:t>
            </w:r>
          </w:p>
        </w:tc>
        <w:tc>
          <w:tcPr>
            <w:tcW w:w="6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3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200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PBA613</w:t>
            </w:r>
          </w:p>
        </w:tc>
        <w:tc>
          <w:tcPr>
            <w:tcW w:w="214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经营范围</w:t>
            </w:r>
          </w:p>
        </w:tc>
        <w:tc>
          <w:tcPr>
            <w:tcW w:w="15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theme="minorBidi"/>
                <w:kern w:val="0"/>
                <w:sz w:val="21"/>
                <w:szCs w:val="21"/>
                <w:lang w:val="en-US" w:eastAsia="zh-CN" w:bidi="ar-SA"/>
              </w:rPr>
              <w:t>text</w:t>
            </w:r>
          </w:p>
        </w:tc>
        <w:tc>
          <w:tcPr>
            <w:tcW w:w="6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3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200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PBA614</w:t>
            </w:r>
          </w:p>
        </w:tc>
        <w:tc>
          <w:tcPr>
            <w:tcW w:w="214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主体类型</w:t>
            </w:r>
          </w:p>
        </w:tc>
        <w:tc>
          <w:tcPr>
            <w:tcW w:w="15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Varchar(32)</w:t>
            </w:r>
          </w:p>
        </w:tc>
        <w:tc>
          <w:tcPr>
            <w:tcW w:w="6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3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200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PBA615</w:t>
            </w:r>
          </w:p>
        </w:tc>
        <w:tc>
          <w:tcPr>
            <w:tcW w:w="214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经营期限</w:t>
            </w:r>
          </w:p>
        </w:tc>
        <w:tc>
          <w:tcPr>
            <w:tcW w:w="15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Varchar(32)</w:t>
            </w:r>
          </w:p>
        </w:tc>
        <w:tc>
          <w:tcPr>
            <w:tcW w:w="6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3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0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PBA616</w:t>
            </w:r>
          </w:p>
        </w:tc>
        <w:tc>
          <w:tcPr>
            <w:tcW w:w="214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营业执照</w:t>
            </w:r>
          </w:p>
        </w:tc>
        <w:tc>
          <w:tcPr>
            <w:tcW w:w="15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Varchar(128)</w:t>
            </w:r>
          </w:p>
        </w:tc>
        <w:tc>
          <w:tcPr>
            <w:tcW w:w="6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3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200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PBA617</w:t>
            </w:r>
          </w:p>
        </w:tc>
        <w:tc>
          <w:tcPr>
            <w:tcW w:w="214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单位类型</w:t>
            </w:r>
          </w:p>
        </w:tc>
        <w:tc>
          <w:tcPr>
            <w:tcW w:w="15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Varchar(1)</w:t>
            </w:r>
          </w:p>
        </w:tc>
        <w:tc>
          <w:tcPr>
            <w:tcW w:w="6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</w:p>
        </w:tc>
        <w:tc>
          <w:tcPr>
            <w:tcW w:w="43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1 行业主管单位 2 乡镇管理单位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200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PBA618</w:t>
            </w:r>
          </w:p>
        </w:tc>
        <w:tc>
          <w:tcPr>
            <w:tcW w:w="214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单位地址</w:t>
            </w:r>
          </w:p>
        </w:tc>
        <w:tc>
          <w:tcPr>
            <w:tcW w:w="15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Varchar(128)</w:t>
            </w:r>
          </w:p>
        </w:tc>
        <w:tc>
          <w:tcPr>
            <w:tcW w:w="6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</w:p>
        </w:tc>
        <w:tc>
          <w:tcPr>
            <w:tcW w:w="43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0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PBA619</w:t>
            </w:r>
          </w:p>
        </w:tc>
        <w:tc>
          <w:tcPr>
            <w:tcW w:w="214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投诉电话</w:t>
            </w:r>
          </w:p>
        </w:tc>
        <w:tc>
          <w:tcPr>
            <w:tcW w:w="15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Varchar(16)</w:t>
            </w:r>
          </w:p>
        </w:tc>
        <w:tc>
          <w:tcPr>
            <w:tcW w:w="6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</w:p>
        </w:tc>
        <w:tc>
          <w:tcPr>
            <w:tcW w:w="43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200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PBA620</w:t>
            </w:r>
          </w:p>
        </w:tc>
        <w:tc>
          <w:tcPr>
            <w:tcW w:w="214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机构性质</w:t>
            </w:r>
          </w:p>
        </w:tc>
        <w:tc>
          <w:tcPr>
            <w:tcW w:w="15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Varchar(16)</w:t>
            </w:r>
          </w:p>
        </w:tc>
        <w:tc>
          <w:tcPr>
            <w:tcW w:w="6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</w:p>
        </w:tc>
        <w:tc>
          <w:tcPr>
            <w:tcW w:w="43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200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PBA621</w:t>
            </w:r>
          </w:p>
        </w:tc>
        <w:tc>
          <w:tcPr>
            <w:tcW w:w="214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颁发日期</w:t>
            </w:r>
          </w:p>
        </w:tc>
        <w:tc>
          <w:tcPr>
            <w:tcW w:w="15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Varchar(16)</w:t>
            </w:r>
          </w:p>
        </w:tc>
        <w:tc>
          <w:tcPr>
            <w:tcW w:w="6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</w:p>
        </w:tc>
        <w:tc>
          <w:tcPr>
            <w:tcW w:w="43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200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PBA622</w:t>
            </w:r>
          </w:p>
        </w:tc>
        <w:tc>
          <w:tcPr>
            <w:tcW w:w="214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完成时限</w:t>
            </w:r>
          </w:p>
        </w:tc>
        <w:tc>
          <w:tcPr>
            <w:tcW w:w="15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datetime</w:t>
            </w:r>
          </w:p>
        </w:tc>
        <w:tc>
          <w:tcPr>
            <w:tcW w:w="6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</w:p>
        </w:tc>
        <w:tc>
          <w:tcPr>
            <w:tcW w:w="43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200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PBA623</w:t>
            </w:r>
          </w:p>
        </w:tc>
        <w:tc>
          <w:tcPr>
            <w:tcW w:w="214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工资超额预警百分比</w:t>
            </w:r>
          </w:p>
        </w:tc>
        <w:tc>
          <w:tcPr>
            <w:tcW w:w="15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Decimal(5,2)</w:t>
            </w:r>
          </w:p>
        </w:tc>
        <w:tc>
          <w:tcPr>
            <w:tcW w:w="6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</w:p>
        </w:tc>
        <w:tc>
          <w:tcPr>
            <w:tcW w:w="43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0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PBA624</w:t>
            </w:r>
          </w:p>
        </w:tc>
        <w:tc>
          <w:tcPr>
            <w:tcW w:w="214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行政区划</w:t>
            </w:r>
          </w:p>
        </w:tc>
        <w:tc>
          <w:tcPr>
            <w:tcW w:w="15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Varchar(32)</w:t>
            </w:r>
          </w:p>
        </w:tc>
        <w:tc>
          <w:tcPr>
            <w:tcW w:w="6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</w:p>
        </w:tc>
        <w:tc>
          <w:tcPr>
            <w:tcW w:w="43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200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PBA625</w:t>
            </w:r>
          </w:p>
        </w:tc>
        <w:tc>
          <w:tcPr>
            <w:tcW w:w="214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编号</w:t>
            </w:r>
          </w:p>
        </w:tc>
        <w:tc>
          <w:tcPr>
            <w:tcW w:w="15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Varchar(2)</w:t>
            </w:r>
          </w:p>
        </w:tc>
        <w:tc>
          <w:tcPr>
            <w:tcW w:w="6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</w:p>
        </w:tc>
        <w:tc>
          <w:tcPr>
            <w:tcW w:w="43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手动维护</w:t>
            </w:r>
          </w:p>
        </w:tc>
      </w:tr>
    </w:tbl>
    <w:p/>
    <w:p>
      <w:pPr>
        <w:pStyle w:val="4"/>
        <w:tabs>
          <w:tab w:val="left" w:pos="420"/>
          <w:tab w:val="clear" w:pos="432"/>
        </w:tabs>
        <w:rPr>
          <w:b w:val="0"/>
          <w:bCs w:val="0"/>
        </w:rPr>
      </w:pPr>
      <w:r>
        <w:rPr>
          <w:rFonts w:hint="eastAsia"/>
          <w:lang w:val="en-US" w:eastAsia="zh-CN"/>
        </w:rPr>
        <w:t xml:space="preserve">PB42 </w:t>
      </w:r>
      <w:r>
        <w:rPr>
          <w:rFonts w:hint="eastAsia"/>
        </w:rPr>
        <w:t>行业主管</w:t>
      </w:r>
      <w:r>
        <w:rPr>
          <w:rFonts w:hint="eastAsia"/>
          <w:lang w:val="en-US" w:eastAsia="zh-CN"/>
        </w:rPr>
        <w:t>角色</w:t>
      </w:r>
      <w:r>
        <w:rPr>
          <w:rFonts w:hint="eastAsia"/>
        </w:rPr>
        <w:t>表</w:t>
      </w:r>
    </w:p>
    <w:tbl>
      <w:tblPr>
        <w:tblStyle w:val="6"/>
        <w:tblW w:w="10637" w:type="dxa"/>
        <w:tblInd w:w="-10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7"/>
        <w:gridCol w:w="1909"/>
        <w:gridCol w:w="1515"/>
        <w:gridCol w:w="672"/>
        <w:gridCol w:w="43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237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shd w:val="clear" w:color="auto" w:fill="C0C0C0"/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字段名称</w:t>
            </w:r>
          </w:p>
        </w:tc>
        <w:tc>
          <w:tcPr>
            <w:tcW w:w="19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0C0C0"/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注释</w:t>
            </w:r>
          </w:p>
        </w:tc>
        <w:tc>
          <w:tcPr>
            <w:tcW w:w="15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0C0C0"/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类别</w:t>
            </w:r>
          </w:p>
        </w:tc>
        <w:tc>
          <w:tcPr>
            <w:tcW w:w="6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0C0C0"/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主键</w:t>
            </w:r>
          </w:p>
        </w:tc>
        <w:tc>
          <w:tcPr>
            <w:tcW w:w="43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shd w:val="clear" w:color="auto" w:fill="C0C0C0"/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237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PBA650</w:t>
            </w:r>
          </w:p>
        </w:tc>
        <w:tc>
          <w:tcPr>
            <w:tcW w:w="19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ID</w:t>
            </w:r>
          </w:p>
        </w:tc>
        <w:tc>
          <w:tcPr>
            <w:tcW w:w="15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Bigint(20)</w:t>
            </w:r>
          </w:p>
        </w:tc>
        <w:tc>
          <w:tcPr>
            <w:tcW w:w="6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√</w:t>
            </w:r>
          </w:p>
        </w:tc>
        <w:tc>
          <w:tcPr>
            <w:tcW w:w="43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237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PBA600</w:t>
            </w:r>
          </w:p>
        </w:tc>
        <w:tc>
          <w:tcPr>
            <w:tcW w:w="19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行业主管单位ID</w:t>
            </w:r>
          </w:p>
        </w:tc>
        <w:tc>
          <w:tcPr>
            <w:tcW w:w="15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Bigint(20)</w:t>
            </w:r>
          </w:p>
        </w:tc>
        <w:tc>
          <w:tcPr>
            <w:tcW w:w="6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3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237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PBA651</w:t>
            </w:r>
          </w:p>
        </w:tc>
        <w:tc>
          <w:tcPr>
            <w:tcW w:w="19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角色名称</w:t>
            </w:r>
          </w:p>
        </w:tc>
        <w:tc>
          <w:tcPr>
            <w:tcW w:w="15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Varchar(32)</w:t>
            </w:r>
          </w:p>
        </w:tc>
        <w:tc>
          <w:tcPr>
            <w:tcW w:w="6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3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237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PBA652</w:t>
            </w:r>
          </w:p>
        </w:tc>
        <w:tc>
          <w:tcPr>
            <w:tcW w:w="19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备注</w:t>
            </w:r>
          </w:p>
        </w:tc>
        <w:tc>
          <w:tcPr>
            <w:tcW w:w="15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Varchar(128)</w:t>
            </w:r>
          </w:p>
        </w:tc>
        <w:tc>
          <w:tcPr>
            <w:tcW w:w="6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3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2237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PBA050</w:t>
            </w:r>
          </w:p>
        </w:tc>
        <w:tc>
          <w:tcPr>
            <w:tcW w:w="19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 w:eastAsiaTheme="minorEastAsia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eastAsia="zh-CN"/>
              </w:rPr>
              <w:t>客户ID</w:t>
            </w:r>
          </w:p>
        </w:tc>
        <w:tc>
          <w:tcPr>
            <w:tcW w:w="15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Bigint(20)</w:t>
            </w:r>
          </w:p>
        </w:tc>
        <w:tc>
          <w:tcPr>
            <w:tcW w:w="6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3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2237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AAA001</w:t>
            </w:r>
          </w:p>
        </w:tc>
        <w:tc>
          <w:tcPr>
            <w:tcW w:w="19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有效标志</w:t>
            </w:r>
          </w:p>
        </w:tc>
        <w:tc>
          <w:tcPr>
            <w:tcW w:w="15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Bigint(20)</w:t>
            </w:r>
          </w:p>
        </w:tc>
        <w:tc>
          <w:tcPr>
            <w:tcW w:w="6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3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</w:p>
        </w:tc>
      </w:tr>
    </w:tbl>
    <w:p/>
    <w:p/>
    <w:p>
      <w:pPr>
        <w:pStyle w:val="4"/>
        <w:tabs>
          <w:tab w:val="left" w:pos="420"/>
          <w:tab w:val="clear" w:pos="432"/>
        </w:tabs>
        <w:rPr>
          <w:b w:val="0"/>
          <w:bCs w:val="0"/>
        </w:rPr>
      </w:pPr>
      <w:r>
        <w:rPr>
          <w:rFonts w:hint="eastAsia"/>
          <w:lang w:val="en-US" w:eastAsia="zh-CN"/>
        </w:rPr>
        <w:t xml:space="preserve">PB43 </w:t>
      </w:r>
      <w:r>
        <w:rPr>
          <w:rFonts w:hint="eastAsia"/>
        </w:rPr>
        <w:t>行业主管</w:t>
      </w:r>
      <w:r>
        <w:rPr>
          <w:rFonts w:hint="eastAsia"/>
          <w:lang w:val="en-US" w:eastAsia="zh-CN"/>
        </w:rPr>
        <w:t>角色权限</w:t>
      </w:r>
      <w:r>
        <w:rPr>
          <w:rFonts w:hint="eastAsia"/>
        </w:rPr>
        <w:t>表</w:t>
      </w:r>
    </w:p>
    <w:tbl>
      <w:tblPr>
        <w:tblStyle w:val="6"/>
        <w:tblW w:w="10637" w:type="dxa"/>
        <w:tblInd w:w="-10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5"/>
        <w:gridCol w:w="1881"/>
        <w:gridCol w:w="1515"/>
        <w:gridCol w:w="672"/>
        <w:gridCol w:w="43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26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shd w:val="clear" w:color="auto" w:fill="C0C0C0"/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字段名称</w:t>
            </w:r>
          </w:p>
        </w:tc>
        <w:tc>
          <w:tcPr>
            <w:tcW w:w="188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0C0C0"/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注释</w:t>
            </w:r>
          </w:p>
        </w:tc>
        <w:tc>
          <w:tcPr>
            <w:tcW w:w="15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0C0C0"/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类别</w:t>
            </w:r>
          </w:p>
        </w:tc>
        <w:tc>
          <w:tcPr>
            <w:tcW w:w="6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0C0C0"/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主键</w:t>
            </w:r>
          </w:p>
        </w:tc>
        <w:tc>
          <w:tcPr>
            <w:tcW w:w="43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shd w:val="clear" w:color="auto" w:fill="C0C0C0"/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26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PBA670</w:t>
            </w:r>
          </w:p>
        </w:tc>
        <w:tc>
          <w:tcPr>
            <w:tcW w:w="188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ID</w:t>
            </w:r>
          </w:p>
        </w:tc>
        <w:tc>
          <w:tcPr>
            <w:tcW w:w="15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Bigint(20)</w:t>
            </w:r>
          </w:p>
        </w:tc>
        <w:tc>
          <w:tcPr>
            <w:tcW w:w="6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√</w:t>
            </w:r>
          </w:p>
        </w:tc>
        <w:tc>
          <w:tcPr>
            <w:tcW w:w="43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26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PBA650</w:t>
            </w:r>
          </w:p>
        </w:tc>
        <w:tc>
          <w:tcPr>
            <w:tcW w:w="188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角色ID</w:t>
            </w:r>
          </w:p>
        </w:tc>
        <w:tc>
          <w:tcPr>
            <w:tcW w:w="15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Bigint(20)</w:t>
            </w:r>
          </w:p>
        </w:tc>
        <w:tc>
          <w:tcPr>
            <w:tcW w:w="6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3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226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PAA050</w:t>
            </w:r>
          </w:p>
        </w:tc>
        <w:tc>
          <w:tcPr>
            <w:tcW w:w="188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模块ID</w:t>
            </w:r>
          </w:p>
        </w:tc>
        <w:tc>
          <w:tcPr>
            <w:tcW w:w="15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Bigint(20)</w:t>
            </w:r>
          </w:p>
        </w:tc>
        <w:tc>
          <w:tcPr>
            <w:tcW w:w="6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3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226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PBA600</w:t>
            </w:r>
          </w:p>
        </w:tc>
        <w:tc>
          <w:tcPr>
            <w:tcW w:w="188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行业主管ID</w:t>
            </w:r>
          </w:p>
        </w:tc>
        <w:tc>
          <w:tcPr>
            <w:tcW w:w="15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Bigint(20)</w:t>
            </w:r>
          </w:p>
        </w:tc>
        <w:tc>
          <w:tcPr>
            <w:tcW w:w="6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3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226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PBA050</w:t>
            </w:r>
          </w:p>
        </w:tc>
        <w:tc>
          <w:tcPr>
            <w:tcW w:w="188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 w:eastAsiaTheme="minorEastAsia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eastAsia="zh-CN"/>
              </w:rPr>
              <w:t>客户ID</w:t>
            </w:r>
          </w:p>
        </w:tc>
        <w:tc>
          <w:tcPr>
            <w:tcW w:w="15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Bigint(20)</w:t>
            </w:r>
          </w:p>
        </w:tc>
        <w:tc>
          <w:tcPr>
            <w:tcW w:w="6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3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</w:p>
        </w:tc>
      </w:tr>
    </w:tbl>
    <w:p/>
    <w:p>
      <w:pPr>
        <w:pStyle w:val="4"/>
        <w:tabs>
          <w:tab w:val="left" w:pos="420"/>
          <w:tab w:val="clear" w:pos="432"/>
        </w:tabs>
        <w:rPr>
          <w:b w:val="0"/>
          <w:bCs w:val="0"/>
        </w:rPr>
      </w:pPr>
      <w:r>
        <w:rPr>
          <w:rFonts w:hint="eastAsia"/>
          <w:color w:val="auto"/>
          <w:lang w:val="en-US" w:eastAsia="zh-CN"/>
        </w:rPr>
        <w:t>PB45 行业主管审批流</w:t>
      </w:r>
      <w:r>
        <w:rPr>
          <w:b w:val="0"/>
          <w:bCs w:val="0"/>
        </w:rPr>
        <w:t xml:space="preserve"> </w:t>
      </w:r>
    </w:p>
    <w:tbl>
      <w:tblPr>
        <w:tblStyle w:val="6"/>
        <w:tblW w:w="10597" w:type="dxa"/>
        <w:tblInd w:w="-10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2"/>
        <w:gridCol w:w="1470"/>
        <w:gridCol w:w="1500"/>
        <w:gridCol w:w="1117"/>
        <w:gridCol w:w="42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222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shd w:val="clear" w:color="auto" w:fill="C0C0C0"/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字段名称</w:t>
            </w:r>
          </w:p>
        </w:tc>
        <w:tc>
          <w:tcPr>
            <w:tcW w:w="14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0C0C0"/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注释</w:t>
            </w:r>
          </w:p>
        </w:tc>
        <w:tc>
          <w:tcPr>
            <w:tcW w:w="15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0C0C0"/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类别</w:t>
            </w:r>
          </w:p>
        </w:tc>
        <w:tc>
          <w:tcPr>
            <w:tcW w:w="11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0C0C0"/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主键</w:t>
            </w:r>
          </w:p>
        </w:tc>
        <w:tc>
          <w:tcPr>
            <w:tcW w:w="428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shd w:val="clear" w:color="auto" w:fill="C0C0C0"/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222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PBA700</w:t>
            </w:r>
          </w:p>
        </w:tc>
        <w:tc>
          <w:tcPr>
            <w:tcW w:w="14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ID</w:t>
            </w:r>
          </w:p>
        </w:tc>
        <w:tc>
          <w:tcPr>
            <w:tcW w:w="15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Bigint(20)</w:t>
            </w:r>
          </w:p>
        </w:tc>
        <w:tc>
          <w:tcPr>
            <w:tcW w:w="11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√</w:t>
            </w:r>
          </w:p>
        </w:tc>
        <w:tc>
          <w:tcPr>
            <w:tcW w:w="428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222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PBA701</w:t>
            </w:r>
          </w:p>
        </w:tc>
        <w:tc>
          <w:tcPr>
            <w:tcW w:w="14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审批流ID</w:t>
            </w:r>
          </w:p>
        </w:tc>
        <w:tc>
          <w:tcPr>
            <w:tcW w:w="15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Varchar(3)</w:t>
            </w:r>
          </w:p>
        </w:tc>
        <w:tc>
          <w:tcPr>
            <w:tcW w:w="11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28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222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PBA703</w:t>
            </w:r>
          </w:p>
        </w:tc>
        <w:tc>
          <w:tcPr>
            <w:tcW w:w="14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开始日期</w:t>
            </w:r>
          </w:p>
        </w:tc>
        <w:tc>
          <w:tcPr>
            <w:tcW w:w="15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date</w:t>
            </w:r>
          </w:p>
        </w:tc>
        <w:tc>
          <w:tcPr>
            <w:tcW w:w="11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28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22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PBA704</w:t>
            </w:r>
          </w:p>
        </w:tc>
        <w:tc>
          <w:tcPr>
            <w:tcW w:w="14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结束日期</w:t>
            </w:r>
          </w:p>
        </w:tc>
        <w:tc>
          <w:tcPr>
            <w:tcW w:w="15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date</w:t>
            </w:r>
          </w:p>
        </w:tc>
        <w:tc>
          <w:tcPr>
            <w:tcW w:w="11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28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22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PBA705</w:t>
            </w:r>
          </w:p>
        </w:tc>
        <w:tc>
          <w:tcPr>
            <w:tcW w:w="14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备注</w:t>
            </w:r>
          </w:p>
        </w:tc>
        <w:tc>
          <w:tcPr>
            <w:tcW w:w="15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Varchar(128)</w:t>
            </w:r>
          </w:p>
        </w:tc>
        <w:tc>
          <w:tcPr>
            <w:tcW w:w="11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28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222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PBA800</w:t>
            </w:r>
          </w:p>
        </w:tc>
        <w:tc>
          <w:tcPr>
            <w:tcW w:w="14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操作人</w:t>
            </w:r>
          </w:p>
        </w:tc>
        <w:tc>
          <w:tcPr>
            <w:tcW w:w="15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Bigint(20)</w:t>
            </w:r>
          </w:p>
        </w:tc>
        <w:tc>
          <w:tcPr>
            <w:tcW w:w="11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28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222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PBA706</w:t>
            </w:r>
          </w:p>
        </w:tc>
        <w:tc>
          <w:tcPr>
            <w:tcW w:w="14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操作时间</w:t>
            </w:r>
          </w:p>
        </w:tc>
        <w:tc>
          <w:tcPr>
            <w:tcW w:w="15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datetime</w:t>
            </w:r>
          </w:p>
        </w:tc>
        <w:tc>
          <w:tcPr>
            <w:tcW w:w="11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28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222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PBA600</w:t>
            </w:r>
          </w:p>
        </w:tc>
        <w:tc>
          <w:tcPr>
            <w:tcW w:w="14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行业主管ID</w:t>
            </w:r>
          </w:p>
        </w:tc>
        <w:tc>
          <w:tcPr>
            <w:tcW w:w="15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Bigint(20)</w:t>
            </w:r>
          </w:p>
        </w:tc>
        <w:tc>
          <w:tcPr>
            <w:tcW w:w="11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28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" w:hRule="atLeast"/>
        </w:trPr>
        <w:tc>
          <w:tcPr>
            <w:tcW w:w="222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PBA050</w:t>
            </w:r>
          </w:p>
        </w:tc>
        <w:tc>
          <w:tcPr>
            <w:tcW w:w="14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客户ID</w:t>
            </w:r>
          </w:p>
        </w:tc>
        <w:tc>
          <w:tcPr>
            <w:tcW w:w="15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Bigint(20)</w:t>
            </w:r>
          </w:p>
        </w:tc>
        <w:tc>
          <w:tcPr>
            <w:tcW w:w="11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28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22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AAA001</w:t>
            </w:r>
          </w:p>
        </w:tc>
        <w:tc>
          <w:tcPr>
            <w:tcW w:w="14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有效标志</w:t>
            </w:r>
          </w:p>
        </w:tc>
        <w:tc>
          <w:tcPr>
            <w:tcW w:w="15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ascii="宋体" w:hAnsi="宋体"/>
                <w:kern w:val="0"/>
                <w:szCs w:val="21"/>
              </w:rPr>
              <w:t>V</w:t>
            </w:r>
            <w:r>
              <w:rPr>
                <w:rFonts w:hint="eastAsia" w:ascii="宋体" w:hAnsi="宋体"/>
                <w:kern w:val="0"/>
                <w:szCs w:val="21"/>
              </w:rPr>
              <w:t>archar(3)</w:t>
            </w:r>
          </w:p>
        </w:tc>
        <w:tc>
          <w:tcPr>
            <w:tcW w:w="11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28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Cs w:val="21"/>
              </w:rPr>
            </w:pPr>
          </w:p>
        </w:tc>
      </w:tr>
    </w:tbl>
    <w:p/>
    <w:p>
      <w:pPr>
        <w:pStyle w:val="4"/>
        <w:tabs>
          <w:tab w:val="left" w:pos="420"/>
          <w:tab w:val="clear" w:pos="432"/>
        </w:tabs>
        <w:rPr>
          <w:b w:val="0"/>
          <w:bCs w:val="0"/>
          <w:color w:val="auto"/>
        </w:rPr>
      </w:pPr>
      <w:r>
        <w:rPr>
          <w:rFonts w:hint="eastAsia"/>
          <w:color w:val="auto"/>
          <w:lang w:val="en-US" w:eastAsia="zh-CN"/>
        </w:rPr>
        <w:t>PB46 行业主管审批流详情</w:t>
      </w:r>
      <w:r>
        <w:rPr>
          <w:b w:val="0"/>
          <w:bCs w:val="0"/>
          <w:color w:val="auto"/>
        </w:rPr>
        <w:t xml:space="preserve"> </w:t>
      </w:r>
    </w:p>
    <w:tbl>
      <w:tblPr>
        <w:tblStyle w:val="6"/>
        <w:tblW w:w="10597" w:type="dxa"/>
        <w:tblInd w:w="-10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2"/>
        <w:gridCol w:w="1470"/>
        <w:gridCol w:w="1500"/>
        <w:gridCol w:w="1117"/>
        <w:gridCol w:w="42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222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shd w:val="clear" w:color="auto" w:fill="C0C0C0"/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字段名称</w:t>
            </w:r>
          </w:p>
        </w:tc>
        <w:tc>
          <w:tcPr>
            <w:tcW w:w="14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0C0C0"/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注释</w:t>
            </w:r>
          </w:p>
        </w:tc>
        <w:tc>
          <w:tcPr>
            <w:tcW w:w="15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0C0C0"/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类别</w:t>
            </w:r>
          </w:p>
        </w:tc>
        <w:tc>
          <w:tcPr>
            <w:tcW w:w="11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0C0C0"/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主键</w:t>
            </w:r>
          </w:p>
        </w:tc>
        <w:tc>
          <w:tcPr>
            <w:tcW w:w="428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shd w:val="clear" w:color="auto" w:fill="C0C0C0"/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222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PBA750</w:t>
            </w:r>
          </w:p>
        </w:tc>
        <w:tc>
          <w:tcPr>
            <w:tcW w:w="14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ID</w:t>
            </w:r>
          </w:p>
        </w:tc>
        <w:tc>
          <w:tcPr>
            <w:tcW w:w="15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Bigint(20)</w:t>
            </w:r>
          </w:p>
        </w:tc>
        <w:tc>
          <w:tcPr>
            <w:tcW w:w="11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√</w:t>
            </w:r>
          </w:p>
        </w:tc>
        <w:tc>
          <w:tcPr>
            <w:tcW w:w="428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222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PBA700</w:t>
            </w:r>
          </w:p>
        </w:tc>
        <w:tc>
          <w:tcPr>
            <w:tcW w:w="14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审批流id</w:t>
            </w:r>
          </w:p>
        </w:tc>
        <w:tc>
          <w:tcPr>
            <w:tcW w:w="15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Bigint(20)</w:t>
            </w:r>
          </w:p>
        </w:tc>
        <w:tc>
          <w:tcPr>
            <w:tcW w:w="11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28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222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PBA650</w:t>
            </w:r>
          </w:p>
        </w:tc>
        <w:tc>
          <w:tcPr>
            <w:tcW w:w="14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角色id</w:t>
            </w:r>
          </w:p>
        </w:tc>
        <w:tc>
          <w:tcPr>
            <w:tcW w:w="15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Bigint(20)</w:t>
            </w:r>
          </w:p>
        </w:tc>
        <w:tc>
          <w:tcPr>
            <w:tcW w:w="11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28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222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PBA751</w:t>
            </w:r>
          </w:p>
        </w:tc>
        <w:tc>
          <w:tcPr>
            <w:tcW w:w="14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排序</w:t>
            </w:r>
          </w:p>
        </w:tc>
        <w:tc>
          <w:tcPr>
            <w:tcW w:w="15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Int(2)</w:t>
            </w:r>
          </w:p>
        </w:tc>
        <w:tc>
          <w:tcPr>
            <w:tcW w:w="11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28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222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PBA600</w:t>
            </w:r>
          </w:p>
        </w:tc>
        <w:tc>
          <w:tcPr>
            <w:tcW w:w="14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行业主管ID</w:t>
            </w:r>
          </w:p>
        </w:tc>
        <w:tc>
          <w:tcPr>
            <w:tcW w:w="15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Bigint(20)</w:t>
            </w:r>
          </w:p>
        </w:tc>
        <w:tc>
          <w:tcPr>
            <w:tcW w:w="11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28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" w:hRule="atLeast"/>
        </w:trPr>
        <w:tc>
          <w:tcPr>
            <w:tcW w:w="222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PBA050</w:t>
            </w:r>
          </w:p>
        </w:tc>
        <w:tc>
          <w:tcPr>
            <w:tcW w:w="14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客户ID</w:t>
            </w:r>
          </w:p>
        </w:tc>
        <w:tc>
          <w:tcPr>
            <w:tcW w:w="15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Bigint(20)</w:t>
            </w:r>
          </w:p>
        </w:tc>
        <w:tc>
          <w:tcPr>
            <w:tcW w:w="11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28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Cs w:val="21"/>
              </w:rPr>
            </w:pPr>
          </w:p>
        </w:tc>
      </w:tr>
    </w:tbl>
    <w:p/>
    <w:p>
      <w:pPr>
        <w:pStyle w:val="4"/>
        <w:tabs>
          <w:tab w:val="left" w:pos="420"/>
          <w:tab w:val="clear" w:pos="432"/>
        </w:tabs>
        <w:rPr>
          <w:b w:val="0"/>
          <w:bCs w:val="0"/>
        </w:rPr>
      </w:pPr>
      <w:r>
        <w:rPr>
          <w:rFonts w:hint="eastAsia"/>
          <w:lang w:val="en-US" w:eastAsia="zh-CN"/>
        </w:rPr>
        <w:t>PB50</w:t>
      </w:r>
      <w:r>
        <w:rPr>
          <w:rFonts w:hint="eastAsia"/>
        </w:rPr>
        <w:t>行业主管单位</w:t>
      </w:r>
      <w:r>
        <w:rPr>
          <w:rFonts w:hint="eastAsia"/>
          <w:lang w:val="en-US" w:eastAsia="zh-CN"/>
        </w:rPr>
        <w:t>用户</w:t>
      </w:r>
      <w:r>
        <w:rPr>
          <w:rFonts w:hint="eastAsia"/>
        </w:rPr>
        <w:t>表</w:t>
      </w:r>
    </w:p>
    <w:tbl>
      <w:tblPr>
        <w:tblStyle w:val="6"/>
        <w:tblW w:w="10637" w:type="dxa"/>
        <w:tblInd w:w="-10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1911"/>
        <w:gridCol w:w="1515"/>
        <w:gridCol w:w="672"/>
        <w:gridCol w:w="43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23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shd w:val="clear" w:color="auto" w:fill="C0C0C0"/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字段名称</w:t>
            </w:r>
          </w:p>
        </w:tc>
        <w:tc>
          <w:tcPr>
            <w:tcW w:w="191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0C0C0"/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注释</w:t>
            </w:r>
          </w:p>
        </w:tc>
        <w:tc>
          <w:tcPr>
            <w:tcW w:w="15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0C0C0"/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类别</w:t>
            </w:r>
          </w:p>
        </w:tc>
        <w:tc>
          <w:tcPr>
            <w:tcW w:w="6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0C0C0"/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主键</w:t>
            </w:r>
          </w:p>
        </w:tc>
        <w:tc>
          <w:tcPr>
            <w:tcW w:w="43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shd w:val="clear" w:color="auto" w:fill="C0C0C0"/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23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PBA800</w:t>
            </w:r>
          </w:p>
        </w:tc>
        <w:tc>
          <w:tcPr>
            <w:tcW w:w="191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ID</w:t>
            </w:r>
          </w:p>
        </w:tc>
        <w:tc>
          <w:tcPr>
            <w:tcW w:w="15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Bigint(20)</w:t>
            </w:r>
          </w:p>
        </w:tc>
        <w:tc>
          <w:tcPr>
            <w:tcW w:w="6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√</w:t>
            </w:r>
          </w:p>
        </w:tc>
        <w:tc>
          <w:tcPr>
            <w:tcW w:w="43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23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PBA801</w:t>
            </w:r>
          </w:p>
        </w:tc>
        <w:tc>
          <w:tcPr>
            <w:tcW w:w="191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用户名</w:t>
            </w:r>
          </w:p>
        </w:tc>
        <w:tc>
          <w:tcPr>
            <w:tcW w:w="15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Varchar(16)</w:t>
            </w:r>
          </w:p>
        </w:tc>
        <w:tc>
          <w:tcPr>
            <w:tcW w:w="6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43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23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PBA802</w:t>
            </w:r>
          </w:p>
        </w:tc>
        <w:tc>
          <w:tcPr>
            <w:tcW w:w="191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密码</w:t>
            </w:r>
          </w:p>
        </w:tc>
        <w:tc>
          <w:tcPr>
            <w:tcW w:w="15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Varchar(32)</w:t>
            </w:r>
          </w:p>
        </w:tc>
        <w:tc>
          <w:tcPr>
            <w:tcW w:w="6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43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默认666666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23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AAA003</w:t>
            </w:r>
          </w:p>
        </w:tc>
        <w:tc>
          <w:tcPr>
            <w:tcW w:w="191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用户类型</w:t>
            </w:r>
          </w:p>
        </w:tc>
        <w:tc>
          <w:tcPr>
            <w:tcW w:w="15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Varchar(1)</w:t>
            </w:r>
          </w:p>
        </w:tc>
        <w:tc>
          <w:tcPr>
            <w:tcW w:w="6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43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1 管理员 2 普通用户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23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PBA803</w:t>
            </w:r>
          </w:p>
        </w:tc>
        <w:tc>
          <w:tcPr>
            <w:tcW w:w="191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姓名</w:t>
            </w:r>
          </w:p>
        </w:tc>
        <w:tc>
          <w:tcPr>
            <w:tcW w:w="15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Varchar(32)</w:t>
            </w:r>
          </w:p>
        </w:tc>
        <w:tc>
          <w:tcPr>
            <w:tcW w:w="6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43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23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AAA002</w:t>
            </w:r>
          </w:p>
        </w:tc>
        <w:tc>
          <w:tcPr>
            <w:tcW w:w="191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性别</w:t>
            </w:r>
          </w:p>
        </w:tc>
        <w:tc>
          <w:tcPr>
            <w:tcW w:w="15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Varchar(1)</w:t>
            </w:r>
          </w:p>
        </w:tc>
        <w:tc>
          <w:tcPr>
            <w:tcW w:w="6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43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1 男 2 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23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PBA804</w:t>
            </w:r>
          </w:p>
        </w:tc>
        <w:tc>
          <w:tcPr>
            <w:tcW w:w="191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联系电话</w:t>
            </w:r>
          </w:p>
        </w:tc>
        <w:tc>
          <w:tcPr>
            <w:tcW w:w="15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Varchar(16)</w:t>
            </w:r>
          </w:p>
        </w:tc>
        <w:tc>
          <w:tcPr>
            <w:tcW w:w="6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43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23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PBA805</w:t>
            </w:r>
          </w:p>
        </w:tc>
        <w:tc>
          <w:tcPr>
            <w:tcW w:w="191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住址</w:t>
            </w:r>
          </w:p>
        </w:tc>
        <w:tc>
          <w:tcPr>
            <w:tcW w:w="15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Varchar(128)</w:t>
            </w:r>
          </w:p>
        </w:tc>
        <w:tc>
          <w:tcPr>
            <w:tcW w:w="6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43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23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PBA806</w:t>
            </w:r>
          </w:p>
        </w:tc>
        <w:tc>
          <w:tcPr>
            <w:tcW w:w="191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Unionid</w:t>
            </w:r>
          </w:p>
        </w:tc>
        <w:tc>
          <w:tcPr>
            <w:tcW w:w="15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Varchar(64)</w:t>
            </w:r>
          </w:p>
        </w:tc>
        <w:tc>
          <w:tcPr>
            <w:tcW w:w="6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43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23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PBA807</w:t>
            </w:r>
          </w:p>
        </w:tc>
        <w:tc>
          <w:tcPr>
            <w:tcW w:w="191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备注</w:t>
            </w:r>
          </w:p>
        </w:tc>
        <w:tc>
          <w:tcPr>
            <w:tcW w:w="15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Varchar(128)</w:t>
            </w:r>
          </w:p>
        </w:tc>
        <w:tc>
          <w:tcPr>
            <w:tcW w:w="6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43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23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PBA650</w:t>
            </w:r>
          </w:p>
        </w:tc>
        <w:tc>
          <w:tcPr>
            <w:tcW w:w="191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角色</w:t>
            </w:r>
            <w:r>
              <w:rPr>
                <w:rFonts w:hint="eastAsia" w:ascii="宋体" w:hAnsi="宋体"/>
                <w:kern w:val="0"/>
                <w:szCs w:val="21"/>
              </w:rPr>
              <w:t>ID</w:t>
            </w:r>
          </w:p>
        </w:tc>
        <w:tc>
          <w:tcPr>
            <w:tcW w:w="15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Bigint(20)</w:t>
            </w:r>
          </w:p>
        </w:tc>
        <w:tc>
          <w:tcPr>
            <w:tcW w:w="6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43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23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PBA600</w:t>
            </w:r>
          </w:p>
        </w:tc>
        <w:tc>
          <w:tcPr>
            <w:tcW w:w="191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行业主管ID</w:t>
            </w:r>
          </w:p>
        </w:tc>
        <w:tc>
          <w:tcPr>
            <w:tcW w:w="15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Bigint(20)</w:t>
            </w:r>
          </w:p>
        </w:tc>
        <w:tc>
          <w:tcPr>
            <w:tcW w:w="6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43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223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PBA050</w:t>
            </w:r>
          </w:p>
        </w:tc>
        <w:tc>
          <w:tcPr>
            <w:tcW w:w="191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 w:eastAsiaTheme="minorEastAsia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eastAsia="zh-CN"/>
              </w:rPr>
              <w:t>客户ID</w:t>
            </w:r>
          </w:p>
        </w:tc>
        <w:tc>
          <w:tcPr>
            <w:tcW w:w="15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Bigint(20)</w:t>
            </w:r>
          </w:p>
        </w:tc>
        <w:tc>
          <w:tcPr>
            <w:tcW w:w="6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3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223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AAA001</w:t>
            </w:r>
          </w:p>
        </w:tc>
        <w:tc>
          <w:tcPr>
            <w:tcW w:w="191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有效标志</w:t>
            </w:r>
          </w:p>
        </w:tc>
        <w:tc>
          <w:tcPr>
            <w:tcW w:w="15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ascii="宋体" w:hAnsi="宋体"/>
                <w:kern w:val="0"/>
                <w:szCs w:val="21"/>
              </w:rPr>
              <w:t>V</w:t>
            </w:r>
            <w:r>
              <w:rPr>
                <w:rFonts w:hint="eastAsia" w:ascii="宋体" w:hAnsi="宋体"/>
                <w:kern w:val="0"/>
                <w:szCs w:val="21"/>
              </w:rPr>
              <w:t>archar(3)</w:t>
            </w:r>
          </w:p>
        </w:tc>
        <w:tc>
          <w:tcPr>
            <w:tcW w:w="6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3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223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PBA808</w:t>
            </w:r>
          </w:p>
        </w:tc>
        <w:tc>
          <w:tcPr>
            <w:tcW w:w="191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签名</w:t>
            </w:r>
          </w:p>
        </w:tc>
        <w:tc>
          <w:tcPr>
            <w:tcW w:w="15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Varchar(128)</w:t>
            </w:r>
          </w:p>
        </w:tc>
        <w:tc>
          <w:tcPr>
            <w:tcW w:w="6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3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223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PBA809</w:t>
            </w:r>
          </w:p>
        </w:tc>
        <w:tc>
          <w:tcPr>
            <w:tcW w:w="191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身份证号</w:t>
            </w:r>
          </w:p>
        </w:tc>
        <w:tc>
          <w:tcPr>
            <w:tcW w:w="15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Varchar(32)</w:t>
            </w:r>
          </w:p>
        </w:tc>
        <w:tc>
          <w:tcPr>
            <w:tcW w:w="6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3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23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PBA810</w:t>
            </w:r>
          </w:p>
        </w:tc>
        <w:tc>
          <w:tcPr>
            <w:tcW w:w="191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身份证照片</w:t>
            </w:r>
          </w:p>
        </w:tc>
        <w:tc>
          <w:tcPr>
            <w:tcW w:w="15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Varchar(128)</w:t>
            </w:r>
          </w:p>
        </w:tc>
        <w:tc>
          <w:tcPr>
            <w:tcW w:w="6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3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223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PBA811</w:t>
            </w:r>
          </w:p>
        </w:tc>
        <w:tc>
          <w:tcPr>
            <w:tcW w:w="191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openId</w:t>
            </w:r>
          </w:p>
        </w:tc>
        <w:tc>
          <w:tcPr>
            <w:tcW w:w="15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Varchar(64)</w:t>
            </w:r>
          </w:p>
        </w:tc>
        <w:tc>
          <w:tcPr>
            <w:tcW w:w="6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3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23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PBA812</w:t>
            </w:r>
          </w:p>
        </w:tc>
        <w:tc>
          <w:tcPr>
            <w:tcW w:w="191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身份证反面</w:t>
            </w:r>
          </w:p>
        </w:tc>
        <w:tc>
          <w:tcPr>
            <w:tcW w:w="15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Varchar(128)</w:t>
            </w:r>
          </w:p>
        </w:tc>
        <w:tc>
          <w:tcPr>
            <w:tcW w:w="6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3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223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PBA813</w:t>
            </w:r>
          </w:p>
        </w:tc>
        <w:tc>
          <w:tcPr>
            <w:tcW w:w="191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有效期限</w:t>
            </w:r>
          </w:p>
        </w:tc>
        <w:tc>
          <w:tcPr>
            <w:tcW w:w="15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Varchar(16)</w:t>
            </w:r>
          </w:p>
        </w:tc>
        <w:tc>
          <w:tcPr>
            <w:tcW w:w="6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3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223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PBA814</w:t>
            </w:r>
          </w:p>
        </w:tc>
        <w:tc>
          <w:tcPr>
            <w:tcW w:w="191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社保卡</w:t>
            </w:r>
          </w:p>
        </w:tc>
        <w:tc>
          <w:tcPr>
            <w:tcW w:w="15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Varchar(128)</w:t>
            </w:r>
          </w:p>
        </w:tc>
        <w:tc>
          <w:tcPr>
            <w:tcW w:w="6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3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223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PBA815</w:t>
            </w:r>
          </w:p>
        </w:tc>
        <w:tc>
          <w:tcPr>
            <w:tcW w:w="191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社保银行卡号</w:t>
            </w:r>
          </w:p>
        </w:tc>
        <w:tc>
          <w:tcPr>
            <w:tcW w:w="15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Varchar(32)</w:t>
            </w:r>
          </w:p>
        </w:tc>
        <w:tc>
          <w:tcPr>
            <w:tcW w:w="6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3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223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PBA816</w:t>
            </w:r>
          </w:p>
        </w:tc>
        <w:tc>
          <w:tcPr>
            <w:tcW w:w="191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完成时限</w:t>
            </w:r>
          </w:p>
        </w:tc>
        <w:tc>
          <w:tcPr>
            <w:tcW w:w="15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datetime</w:t>
            </w:r>
          </w:p>
        </w:tc>
        <w:tc>
          <w:tcPr>
            <w:tcW w:w="6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3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</w:p>
        </w:tc>
      </w:tr>
    </w:tbl>
    <w:p/>
    <w:p/>
    <w:p>
      <w:pPr>
        <w:pStyle w:val="4"/>
        <w:tabs>
          <w:tab w:val="left" w:pos="420"/>
          <w:tab w:val="clear" w:pos="432"/>
        </w:tabs>
        <w:rPr>
          <w:b w:val="0"/>
          <w:bCs w:val="0"/>
        </w:rPr>
      </w:pPr>
      <w:r>
        <w:rPr>
          <w:rFonts w:hint="eastAsia"/>
          <w:lang w:val="en-US" w:eastAsia="zh-CN"/>
        </w:rPr>
        <w:t>PB51</w:t>
      </w:r>
      <w:r>
        <w:rPr>
          <w:rFonts w:hint="eastAsia"/>
        </w:rPr>
        <w:t>行业主管单位</w:t>
      </w:r>
      <w:r>
        <w:rPr>
          <w:rFonts w:hint="eastAsia"/>
          <w:lang w:val="en-US" w:eastAsia="zh-CN"/>
        </w:rPr>
        <w:t>项目权限</w:t>
      </w:r>
      <w:r>
        <w:rPr>
          <w:rFonts w:hint="eastAsia"/>
        </w:rPr>
        <w:t>表</w:t>
      </w:r>
    </w:p>
    <w:tbl>
      <w:tblPr>
        <w:tblStyle w:val="6"/>
        <w:tblW w:w="10637" w:type="dxa"/>
        <w:tblInd w:w="-10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01"/>
        <w:gridCol w:w="1444"/>
        <w:gridCol w:w="1316"/>
        <w:gridCol w:w="672"/>
        <w:gridCol w:w="43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90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shd w:val="clear" w:color="auto" w:fill="C0C0C0"/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字段名称</w:t>
            </w:r>
          </w:p>
        </w:tc>
        <w:tc>
          <w:tcPr>
            <w:tcW w:w="144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0C0C0"/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注释</w:t>
            </w:r>
          </w:p>
        </w:tc>
        <w:tc>
          <w:tcPr>
            <w:tcW w:w="131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0C0C0"/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类别</w:t>
            </w:r>
          </w:p>
        </w:tc>
        <w:tc>
          <w:tcPr>
            <w:tcW w:w="6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0C0C0"/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主键</w:t>
            </w:r>
          </w:p>
        </w:tc>
        <w:tc>
          <w:tcPr>
            <w:tcW w:w="43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shd w:val="clear" w:color="auto" w:fill="C0C0C0"/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90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PBA820</w:t>
            </w:r>
          </w:p>
        </w:tc>
        <w:tc>
          <w:tcPr>
            <w:tcW w:w="144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ID</w:t>
            </w:r>
          </w:p>
        </w:tc>
        <w:tc>
          <w:tcPr>
            <w:tcW w:w="131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Bigint(20)</w:t>
            </w:r>
          </w:p>
        </w:tc>
        <w:tc>
          <w:tcPr>
            <w:tcW w:w="6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√</w:t>
            </w:r>
          </w:p>
        </w:tc>
        <w:tc>
          <w:tcPr>
            <w:tcW w:w="43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90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PBA800</w:t>
            </w:r>
          </w:p>
        </w:tc>
        <w:tc>
          <w:tcPr>
            <w:tcW w:w="144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用户ID</w:t>
            </w:r>
          </w:p>
        </w:tc>
        <w:tc>
          <w:tcPr>
            <w:tcW w:w="131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bigint(20)</w:t>
            </w:r>
          </w:p>
        </w:tc>
        <w:tc>
          <w:tcPr>
            <w:tcW w:w="6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43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90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PDA000</w:t>
            </w:r>
          </w:p>
        </w:tc>
        <w:tc>
          <w:tcPr>
            <w:tcW w:w="144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项目ID</w:t>
            </w:r>
          </w:p>
        </w:tc>
        <w:tc>
          <w:tcPr>
            <w:tcW w:w="131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Bigint(20)</w:t>
            </w:r>
          </w:p>
        </w:tc>
        <w:tc>
          <w:tcPr>
            <w:tcW w:w="6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43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90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PBA600</w:t>
            </w:r>
          </w:p>
        </w:tc>
        <w:tc>
          <w:tcPr>
            <w:tcW w:w="144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行业主管ID</w:t>
            </w:r>
          </w:p>
        </w:tc>
        <w:tc>
          <w:tcPr>
            <w:tcW w:w="131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Bigint(20)</w:t>
            </w:r>
          </w:p>
        </w:tc>
        <w:tc>
          <w:tcPr>
            <w:tcW w:w="6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43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290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PBA050</w:t>
            </w:r>
          </w:p>
        </w:tc>
        <w:tc>
          <w:tcPr>
            <w:tcW w:w="144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 w:eastAsiaTheme="minorEastAsia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eastAsia="zh-CN"/>
              </w:rPr>
              <w:t>客户ID</w:t>
            </w:r>
          </w:p>
        </w:tc>
        <w:tc>
          <w:tcPr>
            <w:tcW w:w="131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Bigint(20)</w:t>
            </w:r>
          </w:p>
        </w:tc>
        <w:tc>
          <w:tcPr>
            <w:tcW w:w="6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3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</w:p>
        </w:tc>
      </w:tr>
    </w:tbl>
    <w:p/>
    <w:p>
      <w:pPr>
        <w:pStyle w:val="4"/>
        <w:tabs>
          <w:tab w:val="left" w:pos="420"/>
          <w:tab w:val="clear" w:pos="432"/>
        </w:tabs>
        <w:rPr>
          <w:rFonts w:hint="default"/>
          <w:b w:val="0"/>
          <w:bCs w:val="0"/>
          <w:lang w:val="en-US"/>
        </w:rPr>
      </w:pPr>
      <w:r>
        <w:rPr>
          <w:rFonts w:hint="eastAsia"/>
          <w:lang w:val="en-US" w:eastAsia="zh-CN"/>
        </w:rPr>
        <w:t>PB55 行业主管单位操作日志</w:t>
      </w:r>
    </w:p>
    <w:tbl>
      <w:tblPr>
        <w:tblStyle w:val="6"/>
        <w:tblW w:w="10597" w:type="dxa"/>
        <w:tblInd w:w="-10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85"/>
        <w:gridCol w:w="1438"/>
        <w:gridCol w:w="1572"/>
        <w:gridCol w:w="640"/>
        <w:gridCol w:w="41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78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shd w:val="clear" w:color="auto" w:fill="C0C0C0"/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字段名称</w:t>
            </w:r>
          </w:p>
        </w:tc>
        <w:tc>
          <w:tcPr>
            <w:tcW w:w="143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0C0C0"/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注释</w:t>
            </w:r>
          </w:p>
        </w:tc>
        <w:tc>
          <w:tcPr>
            <w:tcW w:w="15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0C0C0"/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类别</w:t>
            </w:r>
          </w:p>
        </w:tc>
        <w:tc>
          <w:tcPr>
            <w:tcW w:w="6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0C0C0"/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主键</w:t>
            </w:r>
          </w:p>
        </w:tc>
        <w:tc>
          <w:tcPr>
            <w:tcW w:w="41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shd w:val="clear" w:color="auto" w:fill="C0C0C0"/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8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PBA850</w:t>
            </w:r>
          </w:p>
        </w:tc>
        <w:tc>
          <w:tcPr>
            <w:tcW w:w="143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ID</w:t>
            </w:r>
          </w:p>
        </w:tc>
        <w:tc>
          <w:tcPr>
            <w:tcW w:w="15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bigint(20)</w:t>
            </w:r>
          </w:p>
        </w:tc>
        <w:tc>
          <w:tcPr>
            <w:tcW w:w="6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√</w:t>
            </w:r>
          </w:p>
        </w:tc>
        <w:tc>
          <w:tcPr>
            <w:tcW w:w="41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78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PBA800</w:t>
            </w:r>
          </w:p>
        </w:tc>
        <w:tc>
          <w:tcPr>
            <w:tcW w:w="143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用户id</w:t>
            </w:r>
          </w:p>
        </w:tc>
        <w:tc>
          <w:tcPr>
            <w:tcW w:w="15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Bigint(20)</w:t>
            </w:r>
          </w:p>
        </w:tc>
        <w:tc>
          <w:tcPr>
            <w:tcW w:w="6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1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8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PBA851</w:t>
            </w:r>
          </w:p>
        </w:tc>
        <w:tc>
          <w:tcPr>
            <w:tcW w:w="143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用户名</w:t>
            </w:r>
          </w:p>
        </w:tc>
        <w:tc>
          <w:tcPr>
            <w:tcW w:w="15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Varchar(16)</w:t>
            </w:r>
          </w:p>
        </w:tc>
        <w:tc>
          <w:tcPr>
            <w:tcW w:w="6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1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78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AAA003</w:t>
            </w:r>
          </w:p>
        </w:tc>
        <w:tc>
          <w:tcPr>
            <w:tcW w:w="143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类别</w:t>
            </w:r>
          </w:p>
        </w:tc>
        <w:tc>
          <w:tcPr>
            <w:tcW w:w="15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Varchar(1)</w:t>
            </w:r>
          </w:p>
        </w:tc>
        <w:tc>
          <w:tcPr>
            <w:tcW w:w="6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1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/>
              </w:rPr>
              <w:t>1 管理员 2 普通用户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8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PAA050</w:t>
            </w:r>
          </w:p>
        </w:tc>
        <w:tc>
          <w:tcPr>
            <w:tcW w:w="143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模块ID</w:t>
            </w:r>
          </w:p>
        </w:tc>
        <w:tc>
          <w:tcPr>
            <w:tcW w:w="15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Bigint(20)</w:t>
            </w:r>
          </w:p>
        </w:tc>
        <w:tc>
          <w:tcPr>
            <w:tcW w:w="6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1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78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PBA852</w:t>
            </w:r>
          </w:p>
        </w:tc>
        <w:tc>
          <w:tcPr>
            <w:tcW w:w="143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操作时间</w:t>
            </w:r>
          </w:p>
        </w:tc>
        <w:tc>
          <w:tcPr>
            <w:tcW w:w="15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datetime</w:t>
            </w:r>
          </w:p>
        </w:tc>
        <w:tc>
          <w:tcPr>
            <w:tcW w:w="6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1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78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PBA853</w:t>
            </w:r>
          </w:p>
        </w:tc>
        <w:tc>
          <w:tcPr>
            <w:tcW w:w="143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操作内容</w:t>
            </w:r>
          </w:p>
        </w:tc>
        <w:tc>
          <w:tcPr>
            <w:tcW w:w="15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Text</w:t>
            </w:r>
          </w:p>
        </w:tc>
        <w:tc>
          <w:tcPr>
            <w:tcW w:w="6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1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78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PBA600</w:t>
            </w:r>
          </w:p>
        </w:tc>
        <w:tc>
          <w:tcPr>
            <w:tcW w:w="143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行业主管ID</w:t>
            </w:r>
          </w:p>
        </w:tc>
        <w:tc>
          <w:tcPr>
            <w:tcW w:w="15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Bigint(20)</w:t>
            </w:r>
          </w:p>
        </w:tc>
        <w:tc>
          <w:tcPr>
            <w:tcW w:w="6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1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78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PBA050</w:t>
            </w:r>
          </w:p>
        </w:tc>
        <w:tc>
          <w:tcPr>
            <w:tcW w:w="143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客户ID</w:t>
            </w:r>
          </w:p>
        </w:tc>
        <w:tc>
          <w:tcPr>
            <w:tcW w:w="15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Bigint(20)</w:t>
            </w:r>
          </w:p>
        </w:tc>
        <w:tc>
          <w:tcPr>
            <w:tcW w:w="6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1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劳动监察 inspection</w:t>
      </w:r>
    </w:p>
    <w:p>
      <w:pPr>
        <w:pStyle w:val="4"/>
        <w:tabs>
          <w:tab w:val="left" w:pos="420"/>
          <w:tab w:val="clear" w:pos="432"/>
        </w:tabs>
        <w:rPr>
          <w:b w:val="0"/>
          <w:bCs w:val="0"/>
        </w:rPr>
      </w:pPr>
      <w:r>
        <w:rPr>
          <w:rFonts w:hint="eastAsia"/>
          <w:lang w:val="en-US" w:eastAsia="zh-CN"/>
        </w:rPr>
        <w:t>PB60劳动监察大队</w:t>
      </w:r>
      <w:r>
        <w:rPr>
          <w:rFonts w:hint="eastAsia"/>
        </w:rPr>
        <w:t>表</w:t>
      </w:r>
    </w:p>
    <w:tbl>
      <w:tblPr>
        <w:tblStyle w:val="6"/>
        <w:tblW w:w="10637" w:type="dxa"/>
        <w:tblInd w:w="-10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1"/>
        <w:gridCol w:w="2145"/>
        <w:gridCol w:w="1515"/>
        <w:gridCol w:w="672"/>
        <w:gridCol w:w="43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00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shd w:val="clear" w:color="auto" w:fill="C0C0C0"/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字段名称</w:t>
            </w:r>
          </w:p>
        </w:tc>
        <w:tc>
          <w:tcPr>
            <w:tcW w:w="214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0C0C0"/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注释</w:t>
            </w:r>
          </w:p>
        </w:tc>
        <w:tc>
          <w:tcPr>
            <w:tcW w:w="15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0C0C0"/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类别</w:t>
            </w:r>
          </w:p>
        </w:tc>
        <w:tc>
          <w:tcPr>
            <w:tcW w:w="6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0C0C0"/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主键</w:t>
            </w:r>
          </w:p>
        </w:tc>
        <w:tc>
          <w:tcPr>
            <w:tcW w:w="43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shd w:val="clear" w:color="auto" w:fill="C0C0C0"/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0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PBA900</w:t>
            </w:r>
          </w:p>
        </w:tc>
        <w:tc>
          <w:tcPr>
            <w:tcW w:w="214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ID</w:t>
            </w:r>
          </w:p>
        </w:tc>
        <w:tc>
          <w:tcPr>
            <w:tcW w:w="15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Bigint(20)</w:t>
            </w:r>
          </w:p>
        </w:tc>
        <w:tc>
          <w:tcPr>
            <w:tcW w:w="6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√</w:t>
            </w:r>
          </w:p>
        </w:tc>
        <w:tc>
          <w:tcPr>
            <w:tcW w:w="43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00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PBA901</w:t>
            </w:r>
          </w:p>
        </w:tc>
        <w:tc>
          <w:tcPr>
            <w:tcW w:w="214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单位名称</w:t>
            </w:r>
          </w:p>
        </w:tc>
        <w:tc>
          <w:tcPr>
            <w:tcW w:w="15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Varchar(32)</w:t>
            </w:r>
          </w:p>
        </w:tc>
        <w:tc>
          <w:tcPr>
            <w:tcW w:w="6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3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200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PBA902</w:t>
            </w:r>
          </w:p>
        </w:tc>
        <w:tc>
          <w:tcPr>
            <w:tcW w:w="214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/>
              </w:rPr>
              <w:t>统一社会信用代码</w:t>
            </w:r>
          </w:p>
        </w:tc>
        <w:tc>
          <w:tcPr>
            <w:tcW w:w="15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Varchar(32)</w:t>
            </w:r>
          </w:p>
        </w:tc>
        <w:tc>
          <w:tcPr>
            <w:tcW w:w="6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3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00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PBA903</w:t>
            </w:r>
          </w:p>
        </w:tc>
        <w:tc>
          <w:tcPr>
            <w:tcW w:w="214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法定代表人</w:t>
            </w:r>
          </w:p>
        </w:tc>
        <w:tc>
          <w:tcPr>
            <w:tcW w:w="15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Varchar(16)</w:t>
            </w:r>
          </w:p>
        </w:tc>
        <w:tc>
          <w:tcPr>
            <w:tcW w:w="6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3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00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PBA904</w:t>
            </w:r>
          </w:p>
        </w:tc>
        <w:tc>
          <w:tcPr>
            <w:tcW w:w="214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联系电话</w:t>
            </w:r>
          </w:p>
        </w:tc>
        <w:tc>
          <w:tcPr>
            <w:tcW w:w="15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Varchar(16)</w:t>
            </w:r>
          </w:p>
        </w:tc>
        <w:tc>
          <w:tcPr>
            <w:tcW w:w="6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3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0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PBA905</w:t>
            </w:r>
          </w:p>
        </w:tc>
        <w:tc>
          <w:tcPr>
            <w:tcW w:w="214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住所</w:t>
            </w:r>
          </w:p>
        </w:tc>
        <w:tc>
          <w:tcPr>
            <w:tcW w:w="15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Varchar(128)</w:t>
            </w:r>
          </w:p>
        </w:tc>
        <w:tc>
          <w:tcPr>
            <w:tcW w:w="6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3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00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PBA906</w:t>
            </w:r>
          </w:p>
        </w:tc>
        <w:tc>
          <w:tcPr>
            <w:tcW w:w="214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成立日期</w:t>
            </w:r>
          </w:p>
        </w:tc>
        <w:tc>
          <w:tcPr>
            <w:tcW w:w="15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date</w:t>
            </w:r>
          </w:p>
        </w:tc>
        <w:tc>
          <w:tcPr>
            <w:tcW w:w="6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3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00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PBA907</w:t>
            </w:r>
          </w:p>
        </w:tc>
        <w:tc>
          <w:tcPr>
            <w:tcW w:w="214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操作员ID</w:t>
            </w:r>
          </w:p>
        </w:tc>
        <w:tc>
          <w:tcPr>
            <w:tcW w:w="15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Bigint(20)</w:t>
            </w:r>
          </w:p>
        </w:tc>
        <w:tc>
          <w:tcPr>
            <w:tcW w:w="6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3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0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PBA908</w:t>
            </w:r>
          </w:p>
        </w:tc>
        <w:tc>
          <w:tcPr>
            <w:tcW w:w="214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操作时间</w:t>
            </w:r>
          </w:p>
        </w:tc>
        <w:tc>
          <w:tcPr>
            <w:tcW w:w="15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datetime</w:t>
            </w:r>
          </w:p>
        </w:tc>
        <w:tc>
          <w:tcPr>
            <w:tcW w:w="6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3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200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PBA050</w:t>
            </w:r>
          </w:p>
        </w:tc>
        <w:tc>
          <w:tcPr>
            <w:tcW w:w="214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 w:eastAsiaTheme="minorEastAsia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eastAsia="zh-CN"/>
              </w:rPr>
              <w:t>客户ID</w:t>
            </w:r>
          </w:p>
        </w:tc>
        <w:tc>
          <w:tcPr>
            <w:tcW w:w="15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Bigint(20)</w:t>
            </w:r>
          </w:p>
        </w:tc>
        <w:tc>
          <w:tcPr>
            <w:tcW w:w="6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3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0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AAA001</w:t>
            </w:r>
          </w:p>
        </w:tc>
        <w:tc>
          <w:tcPr>
            <w:tcW w:w="214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有效标志</w:t>
            </w:r>
          </w:p>
        </w:tc>
        <w:tc>
          <w:tcPr>
            <w:tcW w:w="15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ascii="宋体" w:hAnsi="宋体"/>
                <w:kern w:val="0"/>
                <w:szCs w:val="21"/>
              </w:rPr>
              <w:t>V</w:t>
            </w:r>
            <w:r>
              <w:rPr>
                <w:rFonts w:hint="eastAsia" w:ascii="宋体" w:hAnsi="宋体"/>
                <w:kern w:val="0"/>
                <w:szCs w:val="21"/>
              </w:rPr>
              <w:t>archar(3)</w:t>
            </w:r>
          </w:p>
        </w:tc>
        <w:tc>
          <w:tcPr>
            <w:tcW w:w="6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3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200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PBA909</w:t>
            </w:r>
          </w:p>
        </w:tc>
        <w:tc>
          <w:tcPr>
            <w:tcW w:w="214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注册资金</w:t>
            </w:r>
          </w:p>
        </w:tc>
        <w:tc>
          <w:tcPr>
            <w:tcW w:w="15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Varchar(32)</w:t>
            </w:r>
          </w:p>
        </w:tc>
        <w:tc>
          <w:tcPr>
            <w:tcW w:w="6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3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200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PBA910</w:t>
            </w:r>
          </w:p>
        </w:tc>
        <w:tc>
          <w:tcPr>
            <w:tcW w:w="214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经营范围</w:t>
            </w:r>
          </w:p>
        </w:tc>
        <w:tc>
          <w:tcPr>
            <w:tcW w:w="15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theme="minorBidi"/>
                <w:kern w:val="0"/>
                <w:sz w:val="21"/>
                <w:szCs w:val="21"/>
                <w:lang w:val="en-US" w:eastAsia="zh-CN" w:bidi="ar-SA"/>
              </w:rPr>
              <w:t>text</w:t>
            </w:r>
          </w:p>
        </w:tc>
        <w:tc>
          <w:tcPr>
            <w:tcW w:w="6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3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200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PBA911</w:t>
            </w:r>
          </w:p>
        </w:tc>
        <w:tc>
          <w:tcPr>
            <w:tcW w:w="214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主体类型</w:t>
            </w:r>
          </w:p>
        </w:tc>
        <w:tc>
          <w:tcPr>
            <w:tcW w:w="15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Varchar(32)</w:t>
            </w:r>
          </w:p>
        </w:tc>
        <w:tc>
          <w:tcPr>
            <w:tcW w:w="6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3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200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PBA912</w:t>
            </w:r>
          </w:p>
        </w:tc>
        <w:tc>
          <w:tcPr>
            <w:tcW w:w="214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经营期限</w:t>
            </w:r>
          </w:p>
        </w:tc>
        <w:tc>
          <w:tcPr>
            <w:tcW w:w="15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Varchar(32)</w:t>
            </w:r>
          </w:p>
        </w:tc>
        <w:tc>
          <w:tcPr>
            <w:tcW w:w="6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3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200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PBA913</w:t>
            </w:r>
          </w:p>
        </w:tc>
        <w:tc>
          <w:tcPr>
            <w:tcW w:w="214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营业执照</w:t>
            </w:r>
          </w:p>
        </w:tc>
        <w:tc>
          <w:tcPr>
            <w:tcW w:w="15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Varchar(128)</w:t>
            </w:r>
          </w:p>
        </w:tc>
        <w:tc>
          <w:tcPr>
            <w:tcW w:w="6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3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200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PBA914</w:t>
            </w:r>
          </w:p>
        </w:tc>
        <w:tc>
          <w:tcPr>
            <w:tcW w:w="214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机构性质</w:t>
            </w:r>
          </w:p>
        </w:tc>
        <w:tc>
          <w:tcPr>
            <w:tcW w:w="15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Varchar(16)</w:t>
            </w:r>
          </w:p>
        </w:tc>
        <w:tc>
          <w:tcPr>
            <w:tcW w:w="6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3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200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PBA915</w:t>
            </w:r>
          </w:p>
        </w:tc>
        <w:tc>
          <w:tcPr>
            <w:tcW w:w="214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颁发日期</w:t>
            </w:r>
          </w:p>
        </w:tc>
        <w:tc>
          <w:tcPr>
            <w:tcW w:w="15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Varchar(16)</w:t>
            </w:r>
          </w:p>
        </w:tc>
        <w:tc>
          <w:tcPr>
            <w:tcW w:w="6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3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200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PBA916</w:t>
            </w:r>
          </w:p>
        </w:tc>
        <w:tc>
          <w:tcPr>
            <w:tcW w:w="214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完成时限</w:t>
            </w:r>
          </w:p>
        </w:tc>
        <w:tc>
          <w:tcPr>
            <w:tcW w:w="15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datetime</w:t>
            </w:r>
          </w:p>
        </w:tc>
        <w:tc>
          <w:tcPr>
            <w:tcW w:w="6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3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tabs>
          <w:tab w:val="left" w:pos="420"/>
          <w:tab w:val="clear" w:pos="432"/>
        </w:tabs>
        <w:rPr>
          <w:rFonts w:hint="default"/>
          <w:b w:val="0"/>
          <w:bCs w:val="0"/>
          <w:lang w:val="en-US"/>
        </w:rPr>
      </w:pPr>
      <w:r>
        <w:rPr>
          <w:rFonts w:hint="eastAsia"/>
          <w:lang w:val="en-US" w:eastAsia="zh-CN"/>
        </w:rPr>
        <w:t>PB62 劳动监察大队中队信息</w:t>
      </w:r>
    </w:p>
    <w:tbl>
      <w:tblPr>
        <w:tblStyle w:val="6"/>
        <w:tblW w:w="10637" w:type="dxa"/>
        <w:tblInd w:w="-10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01"/>
        <w:gridCol w:w="1129"/>
        <w:gridCol w:w="1631"/>
        <w:gridCol w:w="672"/>
        <w:gridCol w:w="43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90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shd w:val="clear" w:color="auto" w:fill="C0C0C0"/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字段名称</w:t>
            </w:r>
          </w:p>
        </w:tc>
        <w:tc>
          <w:tcPr>
            <w:tcW w:w="112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0C0C0"/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注释</w:t>
            </w:r>
          </w:p>
        </w:tc>
        <w:tc>
          <w:tcPr>
            <w:tcW w:w="163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0C0C0"/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类别</w:t>
            </w:r>
          </w:p>
        </w:tc>
        <w:tc>
          <w:tcPr>
            <w:tcW w:w="6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0C0C0"/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主键</w:t>
            </w:r>
          </w:p>
        </w:tc>
        <w:tc>
          <w:tcPr>
            <w:tcW w:w="43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shd w:val="clear" w:color="auto" w:fill="C0C0C0"/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90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PBA930</w:t>
            </w:r>
          </w:p>
        </w:tc>
        <w:tc>
          <w:tcPr>
            <w:tcW w:w="112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ID</w:t>
            </w:r>
          </w:p>
        </w:tc>
        <w:tc>
          <w:tcPr>
            <w:tcW w:w="163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Bigint(20)</w:t>
            </w:r>
          </w:p>
        </w:tc>
        <w:tc>
          <w:tcPr>
            <w:tcW w:w="6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√</w:t>
            </w:r>
          </w:p>
        </w:tc>
        <w:tc>
          <w:tcPr>
            <w:tcW w:w="43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290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PBA931</w:t>
            </w:r>
          </w:p>
        </w:tc>
        <w:tc>
          <w:tcPr>
            <w:tcW w:w="112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theme="minorBidi"/>
                <w:kern w:val="0"/>
                <w:sz w:val="21"/>
                <w:szCs w:val="21"/>
                <w:lang w:val="en-US" w:eastAsia="zh-CN" w:bidi="ar-SA"/>
              </w:rPr>
              <w:t>中队名称</w:t>
            </w:r>
          </w:p>
        </w:tc>
        <w:tc>
          <w:tcPr>
            <w:tcW w:w="163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theme="minorBidi"/>
                <w:kern w:val="0"/>
                <w:sz w:val="21"/>
                <w:szCs w:val="21"/>
                <w:lang w:val="en-US" w:eastAsia="zh-CN" w:bidi="ar-SA"/>
              </w:rPr>
              <w:t>Varchar(32)</w:t>
            </w:r>
          </w:p>
        </w:tc>
        <w:tc>
          <w:tcPr>
            <w:tcW w:w="6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43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90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PBA932</w:t>
            </w:r>
          </w:p>
        </w:tc>
        <w:tc>
          <w:tcPr>
            <w:tcW w:w="112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theme="minorBidi"/>
                <w:kern w:val="0"/>
                <w:sz w:val="21"/>
                <w:szCs w:val="21"/>
                <w:lang w:val="en-US" w:eastAsia="zh-CN" w:bidi="ar-SA"/>
              </w:rPr>
              <w:t>备注</w:t>
            </w:r>
          </w:p>
        </w:tc>
        <w:tc>
          <w:tcPr>
            <w:tcW w:w="163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theme="minorBidi"/>
                <w:kern w:val="0"/>
                <w:sz w:val="21"/>
                <w:szCs w:val="21"/>
                <w:lang w:val="en-US" w:eastAsia="zh-CN" w:bidi="ar-SA"/>
              </w:rPr>
              <w:t>Varchar(128)</w:t>
            </w:r>
          </w:p>
        </w:tc>
        <w:tc>
          <w:tcPr>
            <w:tcW w:w="6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43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90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PBA900</w:t>
            </w:r>
          </w:p>
        </w:tc>
        <w:tc>
          <w:tcPr>
            <w:tcW w:w="112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监察ID</w:t>
            </w:r>
          </w:p>
        </w:tc>
        <w:tc>
          <w:tcPr>
            <w:tcW w:w="163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Bigint(20)</w:t>
            </w:r>
          </w:p>
        </w:tc>
        <w:tc>
          <w:tcPr>
            <w:tcW w:w="6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43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90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PBA050</w:t>
            </w:r>
          </w:p>
        </w:tc>
        <w:tc>
          <w:tcPr>
            <w:tcW w:w="112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eastAsia="zh-CN"/>
              </w:rPr>
              <w:t>客户ID</w:t>
            </w:r>
          </w:p>
        </w:tc>
        <w:tc>
          <w:tcPr>
            <w:tcW w:w="163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Bigint(20)</w:t>
            </w:r>
          </w:p>
        </w:tc>
        <w:tc>
          <w:tcPr>
            <w:tcW w:w="6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43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90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AAA001</w:t>
            </w:r>
          </w:p>
        </w:tc>
        <w:tc>
          <w:tcPr>
            <w:tcW w:w="112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有效标志</w:t>
            </w:r>
          </w:p>
        </w:tc>
        <w:tc>
          <w:tcPr>
            <w:tcW w:w="163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Varchar(1)</w:t>
            </w:r>
          </w:p>
        </w:tc>
        <w:tc>
          <w:tcPr>
            <w:tcW w:w="6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43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tabs>
          <w:tab w:val="left" w:pos="420"/>
          <w:tab w:val="clear" w:pos="432"/>
        </w:tabs>
        <w:rPr>
          <w:rFonts w:hint="default"/>
          <w:b w:val="0"/>
          <w:bCs w:val="0"/>
          <w:lang w:val="en-US"/>
        </w:rPr>
      </w:pPr>
      <w:r>
        <w:rPr>
          <w:rFonts w:hint="eastAsia"/>
          <w:lang w:val="en-US" w:eastAsia="zh-CN"/>
        </w:rPr>
        <w:t>PB63 劳动监察大队中队领域权限</w:t>
      </w:r>
    </w:p>
    <w:tbl>
      <w:tblPr>
        <w:tblStyle w:val="6"/>
        <w:tblW w:w="10637" w:type="dxa"/>
        <w:tblInd w:w="-10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5"/>
        <w:gridCol w:w="1185"/>
        <w:gridCol w:w="1631"/>
        <w:gridCol w:w="672"/>
        <w:gridCol w:w="43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84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shd w:val="clear" w:color="auto" w:fill="C0C0C0"/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字段名称</w:t>
            </w:r>
          </w:p>
        </w:tc>
        <w:tc>
          <w:tcPr>
            <w:tcW w:w="11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0C0C0"/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注释</w:t>
            </w:r>
          </w:p>
        </w:tc>
        <w:tc>
          <w:tcPr>
            <w:tcW w:w="163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0C0C0"/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类别</w:t>
            </w:r>
          </w:p>
        </w:tc>
        <w:tc>
          <w:tcPr>
            <w:tcW w:w="6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0C0C0"/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主键</w:t>
            </w:r>
          </w:p>
        </w:tc>
        <w:tc>
          <w:tcPr>
            <w:tcW w:w="43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shd w:val="clear" w:color="auto" w:fill="C0C0C0"/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84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PBA940</w:t>
            </w:r>
          </w:p>
        </w:tc>
        <w:tc>
          <w:tcPr>
            <w:tcW w:w="11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ID</w:t>
            </w:r>
          </w:p>
        </w:tc>
        <w:tc>
          <w:tcPr>
            <w:tcW w:w="163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Bigint(20)</w:t>
            </w:r>
          </w:p>
        </w:tc>
        <w:tc>
          <w:tcPr>
            <w:tcW w:w="6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√</w:t>
            </w:r>
          </w:p>
        </w:tc>
        <w:tc>
          <w:tcPr>
            <w:tcW w:w="43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284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PBA930</w:t>
            </w:r>
          </w:p>
        </w:tc>
        <w:tc>
          <w:tcPr>
            <w:tcW w:w="11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中队</w:t>
            </w:r>
            <w:r>
              <w:rPr>
                <w:rFonts w:hint="eastAsia" w:ascii="宋体" w:hAnsi="宋体"/>
                <w:kern w:val="0"/>
                <w:szCs w:val="21"/>
              </w:rPr>
              <w:t>ID</w:t>
            </w:r>
          </w:p>
        </w:tc>
        <w:tc>
          <w:tcPr>
            <w:tcW w:w="163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Bigint(20)</w:t>
            </w:r>
          </w:p>
        </w:tc>
        <w:tc>
          <w:tcPr>
            <w:tcW w:w="6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43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84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PAA250</w:t>
            </w:r>
          </w:p>
        </w:tc>
        <w:tc>
          <w:tcPr>
            <w:tcW w:w="11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领域</w:t>
            </w:r>
            <w:r>
              <w:rPr>
                <w:rFonts w:hint="eastAsia" w:ascii="宋体" w:hAnsi="宋体"/>
                <w:kern w:val="0"/>
                <w:szCs w:val="21"/>
              </w:rPr>
              <w:t>ID</w:t>
            </w:r>
          </w:p>
        </w:tc>
        <w:tc>
          <w:tcPr>
            <w:tcW w:w="163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theme="minorBidi"/>
                <w:kern w:val="0"/>
                <w:sz w:val="21"/>
                <w:szCs w:val="21"/>
                <w:lang w:val="en-US" w:eastAsia="zh-CN" w:bidi="ar-SA"/>
              </w:rPr>
              <w:t>Bigint(20)</w:t>
            </w:r>
          </w:p>
        </w:tc>
        <w:tc>
          <w:tcPr>
            <w:tcW w:w="6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43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84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PBA900</w:t>
            </w:r>
          </w:p>
        </w:tc>
        <w:tc>
          <w:tcPr>
            <w:tcW w:w="11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监察ID</w:t>
            </w:r>
          </w:p>
        </w:tc>
        <w:tc>
          <w:tcPr>
            <w:tcW w:w="163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Bigint(20)</w:t>
            </w:r>
          </w:p>
        </w:tc>
        <w:tc>
          <w:tcPr>
            <w:tcW w:w="6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43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84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PBA050</w:t>
            </w:r>
          </w:p>
        </w:tc>
        <w:tc>
          <w:tcPr>
            <w:tcW w:w="11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eastAsia="zh-CN"/>
              </w:rPr>
              <w:t>客户ID</w:t>
            </w:r>
          </w:p>
        </w:tc>
        <w:tc>
          <w:tcPr>
            <w:tcW w:w="163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Bigint(20)</w:t>
            </w:r>
          </w:p>
        </w:tc>
        <w:tc>
          <w:tcPr>
            <w:tcW w:w="6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43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tabs>
          <w:tab w:val="left" w:pos="420"/>
          <w:tab w:val="clear" w:pos="432"/>
        </w:tabs>
        <w:rPr>
          <w:rFonts w:hint="default"/>
          <w:b w:val="0"/>
          <w:bCs w:val="0"/>
          <w:lang w:val="en-US"/>
        </w:rPr>
      </w:pPr>
      <w:r>
        <w:rPr>
          <w:rFonts w:hint="eastAsia"/>
          <w:lang w:val="en-US" w:eastAsia="zh-CN"/>
        </w:rPr>
        <w:t>PB64 劳动监察大队中队乡镇权限</w:t>
      </w:r>
    </w:p>
    <w:tbl>
      <w:tblPr>
        <w:tblStyle w:val="6"/>
        <w:tblW w:w="10637" w:type="dxa"/>
        <w:tblInd w:w="-10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5"/>
        <w:gridCol w:w="1185"/>
        <w:gridCol w:w="1631"/>
        <w:gridCol w:w="672"/>
        <w:gridCol w:w="43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84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shd w:val="clear" w:color="auto" w:fill="C0C0C0"/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字段名称</w:t>
            </w:r>
          </w:p>
        </w:tc>
        <w:tc>
          <w:tcPr>
            <w:tcW w:w="11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0C0C0"/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注释</w:t>
            </w:r>
          </w:p>
        </w:tc>
        <w:tc>
          <w:tcPr>
            <w:tcW w:w="163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0C0C0"/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类别</w:t>
            </w:r>
          </w:p>
        </w:tc>
        <w:tc>
          <w:tcPr>
            <w:tcW w:w="6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0C0C0"/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主键</w:t>
            </w:r>
          </w:p>
        </w:tc>
        <w:tc>
          <w:tcPr>
            <w:tcW w:w="43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shd w:val="clear" w:color="auto" w:fill="C0C0C0"/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84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PBA945</w:t>
            </w:r>
          </w:p>
        </w:tc>
        <w:tc>
          <w:tcPr>
            <w:tcW w:w="11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ID</w:t>
            </w:r>
          </w:p>
        </w:tc>
        <w:tc>
          <w:tcPr>
            <w:tcW w:w="163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Bigint(20)</w:t>
            </w:r>
          </w:p>
        </w:tc>
        <w:tc>
          <w:tcPr>
            <w:tcW w:w="6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√</w:t>
            </w:r>
          </w:p>
        </w:tc>
        <w:tc>
          <w:tcPr>
            <w:tcW w:w="43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284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PBA930</w:t>
            </w:r>
          </w:p>
        </w:tc>
        <w:tc>
          <w:tcPr>
            <w:tcW w:w="11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中队</w:t>
            </w:r>
            <w:r>
              <w:rPr>
                <w:rFonts w:hint="eastAsia" w:ascii="宋体" w:hAnsi="宋体"/>
                <w:kern w:val="0"/>
                <w:szCs w:val="21"/>
              </w:rPr>
              <w:t>ID</w:t>
            </w:r>
          </w:p>
        </w:tc>
        <w:tc>
          <w:tcPr>
            <w:tcW w:w="163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Bigint(20)</w:t>
            </w:r>
          </w:p>
        </w:tc>
        <w:tc>
          <w:tcPr>
            <w:tcW w:w="6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43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84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PBA600</w:t>
            </w:r>
          </w:p>
        </w:tc>
        <w:tc>
          <w:tcPr>
            <w:tcW w:w="11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行政</w:t>
            </w:r>
            <w:r>
              <w:rPr>
                <w:rFonts w:hint="eastAsia" w:ascii="宋体" w:hAnsi="宋体"/>
                <w:kern w:val="0"/>
                <w:szCs w:val="21"/>
              </w:rPr>
              <w:t>ID</w:t>
            </w:r>
          </w:p>
        </w:tc>
        <w:tc>
          <w:tcPr>
            <w:tcW w:w="163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theme="minorBidi"/>
                <w:kern w:val="0"/>
                <w:sz w:val="21"/>
                <w:szCs w:val="21"/>
                <w:lang w:val="en-US" w:eastAsia="zh-CN" w:bidi="ar-SA"/>
              </w:rPr>
              <w:t>Bigint(20)</w:t>
            </w:r>
          </w:p>
        </w:tc>
        <w:tc>
          <w:tcPr>
            <w:tcW w:w="6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43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84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PBA900</w:t>
            </w:r>
          </w:p>
        </w:tc>
        <w:tc>
          <w:tcPr>
            <w:tcW w:w="11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监察ID</w:t>
            </w:r>
          </w:p>
        </w:tc>
        <w:tc>
          <w:tcPr>
            <w:tcW w:w="163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Bigint(20)</w:t>
            </w:r>
          </w:p>
        </w:tc>
        <w:tc>
          <w:tcPr>
            <w:tcW w:w="6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43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84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PBA050</w:t>
            </w:r>
          </w:p>
        </w:tc>
        <w:tc>
          <w:tcPr>
            <w:tcW w:w="11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eastAsia="zh-CN"/>
              </w:rPr>
              <w:t>客户ID</w:t>
            </w:r>
          </w:p>
        </w:tc>
        <w:tc>
          <w:tcPr>
            <w:tcW w:w="163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Bigint(20)</w:t>
            </w:r>
          </w:p>
        </w:tc>
        <w:tc>
          <w:tcPr>
            <w:tcW w:w="6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43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tabs>
          <w:tab w:val="left" w:pos="420"/>
          <w:tab w:val="clear" w:pos="432"/>
        </w:tabs>
        <w:rPr>
          <w:b w:val="0"/>
          <w:bCs w:val="0"/>
        </w:rPr>
      </w:pPr>
      <w:r>
        <w:rPr>
          <w:rFonts w:hint="eastAsia"/>
          <w:lang w:val="en-US" w:eastAsia="zh-CN"/>
        </w:rPr>
        <w:t>PB65劳动监察大队用户</w:t>
      </w:r>
      <w:r>
        <w:rPr>
          <w:rFonts w:hint="eastAsia"/>
        </w:rPr>
        <w:t>表</w:t>
      </w:r>
    </w:p>
    <w:tbl>
      <w:tblPr>
        <w:tblStyle w:val="6"/>
        <w:tblW w:w="10637" w:type="dxa"/>
        <w:tblInd w:w="-10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1"/>
        <w:gridCol w:w="2145"/>
        <w:gridCol w:w="1515"/>
        <w:gridCol w:w="672"/>
        <w:gridCol w:w="43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00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shd w:val="clear" w:color="auto" w:fill="C0C0C0"/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字段名称</w:t>
            </w:r>
          </w:p>
        </w:tc>
        <w:tc>
          <w:tcPr>
            <w:tcW w:w="214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0C0C0"/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注释</w:t>
            </w:r>
          </w:p>
        </w:tc>
        <w:tc>
          <w:tcPr>
            <w:tcW w:w="15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0C0C0"/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类别</w:t>
            </w:r>
          </w:p>
        </w:tc>
        <w:tc>
          <w:tcPr>
            <w:tcW w:w="6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0C0C0"/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主键</w:t>
            </w:r>
          </w:p>
        </w:tc>
        <w:tc>
          <w:tcPr>
            <w:tcW w:w="43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shd w:val="clear" w:color="auto" w:fill="C0C0C0"/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0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PBA950</w:t>
            </w:r>
          </w:p>
        </w:tc>
        <w:tc>
          <w:tcPr>
            <w:tcW w:w="214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ID</w:t>
            </w:r>
          </w:p>
        </w:tc>
        <w:tc>
          <w:tcPr>
            <w:tcW w:w="15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Bigint(20)</w:t>
            </w:r>
          </w:p>
        </w:tc>
        <w:tc>
          <w:tcPr>
            <w:tcW w:w="6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√</w:t>
            </w:r>
          </w:p>
        </w:tc>
        <w:tc>
          <w:tcPr>
            <w:tcW w:w="43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00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PBA951</w:t>
            </w:r>
          </w:p>
        </w:tc>
        <w:tc>
          <w:tcPr>
            <w:tcW w:w="214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用户名</w:t>
            </w:r>
          </w:p>
        </w:tc>
        <w:tc>
          <w:tcPr>
            <w:tcW w:w="15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Varchar(16)</w:t>
            </w:r>
          </w:p>
        </w:tc>
        <w:tc>
          <w:tcPr>
            <w:tcW w:w="6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43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200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PBA952</w:t>
            </w:r>
          </w:p>
        </w:tc>
        <w:tc>
          <w:tcPr>
            <w:tcW w:w="214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密码</w:t>
            </w:r>
          </w:p>
        </w:tc>
        <w:tc>
          <w:tcPr>
            <w:tcW w:w="15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Varchar(32)</w:t>
            </w:r>
          </w:p>
        </w:tc>
        <w:tc>
          <w:tcPr>
            <w:tcW w:w="6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43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默认999999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00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AAA003</w:t>
            </w:r>
          </w:p>
        </w:tc>
        <w:tc>
          <w:tcPr>
            <w:tcW w:w="214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用户类型</w:t>
            </w:r>
          </w:p>
        </w:tc>
        <w:tc>
          <w:tcPr>
            <w:tcW w:w="15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Varchar(1)</w:t>
            </w:r>
          </w:p>
        </w:tc>
        <w:tc>
          <w:tcPr>
            <w:tcW w:w="6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43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1 管理员 2 普通用户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0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PBA953</w:t>
            </w:r>
          </w:p>
        </w:tc>
        <w:tc>
          <w:tcPr>
            <w:tcW w:w="214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姓名</w:t>
            </w:r>
          </w:p>
        </w:tc>
        <w:tc>
          <w:tcPr>
            <w:tcW w:w="15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Varchar(16)</w:t>
            </w:r>
          </w:p>
        </w:tc>
        <w:tc>
          <w:tcPr>
            <w:tcW w:w="6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43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0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AAA002</w:t>
            </w:r>
          </w:p>
        </w:tc>
        <w:tc>
          <w:tcPr>
            <w:tcW w:w="214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性别</w:t>
            </w:r>
          </w:p>
        </w:tc>
        <w:tc>
          <w:tcPr>
            <w:tcW w:w="15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Varchar(1)</w:t>
            </w:r>
          </w:p>
        </w:tc>
        <w:tc>
          <w:tcPr>
            <w:tcW w:w="6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43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1 男 2 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00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PBA954</w:t>
            </w:r>
          </w:p>
        </w:tc>
        <w:tc>
          <w:tcPr>
            <w:tcW w:w="214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联系电话</w:t>
            </w:r>
          </w:p>
        </w:tc>
        <w:tc>
          <w:tcPr>
            <w:tcW w:w="15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Varchar(16)</w:t>
            </w:r>
          </w:p>
        </w:tc>
        <w:tc>
          <w:tcPr>
            <w:tcW w:w="6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43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00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PBA955</w:t>
            </w:r>
          </w:p>
        </w:tc>
        <w:tc>
          <w:tcPr>
            <w:tcW w:w="214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家庭住址</w:t>
            </w:r>
          </w:p>
        </w:tc>
        <w:tc>
          <w:tcPr>
            <w:tcW w:w="15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Varchar(128)</w:t>
            </w:r>
          </w:p>
        </w:tc>
        <w:tc>
          <w:tcPr>
            <w:tcW w:w="6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43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0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PBA956</w:t>
            </w:r>
          </w:p>
        </w:tc>
        <w:tc>
          <w:tcPr>
            <w:tcW w:w="214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微信ID</w:t>
            </w:r>
          </w:p>
        </w:tc>
        <w:tc>
          <w:tcPr>
            <w:tcW w:w="15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Varchar(64)</w:t>
            </w:r>
          </w:p>
        </w:tc>
        <w:tc>
          <w:tcPr>
            <w:tcW w:w="6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43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200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PBA900</w:t>
            </w:r>
          </w:p>
        </w:tc>
        <w:tc>
          <w:tcPr>
            <w:tcW w:w="214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监察id</w:t>
            </w:r>
          </w:p>
        </w:tc>
        <w:tc>
          <w:tcPr>
            <w:tcW w:w="15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Bigint(20)</w:t>
            </w:r>
          </w:p>
        </w:tc>
        <w:tc>
          <w:tcPr>
            <w:tcW w:w="6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43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0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PBA050</w:t>
            </w:r>
          </w:p>
        </w:tc>
        <w:tc>
          <w:tcPr>
            <w:tcW w:w="214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客户ID</w:t>
            </w:r>
          </w:p>
        </w:tc>
        <w:tc>
          <w:tcPr>
            <w:tcW w:w="15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Bigint(20)</w:t>
            </w:r>
          </w:p>
        </w:tc>
        <w:tc>
          <w:tcPr>
            <w:tcW w:w="6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43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200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AAA001</w:t>
            </w:r>
          </w:p>
        </w:tc>
        <w:tc>
          <w:tcPr>
            <w:tcW w:w="214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有效标志</w:t>
            </w:r>
          </w:p>
        </w:tc>
        <w:tc>
          <w:tcPr>
            <w:tcW w:w="15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ascii="宋体" w:hAnsi="宋体"/>
                <w:kern w:val="0"/>
                <w:szCs w:val="21"/>
              </w:rPr>
              <w:t>V</w:t>
            </w:r>
            <w:r>
              <w:rPr>
                <w:rFonts w:hint="eastAsia" w:ascii="宋体" w:hAnsi="宋体"/>
                <w:kern w:val="0"/>
                <w:szCs w:val="21"/>
              </w:rPr>
              <w:t>archar(3)</w:t>
            </w:r>
          </w:p>
        </w:tc>
        <w:tc>
          <w:tcPr>
            <w:tcW w:w="6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43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0 无效 1 有效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200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PBA957</w:t>
            </w:r>
          </w:p>
        </w:tc>
        <w:tc>
          <w:tcPr>
            <w:tcW w:w="214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备注</w:t>
            </w:r>
          </w:p>
        </w:tc>
        <w:tc>
          <w:tcPr>
            <w:tcW w:w="15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Varchar(128)</w:t>
            </w:r>
          </w:p>
        </w:tc>
        <w:tc>
          <w:tcPr>
            <w:tcW w:w="6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43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200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PBA958</w:t>
            </w:r>
          </w:p>
        </w:tc>
        <w:tc>
          <w:tcPr>
            <w:tcW w:w="214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身份证照片</w:t>
            </w:r>
          </w:p>
        </w:tc>
        <w:tc>
          <w:tcPr>
            <w:tcW w:w="15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Varchar(128)</w:t>
            </w:r>
          </w:p>
        </w:tc>
        <w:tc>
          <w:tcPr>
            <w:tcW w:w="6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43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200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PBA959</w:t>
            </w:r>
          </w:p>
        </w:tc>
        <w:tc>
          <w:tcPr>
            <w:tcW w:w="214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身份证号</w:t>
            </w:r>
          </w:p>
        </w:tc>
        <w:tc>
          <w:tcPr>
            <w:tcW w:w="15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Varchar(32)</w:t>
            </w:r>
          </w:p>
        </w:tc>
        <w:tc>
          <w:tcPr>
            <w:tcW w:w="6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43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200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PBA960</w:t>
            </w:r>
          </w:p>
        </w:tc>
        <w:tc>
          <w:tcPr>
            <w:tcW w:w="214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身份证反面</w:t>
            </w:r>
          </w:p>
        </w:tc>
        <w:tc>
          <w:tcPr>
            <w:tcW w:w="15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Varchar(128)</w:t>
            </w:r>
          </w:p>
        </w:tc>
        <w:tc>
          <w:tcPr>
            <w:tcW w:w="6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43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200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PBA961</w:t>
            </w:r>
          </w:p>
        </w:tc>
        <w:tc>
          <w:tcPr>
            <w:tcW w:w="214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身份证有效截止日期</w:t>
            </w:r>
          </w:p>
        </w:tc>
        <w:tc>
          <w:tcPr>
            <w:tcW w:w="15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Varchar(16)</w:t>
            </w:r>
          </w:p>
        </w:tc>
        <w:tc>
          <w:tcPr>
            <w:tcW w:w="6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43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200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PBA962</w:t>
            </w:r>
          </w:p>
        </w:tc>
        <w:tc>
          <w:tcPr>
            <w:tcW w:w="214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社保银行卡号</w:t>
            </w:r>
          </w:p>
        </w:tc>
        <w:tc>
          <w:tcPr>
            <w:tcW w:w="15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Varchar(32)</w:t>
            </w:r>
          </w:p>
        </w:tc>
        <w:tc>
          <w:tcPr>
            <w:tcW w:w="6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43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200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PBA963</w:t>
            </w:r>
          </w:p>
        </w:tc>
        <w:tc>
          <w:tcPr>
            <w:tcW w:w="214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社保卡</w:t>
            </w:r>
          </w:p>
        </w:tc>
        <w:tc>
          <w:tcPr>
            <w:tcW w:w="15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Varchar(128)</w:t>
            </w:r>
          </w:p>
        </w:tc>
        <w:tc>
          <w:tcPr>
            <w:tcW w:w="6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43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200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PBA964</w:t>
            </w:r>
          </w:p>
        </w:tc>
        <w:tc>
          <w:tcPr>
            <w:tcW w:w="214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人脸Id</w:t>
            </w:r>
          </w:p>
        </w:tc>
        <w:tc>
          <w:tcPr>
            <w:tcW w:w="15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varchar(32)</w:t>
            </w:r>
          </w:p>
        </w:tc>
        <w:tc>
          <w:tcPr>
            <w:tcW w:w="6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43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200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PBA965</w:t>
            </w:r>
          </w:p>
        </w:tc>
        <w:tc>
          <w:tcPr>
            <w:tcW w:w="214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人脸照片</w:t>
            </w:r>
          </w:p>
        </w:tc>
        <w:tc>
          <w:tcPr>
            <w:tcW w:w="15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Varchar(128)</w:t>
            </w:r>
          </w:p>
        </w:tc>
        <w:tc>
          <w:tcPr>
            <w:tcW w:w="6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43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200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PBA930</w:t>
            </w:r>
          </w:p>
        </w:tc>
        <w:tc>
          <w:tcPr>
            <w:tcW w:w="214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中队</w:t>
            </w:r>
            <w:r>
              <w:rPr>
                <w:rFonts w:hint="eastAsia" w:ascii="宋体" w:hAnsi="宋体"/>
                <w:kern w:val="0"/>
                <w:szCs w:val="21"/>
              </w:rPr>
              <w:t>ID</w:t>
            </w:r>
          </w:p>
        </w:tc>
        <w:tc>
          <w:tcPr>
            <w:tcW w:w="15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Bigint(20)</w:t>
            </w:r>
          </w:p>
        </w:tc>
        <w:tc>
          <w:tcPr>
            <w:tcW w:w="6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43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200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PBA966</w:t>
            </w:r>
          </w:p>
        </w:tc>
        <w:tc>
          <w:tcPr>
            <w:tcW w:w="214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完成时限</w:t>
            </w:r>
          </w:p>
        </w:tc>
        <w:tc>
          <w:tcPr>
            <w:tcW w:w="15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datetime</w:t>
            </w:r>
          </w:p>
        </w:tc>
        <w:tc>
          <w:tcPr>
            <w:tcW w:w="6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43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tabs>
          <w:tab w:val="left" w:pos="420"/>
          <w:tab w:val="clear" w:pos="432"/>
        </w:tabs>
        <w:rPr>
          <w:rFonts w:hint="default"/>
          <w:b w:val="0"/>
          <w:bCs w:val="0"/>
          <w:lang w:val="en-US"/>
        </w:rPr>
      </w:pPr>
      <w:r>
        <w:rPr>
          <w:rFonts w:hint="eastAsia"/>
          <w:lang w:val="en-US" w:eastAsia="zh-CN"/>
        </w:rPr>
        <w:t>PB66 劳动监察大队用户权限表</w:t>
      </w:r>
    </w:p>
    <w:tbl>
      <w:tblPr>
        <w:tblStyle w:val="6"/>
        <w:tblW w:w="10637" w:type="dxa"/>
        <w:tblInd w:w="-10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01"/>
        <w:gridCol w:w="1334"/>
        <w:gridCol w:w="1426"/>
        <w:gridCol w:w="672"/>
        <w:gridCol w:w="43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90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shd w:val="clear" w:color="auto" w:fill="C0C0C0"/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字段名称</w:t>
            </w:r>
          </w:p>
        </w:tc>
        <w:tc>
          <w:tcPr>
            <w:tcW w:w="13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0C0C0"/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注释</w:t>
            </w:r>
          </w:p>
        </w:tc>
        <w:tc>
          <w:tcPr>
            <w:tcW w:w="14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0C0C0"/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类别</w:t>
            </w:r>
          </w:p>
        </w:tc>
        <w:tc>
          <w:tcPr>
            <w:tcW w:w="6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0C0C0"/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主键</w:t>
            </w:r>
          </w:p>
        </w:tc>
        <w:tc>
          <w:tcPr>
            <w:tcW w:w="43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shd w:val="clear" w:color="auto" w:fill="C0C0C0"/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90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PBA980</w:t>
            </w:r>
          </w:p>
        </w:tc>
        <w:tc>
          <w:tcPr>
            <w:tcW w:w="13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ID</w:t>
            </w:r>
          </w:p>
        </w:tc>
        <w:tc>
          <w:tcPr>
            <w:tcW w:w="14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Bigint(20)</w:t>
            </w:r>
          </w:p>
        </w:tc>
        <w:tc>
          <w:tcPr>
            <w:tcW w:w="6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√</w:t>
            </w:r>
          </w:p>
        </w:tc>
        <w:tc>
          <w:tcPr>
            <w:tcW w:w="43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90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PBA950</w:t>
            </w:r>
          </w:p>
        </w:tc>
        <w:tc>
          <w:tcPr>
            <w:tcW w:w="13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用户ID</w:t>
            </w:r>
          </w:p>
        </w:tc>
        <w:tc>
          <w:tcPr>
            <w:tcW w:w="14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bigint(20)</w:t>
            </w:r>
          </w:p>
        </w:tc>
        <w:tc>
          <w:tcPr>
            <w:tcW w:w="6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43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90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PAA050</w:t>
            </w:r>
          </w:p>
        </w:tc>
        <w:tc>
          <w:tcPr>
            <w:tcW w:w="13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模块ID</w:t>
            </w:r>
          </w:p>
        </w:tc>
        <w:tc>
          <w:tcPr>
            <w:tcW w:w="14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Bigint(20)</w:t>
            </w:r>
          </w:p>
        </w:tc>
        <w:tc>
          <w:tcPr>
            <w:tcW w:w="6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43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90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PBA900</w:t>
            </w:r>
          </w:p>
        </w:tc>
        <w:tc>
          <w:tcPr>
            <w:tcW w:w="13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大队ID</w:t>
            </w:r>
          </w:p>
        </w:tc>
        <w:tc>
          <w:tcPr>
            <w:tcW w:w="14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Bigint(20)</w:t>
            </w:r>
          </w:p>
        </w:tc>
        <w:tc>
          <w:tcPr>
            <w:tcW w:w="6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43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90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PBA050</w:t>
            </w:r>
          </w:p>
        </w:tc>
        <w:tc>
          <w:tcPr>
            <w:tcW w:w="13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客户ID</w:t>
            </w:r>
          </w:p>
        </w:tc>
        <w:tc>
          <w:tcPr>
            <w:tcW w:w="14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Bigint(20)</w:t>
            </w:r>
          </w:p>
        </w:tc>
        <w:tc>
          <w:tcPr>
            <w:tcW w:w="6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43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tabs>
          <w:tab w:val="left" w:pos="420"/>
          <w:tab w:val="clear" w:pos="432"/>
        </w:tabs>
        <w:rPr>
          <w:rFonts w:hint="default"/>
          <w:b w:val="0"/>
          <w:bCs w:val="0"/>
          <w:lang w:val="en-US"/>
        </w:rPr>
      </w:pPr>
      <w:r>
        <w:rPr>
          <w:rFonts w:hint="eastAsia"/>
          <w:lang w:val="en-US" w:eastAsia="zh-CN"/>
        </w:rPr>
        <w:t>PB67 监察大队单位操作日志</w:t>
      </w:r>
    </w:p>
    <w:tbl>
      <w:tblPr>
        <w:tblStyle w:val="6"/>
        <w:tblW w:w="10597" w:type="dxa"/>
        <w:tblInd w:w="-10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85"/>
        <w:gridCol w:w="1438"/>
        <w:gridCol w:w="1572"/>
        <w:gridCol w:w="640"/>
        <w:gridCol w:w="41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78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shd w:val="clear" w:color="auto" w:fill="C0C0C0"/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字段名称</w:t>
            </w:r>
          </w:p>
        </w:tc>
        <w:tc>
          <w:tcPr>
            <w:tcW w:w="143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0C0C0"/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注释</w:t>
            </w:r>
          </w:p>
        </w:tc>
        <w:tc>
          <w:tcPr>
            <w:tcW w:w="15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0C0C0"/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类别</w:t>
            </w:r>
          </w:p>
        </w:tc>
        <w:tc>
          <w:tcPr>
            <w:tcW w:w="6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0C0C0"/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主键</w:t>
            </w:r>
          </w:p>
        </w:tc>
        <w:tc>
          <w:tcPr>
            <w:tcW w:w="41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shd w:val="clear" w:color="auto" w:fill="C0C0C0"/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8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PBA990</w:t>
            </w:r>
          </w:p>
        </w:tc>
        <w:tc>
          <w:tcPr>
            <w:tcW w:w="143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ID</w:t>
            </w:r>
          </w:p>
        </w:tc>
        <w:tc>
          <w:tcPr>
            <w:tcW w:w="15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bigint(20)</w:t>
            </w:r>
          </w:p>
        </w:tc>
        <w:tc>
          <w:tcPr>
            <w:tcW w:w="6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√</w:t>
            </w:r>
          </w:p>
        </w:tc>
        <w:tc>
          <w:tcPr>
            <w:tcW w:w="41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78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PBA950</w:t>
            </w:r>
          </w:p>
        </w:tc>
        <w:tc>
          <w:tcPr>
            <w:tcW w:w="143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用户id</w:t>
            </w:r>
          </w:p>
        </w:tc>
        <w:tc>
          <w:tcPr>
            <w:tcW w:w="15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Bigint(20)</w:t>
            </w:r>
          </w:p>
        </w:tc>
        <w:tc>
          <w:tcPr>
            <w:tcW w:w="6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1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8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PBA991</w:t>
            </w:r>
          </w:p>
        </w:tc>
        <w:tc>
          <w:tcPr>
            <w:tcW w:w="143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用户名</w:t>
            </w:r>
          </w:p>
        </w:tc>
        <w:tc>
          <w:tcPr>
            <w:tcW w:w="15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Varchar(16)</w:t>
            </w:r>
          </w:p>
        </w:tc>
        <w:tc>
          <w:tcPr>
            <w:tcW w:w="6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1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78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AAA003</w:t>
            </w:r>
          </w:p>
        </w:tc>
        <w:tc>
          <w:tcPr>
            <w:tcW w:w="143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类别</w:t>
            </w:r>
          </w:p>
        </w:tc>
        <w:tc>
          <w:tcPr>
            <w:tcW w:w="15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Varchar(1)</w:t>
            </w:r>
          </w:p>
        </w:tc>
        <w:tc>
          <w:tcPr>
            <w:tcW w:w="6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1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/>
              </w:rPr>
              <w:t>1 管理员 2 普通用户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8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PAA050</w:t>
            </w:r>
          </w:p>
        </w:tc>
        <w:tc>
          <w:tcPr>
            <w:tcW w:w="143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模块ID</w:t>
            </w:r>
          </w:p>
        </w:tc>
        <w:tc>
          <w:tcPr>
            <w:tcW w:w="15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Bigint(20)</w:t>
            </w:r>
          </w:p>
        </w:tc>
        <w:tc>
          <w:tcPr>
            <w:tcW w:w="6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1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78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PBA992</w:t>
            </w:r>
          </w:p>
        </w:tc>
        <w:tc>
          <w:tcPr>
            <w:tcW w:w="143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操作时间</w:t>
            </w:r>
          </w:p>
        </w:tc>
        <w:tc>
          <w:tcPr>
            <w:tcW w:w="15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datetime</w:t>
            </w:r>
          </w:p>
        </w:tc>
        <w:tc>
          <w:tcPr>
            <w:tcW w:w="6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1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78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PBA993</w:t>
            </w:r>
          </w:p>
        </w:tc>
        <w:tc>
          <w:tcPr>
            <w:tcW w:w="143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操作内容</w:t>
            </w:r>
          </w:p>
        </w:tc>
        <w:tc>
          <w:tcPr>
            <w:tcW w:w="15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Text</w:t>
            </w:r>
          </w:p>
        </w:tc>
        <w:tc>
          <w:tcPr>
            <w:tcW w:w="6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1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78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PBA900</w:t>
            </w:r>
          </w:p>
        </w:tc>
        <w:tc>
          <w:tcPr>
            <w:tcW w:w="143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大队ID</w:t>
            </w:r>
          </w:p>
        </w:tc>
        <w:tc>
          <w:tcPr>
            <w:tcW w:w="15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Bigint(20)</w:t>
            </w:r>
          </w:p>
        </w:tc>
        <w:tc>
          <w:tcPr>
            <w:tcW w:w="6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1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78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PBA050</w:t>
            </w:r>
          </w:p>
        </w:tc>
        <w:tc>
          <w:tcPr>
            <w:tcW w:w="143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客户ID</w:t>
            </w:r>
          </w:p>
        </w:tc>
        <w:tc>
          <w:tcPr>
            <w:tcW w:w="15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Bigint(20)</w:t>
            </w:r>
          </w:p>
        </w:tc>
        <w:tc>
          <w:tcPr>
            <w:tcW w:w="6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1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tabs>
          <w:tab w:val="left" w:pos="420"/>
          <w:tab w:val="clear" w:pos="432"/>
        </w:tabs>
        <w:rPr>
          <w:rFonts w:hint="default"/>
          <w:b w:val="0"/>
          <w:bCs w:val="0"/>
          <w:lang w:val="en-US"/>
        </w:rPr>
      </w:pPr>
      <w:r>
        <w:rPr>
          <w:rFonts w:hint="eastAsia"/>
          <w:lang w:val="en-US" w:eastAsia="zh-CN"/>
        </w:rPr>
        <w:t>PB68 劳动监察大队报表信息</w:t>
      </w:r>
    </w:p>
    <w:tbl>
      <w:tblPr>
        <w:tblStyle w:val="6"/>
        <w:tblW w:w="10637" w:type="dxa"/>
        <w:tblInd w:w="-10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6"/>
        <w:gridCol w:w="1769"/>
        <w:gridCol w:w="1426"/>
        <w:gridCol w:w="672"/>
        <w:gridCol w:w="43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466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shd w:val="clear" w:color="auto" w:fill="C0C0C0"/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字段名称</w:t>
            </w:r>
          </w:p>
        </w:tc>
        <w:tc>
          <w:tcPr>
            <w:tcW w:w="17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0C0C0"/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注释</w:t>
            </w:r>
          </w:p>
        </w:tc>
        <w:tc>
          <w:tcPr>
            <w:tcW w:w="14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0C0C0"/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类别</w:t>
            </w:r>
          </w:p>
        </w:tc>
        <w:tc>
          <w:tcPr>
            <w:tcW w:w="6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0C0C0"/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主键</w:t>
            </w:r>
          </w:p>
        </w:tc>
        <w:tc>
          <w:tcPr>
            <w:tcW w:w="43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shd w:val="clear" w:color="auto" w:fill="C0C0C0"/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466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PBB300</w:t>
            </w:r>
          </w:p>
        </w:tc>
        <w:tc>
          <w:tcPr>
            <w:tcW w:w="17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ID</w:t>
            </w:r>
          </w:p>
        </w:tc>
        <w:tc>
          <w:tcPr>
            <w:tcW w:w="14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Bigint(20)</w:t>
            </w:r>
          </w:p>
        </w:tc>
        <w:tc>
          <w:tcPr>
            <w:tcW w:w="6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√</w:t>
            </w:r>
          </w:p>
        </w:tc>
        <w:tc>
          <w:tcPr>
            <w:tcW w:w="43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466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PBB301</w:t>
            </w:r>
          </w:p>
        </w:tc>
        <w:tc>
          <w:tcPr>
            <w:tcW w:w="17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theme="minorBidi"/>
                <w:kern w:val="0"/>
                <w:sz w:val="21"/>
                <w:szCs w:val="21"/>
                <w:lang w:val="en-US" w:eastAsia="zh-CN" w:bidi="ar-SA"/>
              </w:rPr>
              <w:t>报表名称</w:t>
            </w:r>
          </w:p>
        </w:tc>
        <w:tc>
          <w:tcPr>
            <w:tcW w:w="14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theme="minorBidi"/>
                <w:kern w:val="0"/>
                <w:sz w:val="21"/>
                <w:szCs w:val="21"/>
                <w:lang w:val="en-US" w:eastAsia="zh-CN" w:bidi="ar-SA"/>
              </w:rPr>
              <w:t>Varchar(64)</w:t>
            </w:r>
          </w:p>
        </w:tc>
        <w:tc>
          <w:tcPr>
            <w:tcW w:w="6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43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466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PBB302</w:t>
            </w:r>
          </w:p>
        </w:tc>
        <w:tc>
          <w:tcPr>
            <w:tcW w:w="17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theme="minorBidi"/>
                <w:kern w:val="0"/>
                <w:sz w:val="21"/>
                <w:szCs w:val="21"/>
                <w:lang w:val="en-US" w:eastAsia="zh-CN" w:bidi="ar-SA"/>
              </w:rPr>
              <w:t>生成时间</w:t>
            </w:r>
          </w:p>
        </w:tc>
        <w:tc>
          <w:tcPr>
            <w:tcW w:w="14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theme="minorBidi"/>
                <w:kern w:val="0"/>
                <w:sz w:val="21"/>
                <w:szCs w:val="21"/>
                <w:lang w:val="en-US" w:eastAsia="zh-CN" w:bidi="ar-SA"/>
              </w:rPr>
              <w:t>datetime</w:t>
            </w:r>
          </w:p>
        </w:tc>
        <w:tc>
          <w:tcPr>
            <w:tcW w:w="6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43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466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PBB303</w:t>
            </w:r>
          </w:p>
        </w:tc>
        <w:tc>
          <w:tcPr>
            <w:tcW w:w="17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theme="minorBidi"/>
                <w:kern w:val="0"/>
                <w:sz w:val="21"/>
                <w:szCs w:val="21"/>
                <w:lang w:val="en-US" w:eastAsia="zh-CN" w:bidi="ar-SA"/>
              </w:rPr>
              <w:t>文件地址</w:t>
            </w:r>
          </w:p>
        </w:tc>
        <w:tc>
          <w:tcPr>
            <w:tcW w:w="14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theme="minorBidi"/>
                <w:kern w:val="0"/>
                <w:sz w:val="21"/>
                <w:szCs w:val="21"/>
                <w:lang w:val="en-US" w:eastAsia="zh-CN" w:bidi="ar-SA"/>
              </w:rPr>
              <w:t>Varchar(128)</w:t>
            </w:r>
          </w:p>
        </w:tc>
        <w:tc>
          <w:tcPr>
            <w:tcW w:w="6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43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466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PBB304</w:t>
            </w:r>
          </w:p>
        </w:tc>
        <w:tc>
          <w:tcPr>
            <w:tcW w:w="17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theme="minorBidi"/>
                <w:kern w:val="0"/>
                <w:sz w:val="21"/>
                <w:szCs w:val="21"/>
                <w:lang w:val="en-US" w:eastAsia="zh-CN" w:bidi="ar-SA"/>
              </w:rPr>
              <w:t>文件类型</w:t>
            </w:r>
          </w:p>
        </w:tc>
        <w:tc>
          <w:tcPr>
            <w:tcW w:w="14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theme="minorBidi"/>
                <w:kern w:val="0"/>
                <w:sz w:val="21"/>
                <w:szCs w:val="21"/>
                <w:lang w:val="en-US" w:eastAsia="zh-CN" w:bidi="ar-SA"/>
              </w:rPr>
              <w:t>Varchar(3)</w:t>
            </w:r>
          </w:p>
        </w:tc>
        <w:tc>
          <w:tcPr>
            <w:tcW w:w="6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43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theme="minorBidi"/>
                <w:kern w:val="0"/>
                <w:sz w:val="21"/>
                <w:szCs w:val="21"/>
                <w:lang w:val="en-US" w:eastAsia="zh-CN" w:bidi="ar-SA"/>
              </w:rPr>
              <w:t>1 工程 2 在营企业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466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PBB305</w:t>
            </w:r>
          </w:p>
        </w:tc>
        <w:tc>
          <w:tcPr>
            <w:tcW w:w="17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theme="minorBidi"/>
                <w:kern w:val="0"/>
                <w:sz w:val="21"/>
                <w:szCs w:val="21"/>
                <w:lang w:val="en-US" w:eastAsia="zh-CN" w:bidi="ar-SA"/>
              </w:rPr>
              <w:t>文件类别</w:t>
            </w:r>
          </w:p>
        </w:tc>
        <w:tc>
          <w:tcPr>
            <w:tcW w:w="14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theme="minorBidi"/>
                <w:kern w:val="0"/>
                <w:sz w:val="21"/>
                <w:szCs w:val="21"/>
                <w:lang w:val="en-US" w:eastAsia="zh-CN" w:bidi="ar-SA"/>
              </w:rPr>
              <w:t>Varchar(3)</w:t>
            </w:r>
          </w:p>
        </w:tc>
        <w:tc>
          <w:tcPr>
            <w:tcW w:w="6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43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theme="minorBidi"/>
                <w:kern w:val="0"/>
                <w:sz w:val="21"/>
                <w:szCs w:val="21"/>
                <w:lang w:val="en-US" w:eastAsia="zh-CN" w:bidi="ar-SA"/>
              </w:rPr>
              <w:t>1 总工程表 2 单领域表 3 总在营表 4 单乡镇表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466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PAA250</w:t>
            </w:r>
          </w:p>
        </w:tc>
        <w:tc>
          <w:tcPr>
            <w:tcW w:w="17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领域</w:t>
            </w:r>
            <w:r>
              <w:rPr>
                <w:rFonts w:hint="eastAsia" w:ascii="宋体" w:hAnsi="宋体"/>
                <w:kern w:val="0"/>
                <w:szCs w:val="21"/>
              </w:rPr>
              <w:t>ID</w:t>
            </w:r>
          </w:p>
        </w:tc>
        <w:tc>
          <w:tcPr>
            <w:tcW w:w="14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theme="minorBidi"/>
                <w:kern w:val="0"/>
                <w:sz w:val="21"/>
                <w:szCs w:val="21"/>
                <w:lang w:val="en-US" w:eastAsia="zh-CN" w:bidi="ar-SA"/>
              </w:rPr>
              <w:t>Bigint(20)</w:t>
            </w:r>
          </w:p>
        </w:tc>
        <w:tc>
          <w:tcPr>
            <w:tcW w:w="6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43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466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PBA600</w:t>
            </w:r>
          </w:p>
        </w:tc>
        <w:tc>
          <w:tcPr>
            <w:tcW w:w="17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行政</w:t>
            </w:r>
            <w:r>
              <w:rPr>
                <w:rFonts w:hint="eastAsia" w:ascii="宋体" w:hAnsi="宋体"/>
                <w:kern w:val="0"/>
                <w:szCs w:val="21"/>
              </w:rPr>
              <w:t>ID</w:t>
            </w:r>
          </w:p>
        </w:tc>
        <w:tc>
          <w:tcPr>
            <w:tcW w:w="14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theme="minorBidi"/>
                <w:kern w:val="0"/>
                <w:sz w:val="21"/>
                <w:szCs w:val="21"/>
                <w:lang w:val="en-US" w:eastAsia="zh-CN" w:bidi="ar-SA"/>
              </w:rPr>
              <w:t>Bigint(20)</w:t>
            </w:r>
          </w:p>
        </w:tc>
        <w:tc>
          <w:tcPr>
            <w:tcW w:w="6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43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466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PBA050</w:t>
            </w:r>
          </w:p>
        </w:tc>
        <w:tc>
          <w:tcPr>
            <w:tcW w:w="17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客户ID</w:t>
            </w:r>
          </w:p>
        </w:tc>
        <w:tc>
          <w:tcPr>
            <w:tcW w:w="14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Bigint(20)</w:t>
            </w:r>
          </w:p>
        </w:tc>
        <w:tc>
          <w:tcPr>
            <w:tcW w:w="6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43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466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PBB306</w:t>
            </w:r>
          </w:p>
        </w:tc>
        <w:tc>
          <w:tcPr>
            <w:tcW w:w="17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生成类型</w:t>
            </w:r>
          </w:p>
        </w:tc>
        <w:tc>
          <w:tcPr>
            <w:tcW w:w="14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Varchar(3)</w:t>
            </w:r>
          </w:p>
        </w:tc>
        <w:tc>
          <w:tcPr>
            <w:tcW w:w="6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43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theme="minorBidi"/>
                <w:kern w:val="0"/>
                <w:sz w:val="21"/>
                <w:szCs w:val="21"/>
                <w:lang w:val="en-US" w:eastAsia="zh-CN" w:bidi="ar-SA"/>
              </w:rPr>
              <w:t>1 按月 2 按季 3 半年 4 按年</w:t>
            </w:r>
          </w:p>
        </w:tc>
      </w:tr>
    </w:tbl>
    <w:p>
      <w:pPr>
        <w:bidi w:val="0"/>
        <w:rPr>
          <w:rFonts w:hint="default"/>
          <w:lang w:val="en-US" w:eastAsia="zh-CN"/>
        </w:rPr>
      </w:pPr>
    </w:p>
    <w:p>
      <w:pPr>
        <w:pStyle w:val="4"/>
        <w:tabs>
          <w:tab w:val="left" w:pos="420"/>
          <w:tab w:val="clear" w:pos="432"/>
        </w:tabs>
        <w:rPr>
          <w:rFonts w:hint="default"/>
          <w:b w:val="0"/>
          <w:bCs w:val="0"/>
          <w:lang w:val="en-US"/>
        </w:rPr>
      </w:pPr>
      <w:r>
        <w:rPr>
          <w:rFonts w:hint="eastAsia"/>
          <w:lang w:val="en-US" w:eastAsia="zh-CN"/>
        </w:rPr>
        <w:t>PB70 劳动监察大队审查记录</w:t>
      </w:r>
    </w:p>
    <w:tbl>
      <w:tblPr>
        <w:tblStyle w:val="6"/>
        <w:tblW w:w="10637" w:type="dxa"/>
        <w:tblInd w:w="-10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6"/>
        <w:gridCol w:w="1500"/>
        <w:gridCol w:w="1695"/>
        <w:gridCol w:w="672"/>
        <w:gridCol w:w="43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466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shd w:val="clear" w:color="auto" w:fill="C0C0C0"/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字段名称</w:t>
            </w:r>
          </w:p>
        </w:tc>
        <w:tc>
          <w:tcPr>
            <w:tcW w:w="15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0C0C0"/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注释</w:t>
            </w:r>
          </w:p>
        </w:tc>
        <w:tc>
          <w:tcPr>
            <w:tcW w:w="169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0C0C0"/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类别</w:t>
            </w:r>
          </w:p>
        </w:tc>
        <w:tc>
          <w:tcPr>
            <w:tcW w:w="6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0C0C0"/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主键</w:t>
            </w:r>
          </w:p>
        </w:tc>
        <w:tc>
          <w:tcPr>
            <w:tcW w:w="43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shd w:val="clear" w:color="auto" w:fill="C0C0C0"/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466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PBX700</w:t>
            </w:r>
          </w:p>
        </w:tc>
        <w:tc>
          <w:tcPr>
            <w:tcW w:w="15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ID</w:t>
            </w:r>
          </w:p>
        </w:tc>
        <w:tc>
          <w:tcPr>
            <w:tcW w:w="169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Bigint(20)</w:t>
            </w:r>
          </w:p>
        </w:tc>
        <w:tc>
          <w:tcPr>
            <w:tcW w:w="6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√</w:t>
            </w:r>
          </w:p>
        </w:tc>
        <w:tc>
          <w:tcPr>
            <w:tcW w:w="43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466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PCA100</w:t>
            </w:r>
          </w:p>
        </w:tc>
        <w:tc>
          <w:tcPr>
            <w:tcW w:w="15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theme="minorBidi"/>
                <w:kern w:val="0"/>
                <w:sz w:val="21"/>
                <w:szCs w:val="21"/>
                <w:lang w:val="en-US" w:eastAsia="zh-CN" w:bidi="ar-SA"/>
              </w:rPr>
              <w:t>农民工ID</w:t>
            </w:r>
          </w:p>
        </w:tc>
        <w:tc>
          <w:tcPr>
            <w:tcW w:w="169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theme="minorBidi"/>
                <w:kern w:val="0"/>
                <w:sz w:val="21"/>
                <w:szCs w:val="21"/>
                <w:lang w:val="en-US" w:eastAsia="zh-CN" w:bidi="ar-SA"/>
              </w:rPr>
              <w:t>Bigint(20)</w:t>
            </w:r>
          </w:p>
        </w:tc>
        <w:tc>
          <w:tcPr>
            <w:tcW w:w="6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43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466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  <w:t>PBA950</w:t>
            </w:r>
          </w:p>
        </w:tc>
        <w:tc>
          <w:tcPr>
            <w:tcW w:w="15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theme="minorBidi"/>
                <w:kern w:val="0"/>
                <w:sz w:val="21"/>
                <w:szCs w:val="21"/>
                <w:lang w:val="en-US" w:eastAsia="zh-CN" w:bidi="ar-SA"/>
              </w:rPr>
              <w:t>监察员ID</w:t>
            </w:r>
          </w:p>
        </w:tc>
        <w:tc>
          <w:tcPr>
            <w:tcW w:w="169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theme="minorBidi"/>
                <w:kern w:val="0"/>
                <w:sz w:val="21"/>
                <w:szCs w:val="21"/>
                <w:lang w:val="en-US" w:eastAsia="zh-CN" w:bidi="ar-SA"/>
              </w:rPr>
              <w:t>Bigint(20)</w:t>
            </w:r>
          </w:p>
        </w:tc>
        <w:tc>
          <w:tcPr>
            <w:tcW w:w="6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43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466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kern w:val="0"/>
                <w:szCs w:val="21"/>
                <w:lang w:val="en-US" w:eastAsia="zh-CN"/>
              </w:rPr>
              <w:t>AAA004</w:t>
            </w:r>
          </w:p>
        </w:tc>
        <w:tc>
          <w:tcPr>
            <w:tcW w:w="15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theme="minorBidi"/>
                <w:kern w:val="0"/>
                <w:sz w:val="21"/>
                <w:szCs w:val="21"/>
                <w:lang w:val="en-US" w:eastAsia="zh-CN" w:bidi="ar-SA"/>
              </w:rPr>
              <w:t>审核结果</w:t>
            </w:r>
          </w:p>
        </w:tc>
        <w:tc>
          <w:tcPr>
            <w:tcW w:w="169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theme="minorBidi"/>
                <w:kern w:val="0"/>
                <w:sz w:val="21"/>
                <w:szCs w:val="21"/>
                <w:lang w:val="en-US" w:eastAsia="zh-CN" w:bidi="ar-SA"/>
              </w:rPr>
              <w:t>char</w:t>
            </w:r>
          </w:p>
        </w:tc>
        <w:tc>
          <w:tcPr>
            <w:tcW w:w="6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43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466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kern w:val="0"/>
                <w:szCs w:val="21"/>
                <w:lang w:val="en-US" w:eastAsia="zh-CN"/>
              </w:rPr>
              <w:t>PBX701</w:t>
            </w:r>
          </w:p>
        </w:tc>
        <w:tc>
          <w:tcPr>
            <w:tcW w:w="15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theme="minorBidi"/>
                <w:kern w:val="0"/>
                <w:sz w:val="21"/>
                <w:szCs w:val="21"/>
                <w:lang w:val="en-US" w:eastAsia="zh-CN" w:bidi="ar-SA"/>
              </w:rPr>
              <w:t>审核时间</w:t>
            </w:r>
          </w:p>
        </w:tc>
        <w:tc>
          <w:tcPr>
            <w:tcW w:w="169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theme="minorBidi"/>
                <w:kern w:val="0"/>
                <w:sz w:val="21"/>
                <w:szCs w:val="21"/>
                <w:lang w:val="en-US" w:eastAsia="zh-CN" w:bidi="ar-SA"/>
              </w:rPr>
              <w:t>Int(11)</w:t>
            </w:r>
          </w:p>
        </w:tc>
        <w:tc>
          <w:tcPr>
            <w:tcW w:w="6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43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466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kern w:val="0"/>
                <w:szCs w:val="21"/>
                <w:lang w:val="en-US" w:eastAsia="zh-CN"/>
              </w:rPr>
              <w:t>PDA000</w:t>
            </w:r>
          </w:p>
        </w:tc>
        <w:tc>
          <w:tcPr>
            <w:tcW w:w="15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theme="minorBidi"/>
                <w:kern w:val="0"/>
                <w:sz w:val="21"/>
                <w:szCs w:val="21"/>
                <w:lang w:val="en-US" w:eastAsia="zh-CN" w:bidi="ar-SA"/>
              </w:rPr>
              <w:t>项目ID</w:t>
            </w:r>
          </w:p>
        </w:tc>
        <w:tc>
          <w:tcPr>
            <w:tcW w:w="169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theme="minorBidi"/>
                <w:kern w:val="0"/>
                <w:sz w:val="21"/>
                <w:szCs w:val="21"/>
                <w:lang w:val="en-US" w:eastAsia="zh-CN" w:bidi="ar-SA"/>
              </w:rPr>
              <w:t>Bigint(20)</w:t>
            </w:r>
          </w:p>
        </w:tc>
        <w:tc>
          <w:tcPr>
            <w:tcW w:w="6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43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cstheme="minorBidi"/>
                <w:kern w:val="0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466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kern w:val="0"/>
                <w:szCs w:val="21"/>
                <w:lang w:val="en-US" w:eastAsia="zh-CN"/>
              </w:rPr>
              <w:t>PCA001</w:t>
            </w:r>
          </w:p>
        </w:tc>
        <w:tc>
          <w:tcPr>
            <w:tcW w:w="15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公司ID</w:t>
            </w:r>
          </w:p>
        </w:tc>
        <w:tc>
          <w:tcPr>
            <w:tcW w:w="169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Bigint(20)</w:t>
            </w:r>
          </w:p>
        </w:tc>
        <w:tc>
          <w:tcPr>
            <w:tcW w:w="6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43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466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  <w:t>PBX702</w:t>
            </w:r>
          </w:p>
        </w:tc>
        <w:tc>
          <w:tcPr>
            <w:tcW w:w="15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theme="minorBidi"/>
                <w:kern w:val="0"/>
                <w:sz w:val="21"/>
                <w:szCs w:val="21"/>
                <w:lang w:val="en-US" w:eastAsia="zh-CN" w:bidi="ar-SA"/>
              </w:rPr>
              <w:t>审核照片</w:t>
            </w:r>
          </w:p>
        </w:tc>
        <w:tc>
          <w:tcPr>
            <w:tcW w:w="169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theme="minorBidi"/>
                <w:kern w:val="0"/>
                <w:sz w:val="21"/>
                <w:szCs w:val="21"/>
                <w:lang w:val="en-US" w:eastAsia="zh-CN" w:bidi="ar-SA"/>
              </w:rPr>
              <w:t>Varchar(128)</w:t>
            </w:r>
          </w:p>
        </w:tc>
        <w:tc>
          <w:tcPr>
            <w:tcW w:w="6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43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466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PBX720</w:t>
            </w:r>
          </w:p>
        </w:tc>
        <w:tc>
          <w:tcPr>
            <w:tcW w:w="15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总表</w:t>
            </w:r>
            <w:r>
              <w:rPr>
                <w:rFonts w:hint="eastAsia" w:ascii="宋体" w:hAnsi="宋体"/>
                <w:kern w:val="0"/>
                <w:szCs w:val="21"/>
              </w:rPr>
              <w:t>ID</w:t>
            </w:r>
          </w:p>
        </w:tc>
        <w:tc>
          <w:tcPr>
            <w:tcW w:w="169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Bigint(20)</w:t>
            </w:r>
          </w:p>
        </w:tc>
        <w:tc>
          <w:tcPr>
            <w:tcW w:w="6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43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466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PBX703</w:t>
            </w:r>
          </w:p>
        </w:tc>
        <w:tc>
          <w:tcPr>
            <w:tcW w:w="15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违规原因</w:t>
            </w:r>
          </w:p>
        </w:tc>
        <w:tc>
          <w:tcPr>
            <w:tcW w:w="169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Varchar(3)</w:t>
            </w:r>
          </w:p>
        </w:tc>
        <w:tc>
          <w:tcPr>
            <w:tcW w:w="6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43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theme="minorBidi"/>
                <w:kern w:val="0"/>
                <w:sz w:val="21"/>
                <w:szCs w:val="21"/>
                <w:lang w:val="en-US" w:eastAsia="zh-CN" w:bidi="ar-SA"/>
              </w:rPr>
              <w:t>1.员工未备案 2.员工备案未签合同 3.员工离职 4.员工停工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466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PBX704</w:t>
            </w:r>
          </w:p>
        </w:tc>
        <w:tc>
          <w:tcPr>
            <w:tcW w:w="15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姓名</w:t>
            </w:r>
          </w:p>
        </w:tc>
        <w:tc>
          <w:tcPr>
            <w:tcW w:w="169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Varchar(32)</w:t>
            </w:r>
          </w:p>
        </w:tc>
        <w:tc>
          <w:tcPr>
            <w:tcW w:w="6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43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 w:cstheme="minorBidi"/>
                <w:kern w:val="0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466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PBX705</w:t>
            </w:r>
          </w:p>
        </w:tc>
        <w:tc>
          <w:tcPr>
            <w:tcW w:w="15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身份证号</w:t>
            </w:r>
          </w:p>
        </w:tc>
        <w:tc>
          <w:tcPr>
            <w:tcW w:w="169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Varchar(64)</w:t>
            </w:r>
          </w:p>
        </w:tc>
        <w:tc>
          <w:tcPr>
            <w:tcW w:w="6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43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 w:cstheme="minorBidi"/>
                <w:kern w:val="0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466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PBX706</w:t>
            </w:r>
          </w:p>
        </w:tc>
        <w:tc>
          <w:tcPr>
            <w:tcW w:w="15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身份证照片</w:t>
            </w:r>
          </w:p>
        </w:tc>
        <w:tc>
          <w:tcPr>
            <w:tcW w:w="169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Varchar(128)</w:t>
            </w:r>
          </w:p>
        </w:tc>
        <w:tc>
          <w:tcPr>
            <w:tcW w:w="6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43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 w:cstheme="minorBidi"/>
                <w:kern w:val="0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466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PBX707</w:t>
            </w:r>
          </w:p>
        </w:tc>
        <w:tc>
          <w:tcPr>
            <w:tcW w:w="15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入职日期</w:t>
            </w:r>
          </w:p>
        </w:tc>
        <w:tc>
          <w:tcPr>
            <w:tcW w:w="169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date</w:t>
            </w:r>
          </w:p>
        </w:tc>
        <w:tc>
          <w:tcPr>
            <w:tcW w:w="6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43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 w:cstheme="minorBidi"/>
                <w:kern w:val="0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466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PBX708</w:t>
            </w:r>
          </w:p>
        </w:tc>
        <w:tc>
          <w:tcPr>
            <w:tcW w:w="15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备注</w:t>
            </w:r>
          </w:p>
        </w:tc>
        <w:tc>
          <w:tcPr>
            <w:tcW w:w="169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Varchar(128)</w:t>
            </w:r>
          </w:p>
        </w:tc>
        <w:tc>
          <w:tcPr>
            <w:tcW w:w="6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43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 w:cstheme="minorBidi"/>
                <w:kern w:val="0"/>
                <w:sz w:val="21"/>
                <w:szCs w:val="21"/>
                <w:lang w:val="en-US" w:eastAsia="zh-CN" w:bidi="ar-SA"/>
              </w:rPr>
            </w:pPr>
          </w:p>
        </w:tc>
      </w:tr>
    </w:tbl>
    <w:p>
      <w:pPr>
        <w:bidi w:val="0"/>
        <w:rPr>
          <w:rStyle w:val="7"/>
          <w:rFonts w:hint="default"/>
          <w:lang w:val="en-US" w:eastAsia="zh-CN"/>
        </w:rPr>
      </w:pPr>
    </w:p>
    <w:p>
      <w:pPr>
        <w:pStyle w:val="4"/>
        <w:tabs>
          <w:tab w:val="left" w:pos="420"/>
          <w:tab w:val="clear" w:pos="432"/>
        </w:tabs>
        <w:rPr>
          <w:rFonts w:hint="default"/>
          <w:b w:val="0"/>
          <w:bCs w:val="0"/>
          <w:lang w:val="en-US"/>
        </w:rPr>
      </w:pPr>
      <w:r>
        <w:rPr>
          <w:rFonts w:hint="eastAsia"/>
          <w:lang w:val="en-US" w:eastAsia="zh-CN"/>
        </w:rPr>
        <w:t>PB71 劳动监察大队审查总表</w:t>
      </w:r>
    </w:p>
    <w:tbl>
      <w:tblPr>
        <w:tblStyle w:val="6"/>
        <w:tblW w:w="10637" w:type="dxa"/>
        <w:tblInd w:w="-10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6"/>
        <w:gridCol w:w="1500"/>
        <w:gridCol w:w="1695"/>
        <w:gridCol w:w="672"/>
        <w:gridCol w:w="43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466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shd w:val="clear" w:color="auto" w:fill="C0C0C0"/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字段名称</w:t>
            </w:r>
          </w:p>
        </w:tc>
        <w:tc>
          <w:tcPr>
            <w:tcW w:w="15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0C0C0"/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注释</w:t>
            </w:r>
          </w:p>
        </w:tc>
        <w:tc>
          <w:tcPr>
            <w:tcW w:w="169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0C0C0"/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类别</w:t>
            </w:r>
          </w:p>
        </w:tc>
        <w:tc>
          <w:tcPr>
            <w:tcW w:w="6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0C0C0"/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主键</w:t>
            </w:r>
          </w:p>
        </w:tc>
        <w:tc>
          <w:tcPr>
            <w:tcW w:w="43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shd w:val="clear" w:color="auto" w:fill="C0C0C0"/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466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PBX720</w:t>
            </w:r>
          </w:p>
        </w:tc>
        <w:tc>
          <w:tcPr>
            <w:tcW w:w="15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ID</w:t>
            </w:r>
          </w:p>
        </w:tc>
        <w:tc>
          <w:tcPr>
            <w:tcW w:w="169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Bigint(20)</w:t>
            </w:r>
          </w:p>
        </w:tc>
        <w:tc>
          <w:tcPr>
            <w:tcW w:w="6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√</w:t>
            </w:r>
          </w:p>
        </w:tc>
        <w:tc>
          <w:tcPr>
            <w:tcW w:w="43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466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  <w:t>PBA950</w:t>
            </w:r>
          </w:p>
        </w:tc>
        <w:tc>
          <w:tcPr>
            <w:tcW w:w="15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theme="minorBidi"/>
                <w:kern w:val="0"/>
                <w:sz w:val="21"/>
                <w:szCs w:val="21"/>
                <w:lang w:val="en-US" w:eastAsia="zh-CN" w:bidi="ar-SA"/>
              </w:rPr>
              <w:t>监察员ID</w:t>
            </w:r>
          </w:p>
        </w:tc>
        <w:tc>
          <w:tcPr>
            <w:tcW w:w="169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theme="minorBidi"/>
                <w:kern w:val="0"/>
                <w:sz w:val="21"/>
                <w:szCs w:val="21"/>
                <w:lang w:val="en-US" w:eastAsia="zh-CN" w:bidi="ar-SA"/>
              </w:rPr>
              <w:t>Bigint(20)</w:t>
            </w:r>
          </w:p>
        </w:tc>
        <w:tc>
          <w:tcPr>
            <w:tcW w:w="6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43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466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PBX751</w:t>
            </w:r>
          </w:p>
        </w:tc>
        <w:tc>
          <w:tcPr>
            <w:tcW w:w="15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theme="minorBidi"/>
                <w:kern w:val="0"/>
                <w:sz w:val="21"/>
                <w:szCs w:val="21"/>
                <w:lang w:val="en-US" w:eastAsia="zh-CN" w:bidi="ar-SA"/>
              </w:rPr>
              <w:t>巡察开始时间</w:t>
            </w:r>
          </w:p>
        </w:tc>
        <w:tc>
          <w:tcPr>
            <w:tcW w:w="169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theme="minorBidi"/>
                <w:kern w:val="0"/>
                <w:sz w:val="21"/>
                <w:szCs w:val="21"/>
                <w:lang w:val="en-US" w:eastAsia="zh-CN" w:bidi="ar-SA"/>
              </w:rPr>
              <w:t>Int(11)</w:t>
            </w:r>
          </w:p>
        </w:tc>
        <w:tc>
          <w:tcPr>
            <w:tcW w:w="6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43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466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PBX752</w:t>
            </w:r>
          </w:p>
        </w:tc>
        <w:tc>
          <w:tcPr>
            <w:tcW w:w="15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theme="minorBidi"/>
                <w:kern w:val="0"/>
                <w:sz w:val="21"/>
                <w:szCs w:val="21"/>
                <w:lang w:val="en-US" w:eastAsia="zh-CN" w:bidi="ar-SA"/>
              </w:rPr>
              <w:t>巡察结束时间</w:t>
            </w:r>
          </w:p>
        </w:tc>
        <w:tc>
          <w:tcPr>
            <w:tcW w:w="169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theme="minorBidi"/>
                <w:kern w:val="0"/>
                <w:sz w:val="21"/>
                <w:szCs w:val="21"/>
                <w:lang w:val="en-US" w:eastAsia="zh-CN" w:bidi="ar-SA"/>
              </w:rPr>
              <w:t>Int(11)</w:t>
            </w:r>
          </w:p>
        </w:tc>
        <w:tc>
          <w:tcPr>
            <w:tcW w:w="6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43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466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kern w:val="0"/>
                <w:szCs w:val="21"/>
                <w:lang w:val="en-US" w:eastAsia="zh-CN"/>
              </w:rPr>
              <w:t>PDA000</w:t>
            </w:r>
          </w:p>
        </w:tc>
        <w:tc>
          <w:tcPr>
            <w:tcW w:w="15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theme="minorBidi"/>
                <w:kern w:val="0"/>
                <w:sz w:val="21"/>
                <w:szCs w:val="21"/>
                <w:lang w:val="en-US" w:eastAsia="zh-CN" w:bidi="ar-SA"/>
              </w:rPr>
              <w:t>项目ID</w:t>
            </w:r>
          </w:p>
        </w:tc>
        <w:tc>
          <w:tcPr>
            <w:tcW w:w="169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theme="minorBidi"/>
                <w:kern w:val="0"/>
                <w:sz w:val="21"/>
                <w:szCs w:val="21"/>
                <w:lang w:val="en-US" w:eastAsia="zh-CN" w:bidi="ar-SA"/>
              </w:rPr>
              <w:t>Bigint(20)</w:t>
            </w:r>
          </w:p>
        </w:tc>
        <w:tc>
          <w:tcPr>
            <w:tcW w:w="6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43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466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kern w:val="0"/>
                <w:szCs w:val="21"/>
                <w:lang w:val="en-US" w:eastAsia="zh-CN"/>
              </w:rPr>
              <w:t>PCA001</w:t>
            </w:r>
          </w:p>
        </w:tc>
        <w:tc>
          <w:tcPr>
            <w:tcW w:w="15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公司ID</w:t>
            </w:r>
          </w:p>
        </w:tc>
        <w:tc>
          <w:tcPr>
            <w:tcW w:w="169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Bigint(20)</w:t>
            </w:r>
          </w:p>
        </w:tc>
        <w:tc>
          <w:tcPr>
            <w:tcW w:w="6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43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cstheme="minorBidi"/>
                <w:kern w:val="0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466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PBA050</w:t>
            </w:r>
          </w:p>
        </w:tc>
        <w:tc>
          <w:tcPr>
            <w:tcW w:w="15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客户ID</w:t>
            </w:r>
          </w:p>
        </w:tc>
        <w:tc>
          <w:tcPr>
            <w:tcW w:w="169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Bigint(20)</w:t>
            </w:r>
          </w:p>
        </w:tc>
        <w:tc>
          <w:tcPr>
            <w:tcW w:w="6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43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</w:p>
        </w:tc>
      </w:tr>
    </w:tbl>
    <w:p>
      <w:pPr>
        <w:bidi w:val="0"/>
        <w:rPr>
          <w:rStyle w:val="7"/>
          <w:rFonts w:hint="default"/>
          <w:lang w:val="en-US" w:eastAsia="zh-CN"/>
        </w:rPr>
      </w:pPr>
    </w:p>
    <w:p>
      <w:pPr>
        <w:pStyle w:val="4"/>
        <w:tabs>
          <w:tab w:val="left" w:pos="420"/>
          <w:tab w:val="clear" w:pos="432"/>
        </w:tabs>
        <w:rPr>
          <w:rFonts w:hint="default"/>
          <w:b w:val="0"/>
          <w:bCs w:val="0"/>
          <w:lang w:val="en-US"/>
        </w:rPr>
      </w:pPr>
      <w:r>
        <w:rPr>
          <w:rFonts w:hint="eastAsia"/>
          <w:lang w:val="en-US" w:eastAsia="zh-CN"/>
        </w:rPr>
        <w:t>PB72 劳动监察大队审查同行人表</w:t>
      </w:r>
    </w:p>
    <w:tbl>
      <w:tblPr>
        <w:tblStyle w:val="6"/>
        <w:tblW w:w="10637" w:type="dxa"/>
        <w:tblInd w:w="-10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6"/>
        <w:gridCol w:w="1500"/>
        <w:gridCol w:w="1695"/>
        <w:gridCol w:w="672"/>
        <w:gridCol w:w="43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466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shd w:val="clear" w:color="auto" w:fill="C0C0C0"/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字段名称</w:t>
            </w:r>
          </w:p>
        </w:tc>
        <w:tc>
          <w:tcPr>
            <w:tcW w:w="15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0C0C0"/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注释</w:t>
            </w:r>
          </w:p>
        </w:tc>
        <w:tc>
          <w:tcPr>
            <w:tcW w:w="169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0C0C0"/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类别</w:t>
            </w:r>
          </w:p>
        </w:tc>
        <w:tc>
          <w:tcPr>
            <w:tcW w:w="6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0C0C0"/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主键</w:t>
            </w:r>
          </w:p>
        </w:tc>
        <w:tc>
          <w:tcPr>
            <w:tcW w:w="43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shd w:val="clear" w:color="auto" w:fill="C0C0C0"/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466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PBX750</w:t>
            </w:r>
          </w:p>
        </w:tc>
        <w:tc>
          <w:tcPr>
            <w:tcW w:w="15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ID</w:t>
            </w:r>
          </w:p>
        </w:tc>
        <w:tc>
          <w:tcPr>
            <w:tcW w:w="169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Bigint(20)</w:t>
            </w:r>
          </w:p>
        </w:tc>
        <w:tc>
          <w:tcPr>
            <w:tcW w:w="6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√</w:t>
            </w:r>
          </w:p>
        </w:tc>
        <w:tc>
          <w:tcPr>
            <w:tcW w:w="43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466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PBX720</w:t>
            </w:r>
          </w:p>
        </w:tc>
        <w:tc>
          <w:tcPr>
            <w:tcW w:w="15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巡察</w:t>
            </w:r>
            <w:r>
              <w:rPr>
                <w:rFonts w:hint="eastAsia" w:ascii="宋体" w:hAnsi="宋体"/>
                <w:kern w:val="0"/>
                <w:szCs w:val="21"/>
              </w:rPr>
              <w:t>ID</w:t>
            </w:r>
          </w:p>
        </w:tc>
        <w:tc>
          <w:tcPr>
            <w:tcW w:w="169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Bigint(20)</w:t>
            </w:r>
          </w:p>
        </w:tc>
        <w:tc>
          <w:tcPr>
            <w:tcW w:w="6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43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466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  <w:t>PBA950</w:t>
            </w:r>
          </w:p>
        </w:tc>
        <w:tc>
          <w:tcPr>
            <w:tcW w:w="15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theme="minorBidi"/>
                <w:kern w:val="0"/>
                <w:sz w:val="21"/>
                <w:szCs w:val="21"/>
                <w:lang w:val="en-US" w:eastAsia="zh-CN" w:bidi="ar-SA"/>
              </w:rPr>
              <w:t>同行人ID</w:t>
            </w:r>
          </w:p>
        </w:tc>
        <w:tc>
          <w:tcPr>
            <w:tcW w:w="169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Bigint(20)</w:t>
            </w:r>
          </w:p>
        </w:tc>
        <w:tc>
          <w:tcPr>
            <w:tcW w:w="6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43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</w:p>
        </w:tc>
      </w:tr>
    </w:tbl>
    <w:p>
      <w:pPr>
        <w:bidi w:val="0"/>
        <w:rPr>
          <w:rStyle w:val="7"/>
          <w:rFonts w:hint="default"/>
          <w:lang w:val="en-US" w:eastAsia="zh-CN"/>
        </w:rPr>
      </w:pPr>
    </w:p>
    <w:p>
      <w:pPr>
        <w:bidi w:val="0"/>
        <w:rPr>
          <w:rStyle w:val="7"/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在营企业 company</w:t>
      </w:r>
    </w:p>
    <w:p>
      <w:pPr>
        <w:pStyle w:val="4"/>
        <w:tabs>
          <w:tab w:val="left" w:pos="420"/>
          <w:tab w:val="clear" w:pos="432"/>
        </w:tabs>
        <w:rPr>
          <w:b w:val="0"/>
          <w:bCs w:val="0"/>
        </w:rPr>
      </w:pPr>
      <w:r>
        <w:rPr>
          <w:rFonts w:hint="eastAsia"/>
          <w:lang w:val="en-US" w:eastAsia="zh-CN"/>
        </w:rPr>
        <w:t xml:space="preserve">PC01 </w:t>
      </w:r>
      <w:r>
        <w:rPr>
          <w:rFonts w:hint="eastAsia"/>
        </w:rPr>
        <w:t>在营企业</w:t>
      </w:r>
      <w:r>
        <w:rPr>
          <w:rFonts w:hint="eastAsia"/>
          <w:lang w:val="en-US" w:eastAsia="zh-CN"/>
        </w:rPr>
        <w:t>信息</w:t>
      </w:r>
      <w:r>
        <w:rPr>
          <w:rFonts w:hint="eastAsia"/>
        </w:rPr>
        <w:t>表</w:t>
      </w:r>
      <w:r>
        <w:rPr>
          <w:b w:val="0"/>
          <w:bCs w:val="0"/>
        </w:rPr>
        <w:t xml:space="preserve"> </w:t>
      </w:r>
    </w:p>
    <w:tbl>
      <w:tblPr>
        <w:tblStyle w:val="6"/>
        <w:tblW w:w="10478" w:type="dxa"/>
        <w:tblInd w:w="-10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5"/>
        <w:gridCol w:w="2010"/>
        <w:gridCol w:w="1695"/>
        <w:gridCol w:w="750"/>
        <w:gridCol w:w="39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203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shd w:val="clear" w:color="auto" w:fill="C0C0C0"/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字段名称</w:t>
            </w:r>
          </w:p>
        </w:tc>
        <w:tc>
          <w:tcPr>
            <w:tcW w:w="20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0C0C0"/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注释</w:t>
            </w:r>
          </w:p>
        </w:tc>
        <w:tc>
          <w:tcPr>
            <w:tcW w:w="169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0C0C0"/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类别</w:t>
            </w:r>
          </w:p>
        </w:tc>
        <w:tc>
          <w:tcPr>
            <w:tcW w:w="7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0C0C0"/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主键</w:t>
            </w:r>
          </w:p>
        </w:tc>
        <w:tc>
          <w:tcPr>
            <w:tcW w:w="398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shd w:val="clear" w:color="auto" w:fill="C0C0C0"/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3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PCA001</w:t>
            </w:r>
          </w:p>
        </w:tc>
        <w:tc>
          <w:tcPr>
            <w:tcW w:w="20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ID</w:t>
            </w:r>
          </w:p>
        </w:tc>
        <w:tc>
          <w:tcPr>
            <w:tcW w:w="169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Bigint(20)</w:t>
            </w:r>
          </w:p>
        </w:tc>
        <w:tc>
          <w:tcPr>
            <w:tcW w:w="7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398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203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PCA002</w:t>
            </w:r>
          </w:p>
        </w:tc>
        <w:tc>
          <w:tcPr>
            <w:tcW w:w="20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单位名称</w:t>
            </w: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/机构名称</w:t>
            </w:r>
          </w:p>
        </w:tc>
        <w:tc>
          <w:tcPr>
            <w:tcW w:w="169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Varchar(32)</w:t>
            </w:r>
          </w:p>
        </w:tc>
        <w:tc>
          <w:tcPr>
            <w:tcW w:w="7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398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3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PAA200</w:t>
            </w:r>
          </w:p>
        </w:tc>
        <w:tc>
          <w:tcPr>
            <w:tcW w:w="20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行业ID</w:t>
            </w:r>
          </w:p>
        </w:tc>
        <w:tc>
          <w:tcPr>
            <w:tcW w:w="169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Bigint(20)</w:t>
            </w:r>
          </w:p>
        </w:tc>
        <w:tc>
          <w:tcPr>
            <w:tcW w:w="7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398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203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PCA003</w:t>
            </w:r>
          </w:p>
        </w:tc>
        <w:tc>
          <w:tcPr>
            <w:tcW w:w="20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统一社会信用代码</w:t>
            </w:r>
          </w:p>
        </w:tc>
        <w:tc>
          <w:tcPr>
            <w:tcW w:w="169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Varchar(32)</w:t>
            </w:r>
          </w:p>
        </w:tc>
        <w:tc>
          <w:tcPr>
            <w:tcW w:w="7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398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203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PCA004</w:t>
            </w:r>
          </w:p>
        </w:tc>
        <w:tc>
          <w:tcPr>
            <w:tcW w:w="20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法定代表人</w:t>
            </w:r>
          </w:p>
        </w:tc>
        <w:tc>
          <w:tcPr>
            <w:tcW w:w="169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Varchar(16)</w:t>
            </w:r>
          </w:p>
        </w:tc>
        <w:tc>
          <w:tcPr>
            <w:tcW w:w="7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398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3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PCA005</w:t>
            </w:r>
          </w:p>
        </w:tc>
        <w:tc>
          <w:tcPr>
            <w:tcW w:w="20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联系电话</w:t>
            </w:r>
          </w:p>
        </w:tc>
        <w:tc>
          <w:tcPr>
            <w:tcW w:w="169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Varchar(16)</w:t>
            </w:r>
          </w:p>
        </w:tc>
        <w:tc>
          <w:tcPr>
            <w:tcW w:w="7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398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203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PCA006</w:t>
            </w:r>
          </w:p>
        </w:tc>
        <w:tc>
          <w:tcPr>
            <w:tcW w:w="20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单位地址/机构地址</w:t>
            </w:r>
          </w:p>
        </w:tc>
        <w:tc>
          <w:tcPr>
            <w:tcW w:w="169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Varchar(128)</w:t>
            </w:r>
          </w:p>
        </w:tc>
        <w:tc>
          <w:tcPr>
            <w:tcW w:w="7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398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203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PCA007</w:t>
            </w:r>
          </w:p>
        </w:tc>
        <w:tc>
          <w:tcPr>
            <w:tcW w:w="20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经营</w:t>
            </w: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地址</w:t>
            </w:r>
          </w:p>
        </w:tc>
        <w:tc>
          <w:tcPr>
            <w:tcW w:w="169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Varchar(128)</w:t>
            </w:r>
          </w:p>
        </w:tc>
        <w:tc>
          <w:tcPr>
            <w:tcW w:w="7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398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3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PCA008</w:t>
            </w:r>
          </w:p>
        </w:tc>
        <w:tc>
          <w:tcPr>
            <w:tcW w:w="20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营业执照</w:t>
            </w:r>
          </w:p>
        </w:tc>
        <w:tc>
          <w:tcPr>
            <w:tcW w:w="169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Varchar(128)</w:t>
            </w:r>
          </w:p>
        </w:tc>
        <w:tc>
          <w:tcPr>
            <w:tcW w:w="7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398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203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PCA009</w:t>
            </w:r>
          </w:p>
        </w:tc>
        <w:tc>
          <w:tcPr>
            <w:tcW w:w="20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公章</w:t>
            </w:r>
          </w:p>
        </w:tc>
        <w:tc>
          <w:tcPr>
            <w:tcW w:w="169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Varchar(128)</w:t>
            </w:r>
          </w:p>
        </w:tc>
        <w:tc>
          <w:tcPr>
            <w:tcW w:w="7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398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203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PCA010</w:t>
            </w:r>
          </w:p>
        </w:tc>
        <w:tc>
          <w:tcPr>
            <w:tcW w:w="20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成立</w:t>
            </w:r>
            <w:r>
              <w:rPr>
                <w:rFonts w:hint="eastAsia" w:ascii="宋体" w:hAnsi="宋体"/>
                <w:kern w:val="0"/>
                <w:szCs w:val="21"/>
              </w:rPr>
              <w:t>日期</w:t>
            </w:r>
          </w:p>
        </w:tc>
        <w:tc>
          <w:tcPr>
            <w:tcW w:w="169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date</w:t>
            </w:r>
          </w:p>
        </w:tc>
        <w:tc>
          <w:tcPr>
            <w:tcW w:w="7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398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203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PBA600</w:t>
            </w:r>
          </w:p>
        </w:tc>
        <w:tc>
          <w:tcPr>
            <w:tcW w:w="20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行业主管单位ID</w:t>
            </w:r>
          </w:p>
        </w:tc>
        <w:tc>
          <w:tcPr>
            <w:tcW w:w="169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Bigint(20)</w:t>
            </w:r>
          </w:p>
        </w:tc>
        <w:tc>
          <w:tcPr>
            <w:tcW w:w="7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398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203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PBA050</w:t>
            </w:r>
          </w:p>
        </w:tc>
        <w:tc>
          <w:tcPr>
            <w:tcW w:w="20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 w:eastAsiaTheme="minorEastAsia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eastAsia="zh-CN"/>
              </w:rPr>
              <w:t>客户ID</w:t>
            </w:r>
          </w:p>
        </w:tc>
        <w:tc>
          <w:tcPr>
            <w:tcW w:w="169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Bigint(20)</w:t>
            </w:r>
          </w:p>
        </w:tc>
        <w:tc>
          <w:tcPr>
            <w:tcW w:w="7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398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203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AAA001</w:t>
            </w:r>
          </w:p>
        </w:tc>
        <w:tc>
          <w:tcPr>
            <w:tcW w:w="20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有效标志</w:t>
            </w:r>
          </w:p>
        </w:tc>
        <w:tc>
          <w:tcPr>
            <w:tcW w:w="169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ascii="宋体" w:hAnsi="宋体"/>
                <w:kern w:val="0"/>
                <w:szCs w:val="21"/>
              </w:rPr>
              <w:t>V</w:t>
            </w:r>
            <w:r>
              <w:rPr>
                <w:rFonts w:hint="eastAsia" w:ascii="宋体" w:hAnsi="宋体"/>
                <w:kern w:val="0"/>
                <w:szCs w:val="21"/>
              </w:rPr>
              <w:t>archar(3)</w:t>
            </w:r>
          </w:p>
        </w:tc>
        <w:tc>
          <w:tcPr>
            <w:tcW w:w="7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398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203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PBA800</w:t>
            </w:r>
          </w:p>
        </w:tc>
        <w:tc>
          <w:tcPr>
            <w:tcW w:w="20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操作员ID</w:t>
            </w:r>
          </w:p>
        </w:tc>
        <w:tc>
          <w:tcPr>
            <w:tcW w:w="169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Bigint(20)</w:t>
            </w:r>
          </w:p>
        </w:tc>
        <w:tc>
          <w:tcPr>
            <w:tcW w:w="7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398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203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PCA011</w:t>
            </w:r>
          </w:p>
        </w:tc>
        <w:tc>
          <w:tcPr>
            <w:tcW w:w="20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操作时间</w:t>
            </w:r>
          </w:p>
        </w:tc>
        <w:tc>
          <w:tcPr>
            <w:tcW w:w="169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datetime</w:t>
            </w:r>
          </w:p>
        </w:tc>
        <w:tc>
          <w:tcPr>
            <w:tcW w:w="7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398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3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PCA012</w:t>
            </w:r>
          </w:p>
        </w:tc>
        <w:tc>
          <w:tcPr>
            <w:tcW w:w="20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经营范围</w:t>
            </w:r>
          </w:p>
        </w:tc>
        <w:tc>
          <w:tcPr>
            <w:tcW w:w="169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text</w:t>
            </w:r>
          </w:p>
        </w:tc>
        <w:tc>
          <w:tcPr>
            <w:tcW w:w="7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398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2035" w:type="dxa"/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PCA013</w:t>
            </w:r>
          </w:p>
        </w:tc>
        <w:tc>
          <w:tcPr>
            <w:tcW w:w="2010" w:type="dxa"/>
            <w:vAlign w:val="bottom"/>
          </w:tcPr>
          <w:p>
            <w:pPr>
              <w:widowControl/>
              <w:jc w:val="left"/>
              <w:rPr>
                <w:rFonts w:hint="eastAsia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主体类型</w:t>
            </w:r>
          </w:p>
        </w:tc>
        <w:tc>
          <w:tcPr>
            <w:tcW w:w="0" w:type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Varchar(32)</w:t>
            </w:r>
          </w:p>
        </w:tc>
        <w:tc>
          <w:tcPr>
            <w:tcW w:w="0" w:type="auto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0" w:type="auto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2035" w:type="dxa"/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PCA014</w:t>
            </w:r>
          </w:p>
        </w:tc>
        <w:tc>
          <w:tcPr>
            <w:tcW w:w="2010" w:type="dxa"/>
            <w:vAlign w:val="bottom"/>
          </w:tcPr>
          <w:p>
            <w:pPr>
              <w:widowControl/>
              <w:jc w:val="left"/>
              <w:rPr>
                <w:rFonts w:hint="eastAsia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经营期限</w:t>
            </w:r>
          </w:p>
        </w:tc>
        <w:tc>
          <w:tcPr>
            <w:tcW w:w="0" w:type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Varchar(32)</w:t>
            </w:r>
          </w:p>
        </w:tc>
        <w:tc>
          <w:tcPr>
            <w:tcW w:w="0" w:type="auto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0" w:type="auto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2035" w:type="dxa"/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PCA015</w:t>
            </w:r>
          </w:p>
        </w:tc>
        <w:tc>
          <w:tcPr>
            <w:tcW w:w="2010" w:type="dxa"/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theme="minorBidi"/>
                <w:kern w:val="0"/>
                <w:sz w:val="21"/>
                <w:szCs w:val="21"/>
                <w:lang w:val="en-US" w:eastAsia="zh-CN" w:bidi="ar-SA"/>
              </w:rPr>
              <w:t>注册资金</w:t>
            </w:r>
          </w:p>
        </w:tc>
        <w:tc>
          <w:tcPr>
            <w:tcW w:w="0" w:type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Varchar(32)</w:t>
            </w:r>
          </w:p>
        </w:tc>
        <w:tc>
          <w:tcPr>
            <w:tcW w:w="0" w:type="auto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0" w:type="auto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2035" w:type="dxa"/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PCA016</w:t>
            </w:r>
          </w:p>
        </w:tc>
        <w:tc>
          <w:tcPr>
            <w:tcW w:w="2010" w:type="dxa"/>
            <w:vAlign w:val="bottom"/>
          </w:tcPr>
          <w:p>
            <w:pPr>
              <w:widowControl/>
              <w:jc w:val="left"/>
              <w:rPr>
                <w:rFonts w:hint="default" w:ascii="宋体" w:hAnsi="宋体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theme="minorBidi"/>
                <w:kern w:val="0"/>
                <w:sz w:val="21"/>
                <w:szCs w:val="21"/>
                <w:lang w:val="en-US" w:eastAsia="zh-CN" w:bidi="ar-SA"/>
              </w:rPr>
              <w:t>用人单位文件</w:t>
            </w:r>
          </w:p>
        </w:tc>
        <w:tc>
          <w:tcPr>
            <w:tcW w:w="0" w:type="auto"/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Varchar(128)</w:t>
            </w:r>
          </w:p>
        </w:tc>
        <w:tc>
          <w:tcPr>
            <w:tcW w:w="0" w:type="auto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0" w:type="auto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2035" w:type="dxa"/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PCA017</w:t>
            </w:r>
          </w:p>
        </w:tc>
        <w:tc>
          <w:tcPr>
            <w:tcW w:w="2010" w:type="dxa"/>
            <w:vAlign w:val="bottom"/>
          </w:tcPr>
          <w:p>
            <w:pPr>
              <w:widowControl/>
              <w:jc w:val="left"/>
              <w:rPr>
                <w:rFonts w:hint="default" w:ascii="宋体" w:hAnsi="宋体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theme="minorBidi"/>
                <w:kern w:val="0"/>
                <w:sz w:val="21"/>
                <w:szCs w:val="21"/>
                <w:lang w:val="en-US" w:eastAsia="zh-CN" w:bidi="ar-SA"/>
              </w:rPr>
              <w:t>社会保险登记号</w:t>
            </w:r>
          </w:p>
        </w:tc>
        <w:tc>
          <w:tcPr>
            <w:tcW w:w="0" w:type="auto"/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Varchar(18)</w:t>
            </w:r>
          </w:p>
        </w:tc>
        <w:tc>
          <w:tcPr>
            <w:tcW w:w="0" w:type="auto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0" w:type="auto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2035" w:type="dxa"/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PCA018</w:t>
            </w:r>
          </w:p>
        </w:tc>
        <w:tc>
          <w:tcPr>
            <w:tcW w:w="2010" w:type="dxa"/>
            <w:vAlign w:val="bottom"/>
          </w:tcPr>
          <w:p>
            <w:pPr>
              <w:widowControl/>
              <w:jc w:val="left"/>
              <w:rPr>
                <w:rFonts w:hint="default" w:ascii="宋体" w:hAnsi="宋体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theme="minorBidi"/>
                <w:kern w:val="0"/>
                <w:sz w:val="21"/>
                <w:szCs w:val="21"/>
                <w:lang w:val="en-US" w:eastAsia="zh-CN" w:bidi="ar-SA"/>
              </w:rPr>
              <w:t>单位类型</w:t>
            </w:r>
          </w:p>
        </w:tc>
        <w:tc>
          <w:tcPr>
            <w:tcW w:w="0" w:type="auto"/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Varchar(3)</w:t>
            </w:r>
          </w:p>
        </w:tc>
        <w:tc>
          <w:tcPr>
            <w:tcW w:w="0" w:type="auto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0" w:type="auto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1.</w:t>
            </w:r>
            <w:r>
              <w:rPr>
                <w:rFonts w:hint="eastAsia" w:ascii="宋体" w:hAnsi="宋体"/>
                <w:kern w:val="0"/>
                <w:szCs w:val="21"/>
              </w:rPr>
              <w:t>企业</w:t>
            </w: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2.</w:t>
            </w:r>
            <w:r>
              <w:rPr>
                <w:rFonts w:hint="eastAsia" w:ascii="宋体" w:hAnsi="宋体"/>
                <w:kern w:val="0"/>
                <w:szCs w:val="21"/>
              </w:rPr>
              <w:t>个体经济组织</w:t>
            </w: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3.</w:t>
            </w:r>
            <w:r>
              <w:rPr>
                <w:rFonts w:hint="eastAsia" w:ascii="宋体" w:hAnsi="宋体"/>
                <w:kern w:val="0"/>
                <w:szCs w:val="21"/>
              </w:rPr>
              <w:t>民办非企业单位</w:t>
            </w: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4.</w:t>
            </w:r>
            <w:r>
              <w:rPr>
                <w:rFonts w:hint="eastAsia" w:ascii="宋体" w:hAnsi="宋体"/>
                <w:kern w:val="0"/>
                <w:szCs w:val="21"/>
              </w:rPr>
              <w:t>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2035" w:type="dxa"/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PCA019</w:t>
            </w:r>
          </w:p>
        </w:tc>
        <w:tc>
          <w:tcPr>
            <w:tcW w:w="2010" w:type="dxa"/>
            <w:vAlign w:val="bottom"/>
          </w:tcPr>
          <w:p>
            <w:pPr>
              <w:widowControl/>
              <w:jc w:val="left"/>
              <w:rPr>
                <w:rFonts w:hint="default" w:ascii="宋体" w:hAnsi="宋体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theme="minorBidi"/>
                <w:kern w:val="0"/>
                <w:sz w:val="21"/>
                <w:szCs w:val="21"/>
                <w:lang w:val="en-US" w:eastAsia="zh-CN" w:bidi="ar-SA"/>
              </w:rPr>
              <w:t>经济类型</w:t>
            </w:r>
          </w:p>
        </w:tc>
        <w:tc>
          <w:tcPr>
            <w:tcW w:w="0" w:type="auto"/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Varchar(3)</w:t>
            </w:r>
          </w:p>
        </w:tc>
        <w:tc>
          <w:tcPr>
            <w:tcW w:w="0" w:type="auto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0" w:type="auto"/>
          </w:tcPr>
          <w:p>
            <w:pPr>
              <w:widowControl/>
              <w:numPr>
                <w:ilvl w:val="0"/>
                <w:numId w:val="1"/>
              </w:numPr>
              <w:jc w:val="center"/>
              <w:rPr>
                <w:rFonts w:hint="eastAsia"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国有全资</w:t>
            </w: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 xml:space="preserve"> 2.</w:t>
            </w:r>
            <w:r>
              <w:rPr>
                <w:rFonts w:hint="eastAsia" w:ascii="宋体" w:hAnsi="宋体"/>
                <w:kern w:val="0"/>
                <w:szCs w:val="21"/>
              </w:rPr>
              <w:t>集体全资</w:t>
            </w: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 xml:space="preserve"> 3.</w:t>
            </w:r>
            <w:r>
              <w:rPr>
                <w:rFonts w:hint="eastAsia" w:ascii="宋体" w:hAnsi="宋体"/>
                <w:kern w:val="0"/>
                <w:szCs w:val="21"/>
              </w:rPr>
              <w:t>股份合同</w:t>
            </w: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 xml:space="preserve"> 4.</w:t>
            </w:r>
            <w:r>
              <w:rPr>
                <w:rFonts w:hint="eastAsia" w:ascii="宋体" w:hAnsi="宋体"/>
                <w:kern w:val="0"/>
                <w:szCs w:val="21"/>
              </w:rPr>
              <w:t>联营</w:t>
            </w: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 xml:space="preserve"> 5.</w:t>
            </w:r>
            <w:r>
              <w:rPr>
                <w:rFonts w:hint="eastAsia" w:ascii="宋体" w:hAnsi="宋体"/>
                <w:kern w:val="0"/>
                <w:szCs w:val="21"/>
              </w:rPr>
              <w:t>有限责任公司</w:t>
            </w: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 xml:space="preserve"> 6. </w:t>
            </w:r>
            <w:r>
              <w:rPr>
                <w:rFonts w:hint="eastAsia" w:ascii="宋体" w:hAnsi="宋体"/>
                <w:kern w:val="0"/>
                <w:szCs w:val="21"/>
              </w:rPr>
              <w:t>股份有限公司</w:t>
            </w: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 xml:space="preserve"> 7. </w:t>
            </w:r>
            <w:r>
              <w:rPr>
                <w:rFonts w:hint="eastAsia" w:ascii="宋体" w:hAnsi="宋体"/>
                <w:kern w:val="0"/>
                <w:szCs w:val="21"/>
              </w:rPr>
              <w:t>私营</w:t>
            </w: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 xml:space="preserve"> 8. </w:t>
            </w:r>
            <w:r>
              <w:rPr>
                <w:rFonts w:hint="eastAsia" w:ascii="宋体" w:hAnsi="宋体"/>
                <w:kern w:val="0"/>
                <w:szCs w:val="21"/>
              </w:rPr>
              <w:t>其他内资</w:t>
            </w: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 xml:space="preserve"> 9. </w:t>
            </w:r>
            <w:r>
              <w:rPr>
                <w:rFonts w:hint="eastAsia" w:ascii="宋体" w:hAnsi="宋体"/>
                <w:kern w:val="0"/>
                <w:szCs w:val="21"/>
              </w:rPr>
              <w:t>港澳台投资</w:t>
            </w: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 xml:space="preserve">10. </w:t>
            </w:r>
            <w:r>
              <w:rPr>
                <w:rFonts w:hint="eastAsia" w:ascii="宋体" w:hAnsi="宋体"/>
                <w:kern w:val="0"/>
                <w:szCs w:val="21"/>
              </w:rPr>
              <w:t>国外投资</w:t>
            </w: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11.</w:t>
            </w:r>
            <w:r>
              <w:rPr>
                <w:rFonts w:hint="eastAsia" w:ascii="宋体" w:hAnsi="宋体"/>
                <w:kern w:val="0"/>
                <w:szCs w:val="21"/>
              </w:rPr>
              <w:t>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2035" w:type="dxa"/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PCA025</w:t>
            </w:r>
          </w:p>
        </w:tc>
        <w:tc>
          <w:tcPr>
            <w:tcW w:w="2010" w:type="dxa"/>
            <w:vAlign w:val="bottom"/>
          </w:tcPr>
          <w:p>
            <w:pPr>
              <w:widowControl/>
              <w:jc w:val="left"/>
              <w:rPr>
                <w:rFonts w:hint="eastAsia" w:ascii="宋体" w:hAnsi="宋体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theme="minorBidi"/>
                <w:kern w:val="0"/>
                <w:sz w:val="21"/>
                <w:szCs w:val="21"/>
                <w:lang w:val="en-US" w:eastAsia="zh-CN" w:bidi="ar-SA"/>
              </w:rPr>
              <w:t>是否劳务派遣企业</w:t>
            </w:r>
          </w:p>
        </w:tc>
        <w:tc>
          <w:tcPr>
            <w:tcW w:w="0" w:type="auto"/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Varchar(3)</w:t>
            </w:r>
          </w:p>
        </w:tc>
        <w:tc>
          <w:tcPr>
            <w:tcW w:w="0" w:type="auto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0" w:type="auto"/>
          </w:tcPr>
          <w:p>
            <w:pPr>
              <w:widowControl/>
              <w:jc w:val="center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0 否 1 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2035" w:type="dxa"/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PCA026</w:t>
            </w:r>
          </w:p>
        </w:tc>
        <w:tc>
          <w:tcPr>
            <w:tcW w:w="2010" w:type="dxa"/>
            <w:vAlign w:val="bottom"/>
          </w:tcPr>
          <w:p>
            <w:pPr>
              <w:widowControl/>
              <w:jc w:val="left"/>
              <w:rPr>
                <w:rFonts w:hint="default" w:ascii="宋体" w:hAnsi="宋体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theme="minorBidi"/>
                <w:kern w:val="0"/>
                <w:sz w:val="21"/>
                <w:szCs w:val="21"/>
                <w:lang w:val="en-US" w:eastAsia="zh-CN" w:bidi="ar-SA"/>
              </w:rPr>
              <w:t>备注</w:t>
            </w:r>
          </w:p>
        </w:tc>
        <w:tc>
          <w:tcPr>
            <w:tcW w:w="0" w:type="auto"/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Varchar(128)</w:t>
            </w:r>
          </w:p>
        </w:tc>
        <w:tc>
          <w:tcPr>
            <w:tcW w:w="0" w:type="auto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0" w:type="auto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2035" w:type="dxa"/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PCA027</w:t>
            </w:r>
          </w:p>
        </w:tc>
        <w:tc>
          <w:tcPr>
            <w:tcW w:w="2010" w:type="dxa"/>
            <w:vAlign w:val="bottom"/>
          </w:tcPr>
          <w:p>
            <w:pPr>
              <w:widowControl/>
              <w:jc w:val="left"/>
              <w:rPr>
                <w:rFonts w:hint="default" w:ascii="宋体" w:hAnsi="宋体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theme="minorBidi"/>
                <w:kern w:val="0"/>
                <w:sz w:val="21"/>
                <w:szCs w:val="21"/>
                <w:lang w:val="en-US" w:eastAsia="zh-CN" w:bidi="ar-SA"/>
              </w:rPr>
              <w:t>企业码</w:t>
            </w:r>
          </w:p>
        </w:tc>
        <w:tc>
          <w:tcPr>
            <w:tcW w:w="0" w:type="auto"/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Varchar(128)</w:t>
            </w:r>
          </w:p>
        </w:tc>
        <w:tc>
          <w:tcPr>
            <w:tcW w:w="0" w:type="auto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0" w:type="auto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2035" w:type="dxa"/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PCA028</w:t>
            </w:r>
          </w:p>
        </w:tc>
        <w:tc>
          <w:tcPr>
            <w:tcW w:w="2010" w:type="dxa"/>
            <w:vAlign w:val="bottom"/>
          </w:tcPr>
          <w:p>
            <w:pPr>
              <w:widowControl/>
              <w:jc w:val="left"/>
              <w:rPr>
                <w:rFonts w:hint="default" w:ascii="宋体" w:hAnsi="宋体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theme="minorBidi"/>
                <w:kern w:val="0"/>
                <w:sz w:val="21"/>
                <w:szCs w:val="21"/>
                <w:lang w:val="en-US" w:eastAsia="zh-CN" w:bidi="ar-SA"/>
              </w:rPr>
              <w:t>企业类型</w:t>
            </w:r>
          </w:p>
        </w:tc>
        <w:tc>
          <w:tcPr>
            <w:tcW w:w="0" w:type="auto"/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Varchar(1)</w:t>
            </w:r>
          </w:p>
        </w:tc>
        <w:tc>
          <w:tcPr>
            <w:tcW w:w="0" w:type="auto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0" w:type="auto"/>
          </w:tcPr>
          <w:p>
            <w:pPr>
              <w:widowControl/>
              <w:jc w:val="center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1 工程企业 2 在营企业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2035" w:type="dxa"/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PCA029</w:t>
            </w:r>
          </w:p>
        </w:tc>
        <w:tc>
          <w:tcPr>
            <w:tcW w:w="2010" w:type="dxa"/>
            <w:vAlign w:val="bottom"/>
          </w:tcPr>
          <w:p>
            <w:pPr>
              <w:widowControl/>
              <w:jc w:val="left"/>
              <w:rPr>
                <w:rFonts w:hint="default" w:ascii="宋体" w:hAnsi="宋体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theme="minorBidi"/>
                <w:kern w:val="0"/>
                <w:sz w:val="21"/>
                <w:szCs w:val="21"/>
                <w:lang w:val="en-US" w:eastAsia="zh-CN" w:bidi="ar-SA"/>
              </w:rPr>
              <w:t>添加企业ID</w:t>
            </w:r>
          </w:p>
        </w:tc>
        <w:tc>
          <w:tcPr>
            <w:tcW w:w="1695" w:type="dxa"/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Bigint(20)</w:t>
            </w:r>
          </w:p>
        </w:tc>
        <w:tc>
          <w:tcPr>
            <w:tcW w:w="0" w:type="auto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0" w:type="auto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2035" w:type="dxa"/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PCA039</w:t>
            </w:r>
          </w:p>
        </w:tc>
        <w:tc>
          <w:tcPr>
            <w:tcW w:w="2010" w:type="dxa"/>
            <w:vAlign w:val="bottom"/>
          </w:tcPr>
          <w:p>
            <w:pPr>
              <w:widowControl/>
              <w:jc w:val="left"/>
              <w:rPr>
                <w:rFonts w:hint="default" w:ascii="宋体" w:hAnsi="宋体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theme="minorBidi"/>
                <w:kern w:val="0"/>
                <w:sz w:val="21"/>
                <w:szCs w:val="21"/>
                <w:lang w:val="en-US" w:eastAsia="zh-CN" w:bidi="ar-SA"/>
              </w:rPr>
              <w:t>完成时限</w:t>
            </w:r>
          </w:p>
        </w:tc>
        <w:tc>
          <w:tcPr>
            <w:tcW w:w="1695" w:type="dxa"/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datetime</w:t>
            </w:r>
          </w:p>
        </w:tc>
        <w:tc>
          <w:tcPr>
            <w:tcW w:w="0" w:type="auto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0" w:type="auto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2035" w:type="dxa"/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PCA040</w:t>
            </w:r>
          </w:p>
        </w:tc>
        <w:tc>
          <w:tcPr>
            <w:tcW w:w="2010" w:type="dxa"/>
            <w:vAlign w:val="bottom"/>
          </w:tcPr>
          <w:p>
            <w:pPr>
              <w:widowControl/>
              <w:jc w:val="left"/>
              <w:rPr>
                <w:rFonts w:hint="default" w:ascii="宋体" w:hAnsi="宋体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theme="minorBidi"/>
                <w:kern w:val="0"/>
                <w:sz w:val="21"/>
                <w:szCs w:val="21"/>
                <w:lang w:val="en-US" w:eastAsia="zh-CN" w:bidi="ar-SA"/>
              </w:rPr>
              <w:t>企业告示牌</w:t>
            </w:r>
          </w:p>
        </w:tc>
        <w:tc>
          <w:tcPr>
            <w:tcW w:w="1695" w:type="dxa"/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Varchar(128)</w:t>
            </w:r>
          </w:p>
        </w:tc>
        <w:tc>
          <w:tcPr>
            <w:tcW w:w="0" w:type="auto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0" w:type="auto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2035" w:type="dxa"/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PCA041</w:t>
            </w:r>
          </w:p>
        </w:tc>
        <w:tc>
          <w:tcPr>
            <w:tcW w:w="2010" w:type="dxa"/>
            <w:vAlign w:val="bottom"/>
          </w:tcPr>
          <w:p>
            <w:pPr>
              <w:widowControl/>
              <w:jc w:val="left"/>
              <w:rPr>
                <w:rFonts w:hint="default" w:ascii="宋体" w:hAnsi="宋体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theme="minorBidi"/>
                <w:kern w:val="0"/>
                <w:sz w:val="21"/>
                <w:szCs w:val="21"/>
                <w:lang w:val="en-US" w:eastAsia="zh-CN" w:bidi="ar-SA"/>
              </w:rPr>
              <w:t>工资发放日</w:t>
            </w:r>
          </w:p>
        </w:tc>
        <w:tc>
          <w:tcPr>
            <w:tcW w:w="1695" w:type="dxa"/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Int(2)</w:t>
            </w:r>
          </w:p>
        </w:tc>
        <w:tc>
          <w:tcPr>
            <w:tcW w:w="0" w:type="auto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0" w:type="auto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2035" w:type="dxa"/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PCA042</w:t>
            </w:r>
          </w:p>
        </w:tc>
        <w:tc>
          <w:tcPr>
            <w:tcW w:w="2010" w:type="dxa"/>
            <w:vAlign w:val="bottom"/>
          </w:tcPr>
          <w:p>
            <w:pPr>
              <w:widowControl/>
              <w:jc w:val="left"/>
              <w:rPr>
                <w:rFonts w:hint="default" w:ascii="宋体" w:hAnsi="宋体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theme="minorBidi"/>
                <w:kern w:val="0"/>
                <w:sz w:val="21"/>
                <w:szCs w:val="21"/>
                <w:lang w:val="en-US" w:eastAsia="zh-CN" w:bidi="ar-SA"/>
              </w:rPr>
              <w:t>执照类型</w:t>
            </w:r>
          </w:p>
        </w:tc>
        <w:tc>
          <w:tcPr>
            <w:tcW w:w="1695" w:type="dxa"/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Varchar(3)</w:t>
            </w:r>
          </w:p>
        </w:tc>
        <w:tc>
          <w:tcPr>
            <w:tcW w:w="0" w:type="auto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0" w:type="auto"/>
          </w:tcPr>
          <w:p>
            <w:pPr>
              <w:widowControl/>
              <w:jc w:val="center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1 营业执照 2 统一社会信用代码证书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2035" w:type="dxa"/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PCA043</w:t>
            </w:r>
          </w:p>
        </w:tc>
        <w:tc>
          <w:tcPr>
            <w:tcW w:w="2010" w:type="dxa"/>
            <w:vAlign w:val="bottom"/>
          </w:tcPr>
          <w:p>
            <w:pPr>
              <w:widowControl/>
              <w:jc w:val="left"/>
              <w:rPr>
                <w:rFonts w:hint="default" w:ascii="宋体" w:hAnsi="宋体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theme="minorBidi"/>
                <w:kern w:val="0"/>
                <w:sz w:val="21"/>
                <w:szCs w:val="21"/>
                <w:lang w:val="en-US" w:eastAsia="zh-CN" w:bidi="ar-SA"/>
              </w:rPr>
              <w:t>颁发日期</w:t>
            </w:r>
          </w:p>
        </w:tc>
        <w:tc>
          <w:tcPr>
            <w:tcW w:w="1695" w:type="dxa"/>
            <w:vAlign w:val="bottom"/>
          </w:tcPr>
          <w:p>
            <w:pPr>
              <w:widowControl/>
              <w:jc w:val="left"/>
              <w:rPr>
                <w:rFonts w:hint="eastAsia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Varchar(16)</w:t>
            </w:r>
          </w:p>
        </w:tc>
        <w:tc>
          <w:tcPr>
            <w:tcW w:w="0" w:type="auto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0" w:type="auto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35" w:type="dxa"/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PCA044</w:t>
            </w:r>
          </w:p>
        </w:tc>
        <w:tc>
          <w:tcPr>
            <w:tcW w:w="2010" w:type="dxa"/>
            <w:vAlign w:val="bottom"/>
          </w:tcPr>
          <w:p>
            <w:pPr>
              <w:widowControl/>
              <w:jc w:val="left"/>
              <w:rPr>
                <w:rFonts w:hint="default" w:ascii="宋体" w:hAnsi="宋体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theme="minorBidi"/>
                <w:kern w:val="0"/>
                <w:sz w:val="21"/>
                <w:szCs w:val="21"/>
                <w:lang w:val="en-US" w:eastAsia="zh-CN" w:bidi="ar-SA"/>
              </w:rPr>
              <w:t>机构性质</w:t>
            </w:r>
          </w:p>
        </w:tc>
        <w:tc>
          <w:tcPr>
            <w:tcW w:w="1695" w:type="dxa"/>
            <w:vAlign w:val="bottom"/>
          </w:tcPr>
          <w:p>
            <w:pPr>
              <w:widowControl/>
              <w:jc w:val="left"/>
              <w:rPr>
                <w:rFonts w:hint="eastAsia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Varchar(16)</w:t>
            </w:r>
          </w:p>
        </w:tc>
        <w:tc>
          <w:tcPr>
            <w:tcW w:w="0" w:type="auto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0" w:type="auto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2035" w:type="dxa"/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PCA045</w:t>
            </w:r>
          </w:p>
        </w:tc>
        <w:tc>
          <w:tcPr>
            <w:tcW w:w="2010" w:type="dxa"/>
            <w:vAlign w:val="bottom"/>
          </w:tcPr>
          <w:p>
            <w:pPr>
              <w:widowControl/>
              <w:jc w:val="left"/>
              <w:rPr>
                <w:rFonts w:hint="default" w:ascii="宋体" w:hAnsi="宋体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theme="minorBidi"/>
                <w:kern w:val="0"/>
                <w:sz w:val="21"/>
                <w:szCs w:val="21"/>
                <w:lang w:val="en-US" w:eastAsia="zh-CN" w:bidi="ar-SA"/>
              </w:rPr>
              <w:t>法人身份证号</w:t>
            </w:r>
          </w:p>
        </w:tc>
        <w:tc>
          <w:tcPr>
            <w:tcW w:w="1695" w:type="dxa"/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Varchar(32)</w:t>
            </w:r>
          </w:p>
        </w:tc>
        <w:tc>
          <w:tcPr>
            <w:tcW w:w="0" w:type="auto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0" w:type="auto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2035" w:type="dxa"/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PCA046</w:t>
            </w:r>
          </w:p>
        </w:tc>
        <w:tc>
          <w:tcPr>
            <w:tcW w:w="2010" w:type="dxa"/>
            <w:vAlign w:val="bottom"/>
          </w:tcPr>
          <w:p>
            <w:pPr>
              <w:widowControl/>
              <w:jc w:val="left"/>
              <w:rPr>
                <w:rFonts w:hint="default" w:ascii="宋体" w:hAnsi="宋体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theme="minorBidi"/>
                <w:kern w:val="0"/>
                <w:sz w:val="21"/>
                <w:szCs w:val="21"/>
                <w:lang w:val="en-US" w:eastAsia="zh-CN" w:bidi="ar-SA"/>
              </w:rPr>
              <w:t>普工</w:t>
            </w:r>
          </w:p>
        </w:tc>
        <w:tc>
          <w:tcPr>
            <w:tcW w:w="1695" w:type="dxa"/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Int(7)</w:t>
            </w:r>
          </w:p>
        </w:tc>
        <w:tc>
          <w:tcPr>
            <w:tcW w:w="0" w:type="auto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0" w:type="auto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2035" w:type="dxa"/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PCA047</w:t>
            </w:r>
          </w:p>
        </w:tc>
        <w:tc>
          <w:tcPr>
            <w:tcW w:w="2010" w:type="dxa"/>
            <w:vAlign w:val="bottom"/>
          </w:tcPr>
          <w:p>
            <w:pPr>
              <w:widowControl/>
              <w:jc w:val="left"/>
              <w:rPr>
                <w:rFonts w:hint="default" w:ascii="宋体" w:hAnsi="宋体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theme="minorBidi"/>
                <w:kern w:val="0"/>
                <w:sz w:val="21"/>
                <w:szCs w:val="21"/>
                <w:lang w:val="en-US" w:eastAsia="zh-CN" w:bidi="ar-SA"/>
              </w:rPr>
              <w:t>销售类</w:t>
            </w:r>
          </w:p>
        </w:tc>
        <w:tc>
          <w:tcPr>
            <w:tcW w:w="1695" w:type="dxa"/>
            <w:vAlign w:val="bottom"/>
          </w:tcPr>
          <w:p>
            <w:pPr>
              <w:widowControl/>
              <w:jc w:val="left"/>
              <w:rPr>
                <w:rFonts w:hint="eastAsia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Int(7)</w:t>
            </w:r>
          </w:p>
        </w:tc>
        <w:tc>
          <w:tcPr>
            <w:tcW w:w="0" w:type="auto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0" w:type="auto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2035" w:type="dxa"/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PCA048</w:t>
            </w:r>
          </w:p>
        </w:tc>
        <w:tc>
          <w:tcPr>
            <w:tcW w:w="2010" w:type="dxa"/>
            <w:vAlign w:val="bottom"/>
          </w:tcPr>
          <w:p>
            <w:pPr>
              <w:widowControl/>
              <w:jc w:val="left"/>
              <w:rPr>
                <w:rFonts w:hint="eastAsia" w:ascii="宋体" w:hAnsi="宋体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theme="minorBidi"/>
                <w:kern w:val="0"/>
                <w:sz w:val="21"/>
                <w:szCs w:val="21"/>
                <w:lang w:val="en-US" w:eastAsia="zh-CN" w:bidi="ar-SA"/>
              </w:rPr>
              <w:t>技术性人才</w:t>
            </w:r>
          </w:p>
        </w:tc>
        <w:tc>
          <w:tcPr>
            <w:tcW w:w="1695" w:type="dxa"/>
            <w:vAlign w:val="bottom"/>
          </w:tcPr>
          <w:p>
            <w:pPr>
              <w:widowControl/>
              <w:jc w:val="left"/>
              <w:rPr>
                <w:rFonts w:hint="eastAsia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Int(7)</w:t>
            </w:r>
          </w:p>
        </w:tc>
        <w:tc>
          <w:tcPr>
            <w:tcW w:w="0" w:type="auto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0" w:type="auto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2035" w:type="dxa"/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PCA049</w:t>
            </w:r>
          </w:p>
        </w:tc>
        <w:tc>
          <w:tcPr>
            <w:tcW w:w="2010" w:type="dxa"/>
            <w:vAlign w:val="bottom"/>
          </w:tcPr>
          <w:p>
            <w:pPr>
              <w:widowControl/>
              <w:jc w:val="left"/>
              <w:rPr>
                <w:rFonts w:hint="eastAsia" w:ascii="宋体" w:hAnsi="宋体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theme="minorBidi"/>
                <w:kern w:val="0"/>
                <w:sz w:val="21"/>
                <w:szCs w:val="21"/>
                <w:lang w:val="en-US" w:eastAsia="zh-CN" w:bidi="ar-SA"/>
              </w:rPr>
              <w:t>后勤保障性人才</w:t>
            </w:r>
          </w:p>
        </w:tc>
        <w:tc>
          <w:tcPr>
            <w:tcW w:w="1695" w:type="dxa"/>
            <w:vAlign w:val="bottom"/>
          </w:tcPr>
          <w:p>
            <w:pPr>
              <w:widowControl/>
              <w:jc w:val="left"/>
              <w:rPr>
                <w:rFonts w:hint="eastAsia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Int(7)</w:t>
            </w:r>
          </w:p>
        </w:tc>
        <w:tc>
          <w:tcPr>
            <w:tcW w:w="0" w:type="auto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0" w:type="auto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2035" w:type="dxa"/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PCA420</w:t>
            </w:r>
          </w:p>
        </w:tc>
        <w:tc>
          <w:tcPr>
            <w:tcW w:w="2010" w:type="dxa"/>
            <w:vAlign w:val="bottom"/>
          </w:tcPr>
          <w:p>
            <w:pPr>
              <w:widowControl/>
              <w:jc w:val="left"/>
              <w:rPr>
                <w:rFonts w:hint="eastAsia" w:ascii="宋体" w:hAnsi="宋体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theme="minorBidi"/>
                <w:kern w:val="0"/>
                <w:sz w:val="21"/>
                <w:szCs w:val="21"/>
                <w:lang w:val="en-US" w:eastAsia="zh-CN" w:bidi="ar-SA"/>
              </w:rPr>
              <w:t>高学历专业性人才</w:t>
            </w:r>
          </w:p>
        </w:tc>
        <w:tc>
          <w:tcPr>
            <w:tcW w:w="1695" w:type="dxa"/>
            <w:vAlign w:val="bottom"/>
          </w:tcPr>
          <w:p>
            <w:pPr>
              <w:widowControl/>
              <w:jc w:val="left"/>
              <w:rPr>
                <w:rFonts w:hint="eastAsia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Int(7)</w:t>
            </w:r>
          </w:p>
        </w:tc>
        <w:tc>
          <w:tcPr>
            <w:tcW w:w="0" w:type="auto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0" w:type="auto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2035" w:type="dxa"/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b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PCA421</w:t>
            </w:r>
          </w:p>
        </w:tc>
        <w:tc>
          <w:tcPr>
            <w:tcW w:w="2010" w:type="dxa"/>
            <w:vAlign w:val="bottom"/>
          </w:tcPr>
          <w:p>
            <w:pPr>
              <w:widowControl/>
              <w:jc w:val="left"/>
              <w:rPr>
                <w:rFonts w:hint="eastAsia" w:ascii="宋体" w:hAnsi="宋体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theme="minorBidi"/>
                <w:kern w:val="0"/>
                <w:sz w:val="21"/>
                <w:szCs w:val="21"/>
                <w:lang w:val="en-US" w:eastAsia="zh-CN" w:bidi="ar-SA"/>
              </w:rPr>
              <w:t>其他</w:t>
            </w:r>
          </w:p>
        </w:tc>
        <w:tc>
          <w:tcPr>
            <w:tcW w:w="1695" w:type="dxa"/>
            <w:vAlign w:val="bottom"/>
          </w:tcPr>
          <w:p>
            <w:pPr>
              <w:widowControl/>
              <w:jc w:val="left"/>
              <w:rPr>
                <w:rFonts w:hint="eastAsia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Int(7)</w:t>
            </w:r>
          </w:p>
        </w:tc>
        <w:tc>
          <w:tcPr>
            <w:tcW w:w="0" w:type="auto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0" w:type="auto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2035" w:type="dxa"/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b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PCA422</w:t>
            </w:r>
          </w:p>
        </w:tc>
        <w:tc>
          <w:tcPr>
            <w:tcW w:w="2010" w:type="dxa"/>
            <w:vAlign w:val="bottom"/>
          </w:tcPr>
          <w:p>
            <w:pPr>
              <w:widowControl/>
              <w:jc w:val="left"/>
              <w:rPr>
                <w:rFonts w:hint="eastAsia" w:ascii="宋体" w:hAnsi="宋体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theme="minorBidi"/>
                <w:kern w:val="0"/>
                <w:sz w:val="21"/>
                <w:szCs w:val="21"/>
                <w:lang w:val="en-US" w:eastAsia="zh-CN" w:bidi="ar-SA"/>
              </w:rPr>
              <w:t>企业培训需求情况</w:t>
            </w:r>
          </w:p>
        </w:tc>
        <w:tc>
          <w:tcPr>
            <w:tcW w:w="1695" w:type="dxa"/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Varchar(16)</w:t>
            </w:r>
          </w:p>
        </w:tc>
        <w:tc>
          <w:tcPr>
            <w:tcW w:w="0" w:type="auto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0" w:type="auto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</w:rPr>
              <w:t xml:space="preserve">企业职工岗前培训                                        </w:t>
            </w:r>
            <w:r>
              <w:rPr>
                <w:rFonts w:hint="eastAsia"/>
                <w:lang w:val="en-US" w:eastAsia="zh-CN"/>
              </w:rPr>
              <w:t>2.</w:t>
            </w:r>
            <w:r>
              <w:rPr>
                <w:rFonts w:hint="eastAsia"/>
              </w:rPr>
              <w:t xml:space="preserve">企业职工技能培训                                          </w:t>
            </w:r>
            <w:r>
              <w:rPr>
                <w:rFonts w:hint="eastAsia"/>
                <w:lang w:val="en-US" w:eastAsia="zh-CN"/>
              </w:rPr>
              <w:t>3.</w:t>
            </w:r>
            <w:r>
              <w:rPr>
                <w:rFonts w:hint="eastAsia"/>
              </w:rPr>
              <w:t xml:space="preserve">企业新型学徒制培训                                            </w:t>
            </w:r>
            <w:r>
              <w:rPr>
                <w:rFonts w:hint="eastAsia"/>
                <w:lang w:val="en-US" w:eastAsia="zh-CN"/>
              </w:rPr>
              <w:t>4.</w:t>
            </w:r>
            <w:r>
              <w:rPr>
                <w:rFonts w:hint="eastAsia"/>
              </w:rPr>
              <w:t>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35" w:type="dxa"/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PCA423</w:t>
            </w:r>
          </w:p>
        </w:tc>
        <w:tc>
          <w:tcPr>
            <w:tcW w:w="2010" w:type="dxa"/>
            <w:vAlign w:val="bottom"/>
          </w:tcPr>
          <w:p>
            <w:pPr>
              <w:widowControl/>
              <w:jc w:val="left"/>
              <w:rPr>
                <w:rFonts w:hint="eastAsia" w:ascii="宋体" w:hAnsi="宋体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theme="minorBidi"/>
                <w:kern w:val="0"/>
                <w:sz w:val="21"/>
                <w:szCs w:val="21"/>
                <w:lang w:val="en-US" w:eastAsia="zh-CN" w:bidi="ar-SA"/>
              </w:rPr>
              <w:t>惠企政策享受情况</w:t>
            </w:r>
          </w:p>
        </w:tc>
        <w:tc>
          <w:tcPr>
            <w:tcW w:w="1695" w:type="dxa"/>
            <w:vAlign w:val="bottom"/>
          </w:tcPr>
          <w:p>
            <w:pPr>
              <w:widowControl/>
              <w:jc w:val="left"/>
              <w:rPr>
                <w:rFonts w:hint="eastAsia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Varchar(32)</w:t>
            </w:r>
          </w:p>
        </w:tc>
        <w:tc>
          <w:tcPr>
            <w:tcW w:w="0" w:type="auto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0" w:type="auto"/>
          </w:tcPr>
          <w:p>
            <w:pPr>
              <w:widowControl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1.企业吸纳税收优惠                                        2.小微企业创业担保贷款                                     3.吸纳就业补贴                                                   4.中小微企业吸纳高校毕业生社会保险补贴                    </w:t>
            </w:r>
          </w:p>
          <w:p>
            <w:pPr>
              <w:widowControl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5.就业见习补贴                                            6. 用人单位吸纳就业困难人员社会保险补贴和岗位补贴            7.企业职工技能培训补贴                                    8.一次性吸纳就业补贴                                       9. 失业保险稳岗返还                                        10. 社会保险费减免政策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2035" w:type="dxa"/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PCA424</w:t>
            </w:r>
          </w:p>
        </w:tc>
        <w:tc>
          <w:tcPr>
            <w:tcW w:w="2010" w:type="dxa"/>
            <w:vAlign w:val="bottom"/>
          </w:tcPr>
          <w:p>
            <w:pPr>
              <w:widowControl/>
              <w:jc w:val="left"/>
              <w:rPr>
                <w:rFonts w:hint="default" w:ascii="宋体" w:hAnsi="宋体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theme="minorBidi"/>
                <w:kern w:val="0"/>
                <w:sz w:val="21"/>
                <w:szCs w:val="21"/>
                <w:lang w:val="en-US" w:eastAsia="zh-CN" w:bidi="ar-SA"/>
              </w:rPr>
              <w:t>是否注销</w:t>
            </w:r>
          </w:p>
        </w:tc>
        <w:tc>
          <w:tcPr>
            <w:tcW w:w="1695" w:type="dxa"/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Varchar(3)</w:t>
            </w:r>
          </w:p>
        </w:tc>
        <w:tc>
          <w:tcPr>
            <w:tcW w:w="0" w:type="auto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Cs w:val="21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widowControl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否 1 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2035" w:type="dxa"/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PCA425</w:t>
            </w:r>
          </w:p>
        </w:tc>
        <w:tc>
          <w:tcPr>
            <w:tcW w:w="2010" w:type="dxa"/>
            <w:vAlign w:val="bottom"/>
          </w:tcPr>
          <w:p>
            <w:pPr>
              <w:widowControl/>
              <w:jc w:val="left"/>
              <w:rPr>
                <w:rFonts w:hint="default" w:ascii="宋体" w:hAnsi="宋体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theme="minorBidi"/>
                <w:kern w:val="0"/>
                <w:sz w:val="21"/>
                <w:szCs w:val="21"/>
                <w:lang w:val="en-US" w:eastAsia="zh-CN" w:bidi="ar-SA"/>
              </w:rPr>
              <w:t>企业码服务器地址</w:t>
            </w:r>
          </w:p>
        </w:tc>
        <w:tc>
          <w:tcPr>
            <w:tcW w:w="1695" w:type="dxa"/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Varchar(128)</w:t>
            </w:r>
          </w:p>
        </w:tc>
        <w:tc>
          <w:tcPr>
            <w:tcW w:w="0" w:type="auto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Cs w:val="21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widowControl/>
              <w:jc w:val="center"/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</w:rPr>
      </w:pPr>
    </w:p>
    <w:p>
      <w:pPr>
        <w:pStyle w:val="4"/>
        <w:tabs>
          <w:tab w:val="left" w:pos="420"/>
          <w:tab w:val="clear" w:pos="432"/>
        </w:tabs>
        <w:rPr>
          <w:b w:val="0"/>
          <w:bCs w:val="0"/>
        </w:rPr>
      </w:pPr>
      <w:r>
        <w:rPr>
          <w:rFonts w:hint="eastAsia"/>
          <w:lang w:val="en-US" w:eastAsia="zh-CN"/>
        </w:rPr>
        <w:t>PC02 在营企业资料</w:t>
      </w:r>
      <w:r>
        <w:rPr>
          <w:rFonts w:hint="eastAsia"/>
        </w:rPr>
        <w:t>表</w:t>
      </w:r>
      <w:r>
        <w:rPr>
          <w:b w:val="0"/>
          <w:bCs w:val="0"/>
        </w:rPr>
        <w:t xml:space="preserve"> </w:t>
      </w:r>
    </w:p>
    <w:tbl>
      <w:tblPr>
        <w:tblStyle w:val="6"/>
        <w:tblW w:w="10517" w:type="dxa"/>
        <w:tblInd w:w="-10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2"/>
        <w:gridCol w:w="1193"/>
        <w:gridCol w:w="1515"/>
        <w:gridCol w:w="1151"/>
        <w:gridCol w:w="42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240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shd w:val="clear" w:color="auto" w:fill="C0C0C0"/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字段名称</w:t>
            </w:r>
          </w:p>
        </w:tc>
        <w:tc>
          <w:tcPr>
            <w:tcW w:w="11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0C0C0"/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注释</w:t>
            </w:r>
          </w:p>
        </w:tc>
        <w:tc>
          <w:tcPr>
            <w:tcW w:w="15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0C0C0"/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类别</w:t>
            </w:r>
          </w:p>
        </w:tc>
        <w:tc>
          <w:tcPr>
            <w:tcW w:w="11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0C0C0"/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主键</w:t>
            </w:r>
          </w:p>
        </w:tc>
        <w:tc>
          <w:tcPr>
            <w:tcW w:w="425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shd w:val="clear" w:color="auto" w:fill="C0C0C0"/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240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PCA020</w:t>
            </w:r>
          </w:p>
        </w:tc>
        <w:tc>
          <w:tcPr>
            <w:tcW w:w="11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ID</w:t>
            </w:r>
          </w:p>
        </w:tc>
        <w:tc>
          <w:tcPr>
            <w:tcW w:w="15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Bigint(20)</w:t>
            </w:r>
          </w:p>
        </w:tc>
        <w:tc>
          <w:tcPr>
            <w:tcW w:w="11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√</w:t>
            </w:r>
          </w:p>
        </w:tc>
        <w:tc>
          <w:tcPr>
            <w:tcW w:w="425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240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PCA021</w:t>
            </w:r>
          </w:p>
        </w:tc>
        <w:tc>
          <w:tcPr>
            <w:tcW w:w="11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资料名称</w:t>
            </w:r>
          </w:p>
        </w:tc>
        <w:tc>
          <w:tcPr>
            <w:tcW w:w="15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Varchar(32)</w:t>
            </w:r>
          </w:p>
        </w:tc>
        <w:tc>
          <w:tcPr>
            <w:tcW w:w="11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25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40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PCA022</w:t>
            </w:r>
          </w:p>
        </w:tc>
        <w:tc>
          <w:tcPr>
            <w:tcW w:w="11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资料地址</w:t>
            </w:r>
          </w:p>
        </w:tc>
        <w:tc>
          <w:tcPr>
            <w:tcW w:w="15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Varchar(128)</w:t>
            </w:r>
          </w:p>
        </w:tc>
        <w:tc>
          <w:tcPr>
            <w:tcW w:w="11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25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240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PCA050</w:t>
            </w:r>
          </w:p>
        </w:tc>
        <w:tc>
          <w:tcPr>
            <w:tcW w:w="11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theme="minorBidi"/>
                <w:kern w:val="0"/>
                <w:sz w:val="21"/>
                <w:szCs w:val="21"/>
                <w:lang w:val="en-US" w:eastAsia="zh-CN" w:bidi="ar-SA"/>
              </w:rPr>
              <w:t>操作人</w:t>
            </w:r>
          </w:p>
        </w:tc>
        <w:tc>
          <w:tcPr>
            <w:tcW w:w="15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Bigint(20)</w:t>
            </w:r>
          </w:p>
        </w:tc>
        <w:tc>
          <w:tcPr>
            <w:tcW w:w="11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25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240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PCA023</w:t>
            </w:r>
          </w:p>
        </w:tc>
        <w:tc>
          <w:tcPr>
            <w:tcW w:w="11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操作时间</w:t>
            </w:r>
          </w:p>
        </w:tc>
        <w:tc>
          <w:tcPr>
            <w:tcW w:w="15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datetime</w:t>
            </w:r>
          </w:p>
        </w:tc>
        <w:tc>
          <w:tcPr>
            <w:tcW w:w="11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25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6" w:hRule="atLeast"/>
        </w:trPr>
        <w:tc>
          <w:tcPr>
            <w:tcW w:w="240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PCA001</w:t>
            </w:r>
          </w:p>
        </w:tc>
        <w:tc>
          <w:tcPr>
            <w:tcW w:w="11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公司ID</w:t>
            </w:r>
          </w:p>
        </w:tc>
        <w:tc>
          <w:tcPr>
            <w:tcW w:w="15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Bigint(20)</w:t>
            </w:r>
          </w:p>
        </w:tc>
        <w:tc>
          <w:tcPr>
            <w:tcW w:w="11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25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240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PBA050</w:t>
            </w:r>
          </w:p>
        </w:tc>
        <w:tc>
          <w:tcPr>
            <w:tcW w:w="11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 w:eastAsiaTheme="minorEastAsia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eastAsia="zh-CN"/>
              </w:rPr>
              <w:t>客户ID</w:t>
            </w:r>
          </w:p>
        </w:tc>
        <w:tc>
          <w:tcPr>
            <w:tcW w:w="15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Bigint(20)</w:t>
            </w:r>
          </w:p>
        </w:tc>
        <w:tc>
          <w:tcPr>
            <w:tcW w:w="11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25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Cs w:val="21"/>
              </w:rPr>
            </w:pPr>
          </w:p>
        </w:tc>
      </w:tr>
    </w:tbl>
    <w:p>
      <w:pPr>
        <w:bidi w:val="0"/>
        <w:rPr>
          <w:rFonts w:hint="eastAsia"/>
          <w:lang w:val="en-US" w:eastAsia="zh-CN"/>
        </w:rPr>
      </w:pPr>
    </w:p>
    <w:p>
      <w:pPr>
        <w:pStyle w:val="4"/>
        <w:tabs>
          <w:tab w:val="left" w:pos="420"/>
          <w:tab w:val="clear" w:pos="432"/>
        </w:tabs>
        <w:rPr>
          <w:b w:val="0"/>
          <w:bCs w:val="0"/>
        </w:rPr>
      </w:pPr>
      <w:r>
        <w:rPr>
          <w:rFonts w:hint="eastAsia"/>
          <w:lang w:val="en-US" w:eastAsia="zh-CN"/>
        </w:rPr>
        <w:t>PC03 在营企业台账</w:t>
      </w:r>
      <w:r>
        <w:rPr>
          <w:rFonts w:hint="eastAsia"/>
        </w:rPr>
        <w:t>表</w:t>
      </w:r>
      <w:r>
        <w:rPr>
          <w:b w:val="0"/>
          <w:bCs w:val="0"/>
        </w:rPr>
        <w:t xml:space="preserve"> </w:t>
      </w:r>
    </w:p>
    <w:tbl>
      <w:tblPr>
        <w:tblStyle w:val="6"/>
        <w:tblW w:w="10517" w:type="dxa"/>
        <w:tblInd w:w="-10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2"/>
        <w:gridCol w:w="1193"/>
        <w:gridCol w:w="1515"/>
        <w:gridCol w:w="1151"/>
        <w:gridCol w:w="42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240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shd w:val="clear" w:color="auto" w:fill="C0C0C0"/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字段名称</w:t>
            </w:r>
          </w:p>
        </w:tc>
        <w:tc>
          <w:tcPr>
            <w:tcW w:w="11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0C0C0"/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注释</w:t>
            </w:r>
          </w:p>
        </w:tc>
        <w:tc>
          <w:tcPr>
            <w:tcW w:w="15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0C0C0"/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类别</w:t>
            </w:r>
          </w:p>
        </w:tc>
        <w:tc>
          <w:tcPr>
            <w:tcW w:w="11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0C0C0"/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主键</w:t>
            </w:r>
          </w:p>
        </w:tc>
        <w:tc>
          <w:tcPr>
            <w:tcW w:w="425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shd w:val="clear" w:color="auto" w:fill="C0C0C0"/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40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PCA030</w:t>
            </w:r>
          </w:p>
        </w:tc>
        <w:tc>
          <w:tcPr>
            <w:tcW w:w="11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ID</w:t>
            </w:r>
          </w:p>
        </w:tc>
        <w:tc>
          <w:tcPr>
            <w:tcW w:w="15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Bigint(20)</w:t>
            </w:r>
          </w:p>
        </w:tc>
        <w:tc>
          <w:tcPr>
            <w:tcW w:w="11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√</w:t>
            </w:r>
          </w:p>
        </w:tc>
        <w:tc>
          <w:tcPr>
            <w:tcW w:w="425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40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PCA001</w:t>
            </w:r>
          </w:p>
        </w:tc>
        <w:tc>
          <w:tcPr>
            <w:tcW w:w="11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公司ID</w:t>
            </w:r>
          </w:p>
        </w:tc>
        <w:tc>
          <w:tcPr>
            <w:tcW w:w="15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Bigint(20)</w:t>
            </w:r>
          </w:p>
        </w:tc>
        <w:tc>
          <w:tcPr>
            <w:tcW w:w="11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25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240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PCA031</w:t>
            </w:r>
          </w:p>
        </w:tc>
        <w:tc>
          <w:tcPr>
            <w:tcW w:w="11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台账名称</w:t>
            </w:r>
          </w:p>
        </w:tc>
        <w:tc>
          <w:tcPr>
            <w:tcW w:w="15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Varchar(32)</w:t>
            </w:r>
          </w:p>
        </w:tc>
        <w:tc>
          <w:tcPr>
            <w:tcW w:w="11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25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240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PAA100</w:t>
            </w:r>
          </w:p>
        </w:tc>
        <w:tc>
          <w:tcPr>
            <w:tcW w:w="11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台账类型</w:t>
            </w:r>
          </w:p>
        </w:tc>
        <w:tc>
          <w:tcPr>
            <w:tcW w:w="15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Bigint(20)</w:t>
            </w:r>
          </w:p>
        </w:tc>
        <w:tc>
          <w:tcPr>
            <w:tcW w:w="11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25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40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PCA032</w:t>
            </w:r>
          </w:p>
        </w:tc>
        <w:tc>
          <w:tcPr>
            <w:tcW w:w="11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文件</w:t>
            </w:r>
            <w:r>
              <w:rPr>
                <w:rFonts w:hint="eastAsia" w:ascii="宋体" w:hAnsi="宋体"/>
                <w:kern w:val="0"/>
                <w:szCs w:val="21"/>
              </w:rPr>
              <w:t>地址</w:t>
            </w:r>
          </w:p>
        </w:tc>
        <w:tc>
          <w:tcPr>
            <w:tcW w:w="15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Varchar(128)</w:t>
            </w:r>
          </w:p>
        </w:tc>
        <w:tc>
          <w:tcPr>
            <w:tcW w:w="11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25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240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PCA033</w:t>
            </w:r>
          </w:p>
        </w:tc>
        <w:tc>
          <w:tcPr>
            <w:tcW w:w="11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状态</w:t>
            </w:r>
          </w:p>
        </w:tc>
        <w:tc>
          <w:tcPr>
            <w:tcW w:w="15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Varchar(1)</w:t>
            </w:r>
          </w:p>
        </w:tc>
        <w:tc>
          <w:tcPr>
            <w:tcW w:w="11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25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1 未生成 2 已生成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240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PCA034</w:t>
            </w:r>
          </w:p>
        </w:tc>
        <w:tc>
          <w:tcPr>
            <w:tcW w:w="11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生成时间</w:t>
            </w:r>
          </w:p>
        </w:tc>
        <w:tc>
          <w:tcPr>
            <w:tcW w:w="15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datetime</w:t>
            </w:r>
          </w:p>
        </w:tc>
        <w:tc>
          <w:tcPr>
            <w:tcW w:w="11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25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240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PCA035</w:t>
            </w:r>
          </w:p>
        </w:tc>
        <w:tc>
          <w:tcPr>
            <w:tcW w:w="11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生成月份</w:t>
            </w:r>
          </w:p>
        </w:tc>
        <w:tc>
          <w:tcPr>
            <w:tcW w:w="15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Varchar(6)</w:t>
            </w:r>
          </w:p>
        </w:tc>
        <w:tc>
          <w:tcPr>
            <w:tcW w:w="11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25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240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PBA050</w:t>
            </w:r>
          </w:p>
        </w:tc>
        <w:tc>
          <w:tcPr>
            <w:tcW w:w="11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eastAsia="zh-CN"/>
              </w:rPr>
              <w:t>客户ID</w:t>
            </w:r>
          </w:p>
        </w:tc>
        <w:tc>
          <w:tcPr>
            <w:tcW w:w="15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Bigint(20)</w:t>
            </w:r>
          </w:p>
        </w:tc>
        <w:tc>
          <w:tcPr>
            <w:tcW w:w="11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25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240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PCA036</w:t>
            </w:r>
          </w:p>
        </w:tc>
        <w:tc>
          <w:tcPr>
            <w:tcW w:w="11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文件编号</w:t>
            </w:r>
          </w:p>
        </w:tc>
        <w:tc>
          <w:tcPr>
            <w:tcW w:w="15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Varchar(16)</w:t>
            </w:r>
          </w:p>
        </w:tc>
        <w:tc>
          <w:tcPr>
            <w:tcW w:w="11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25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40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PCA037</w:t>
            </w:r>
          </w:p>
        </w:tc>
        <w:tc>
          <w:tcPr>
            <w:tcW w:w="11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企业盖章</w:t>
            </w:r>
          </w:p>
        </w:tc>
        <w:tc>
          <w:tcPr>
            <w:tcW w:w="15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Varchar(1)</w:t>
            </w:r>
          </w:p>
        </w:tc>
        <w:tc>
          <w:tcPr>
            <w:tcW w:w="11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25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240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PCA038</w:t>
            </w:r>
          </w:p>
        </w:tc>
        <w:tc>
          <w:tcPr>
            <w:tcW w:w="11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监察盖章</w:t>
            </w:r>
          </w:p>
        </w:tc>
        <w:tc>
          <w:tcPr>
            <w:tcW w:w="15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Varchar(1)</w:t>
            </w:r>
          </w:p>
        </w:tc>
        <w:tc>
          <w:tcPr>
            <w:tcW w:w="11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25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240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PCA039</w:t>
            </w:r>
          </w:p>
        </w:tc>
        <w:tc>
          <w:tcPr>
            <w:tcW w:w="11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生成类型</w:t>
            </w:r>
          </w:p>
        </w:tc>
        <w:tc>
          <w:tcPr>
            <w:tcW w:w="15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Varchar(1)</w:t>
            </w:r>
          </w:p>
        </w:tc>
        <w:tc>
          <w:tcPr>
            <w:tcW w:w="11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25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1按月 2 按季 3半年 4按年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240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PCA430</w:t>
            </w:r>
          </w:p>
        </w:tc>
        <w:tc>
          <w:tcPr>
            <w:tcW w:w="11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员工状态</w:t>
            </w:r>
          </w:p>
        </w:tc>
        <w:tc>
          <w:tcPr>
            <w:tcW w:w="15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Varchar(1)</w:t>
            </w:r>
          </w:p>
        </w:tc>
        <w:tc>
          <w:tcPr>
            <w:tcW w:w="11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25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both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 xml:space="preserve">同 </w:t>
            </w:r>
            <w:r>
              <w:rPr>
                <w:rFonts w:hint="eastAsia" w:ascii="宋体" w:hAnsi="宋体"/>
                <w:color w:val="auto"/>
                <w:kern w:val="0"/>
                <w:szCs w:val="21"/>
                <w:lang w:val="en-US" w:eastAsia="zh-CN"/>
              </w:rPr>
              <w:t>PDA322</w:t>
            </w:r>
          </w:p>
        </w:tc>
      </w:tr>
    </w:tbl>
    <w:p>
      <w:pPr>
        <w:bidi w:val="0"/>
        <w:rPr>
          <w:rFonts w:hint="eastAsia"/>
          <w:lang w:val="en-US" w:eastAsia="zh-CN"/>
        </w:rPr>
      </w:pPr>
    </w:p>
    <w:p>
      <w:pPr>
        <w:rPr>
          <w:rFonts w:hint="eastAsia"/>
        </w:rPr>
      </w:pPr>
    </w:p>
    <w:p>
      <w:pPr>
        <w:pStyle w:val="4"/>
        <w:tabs>
          <w:tab w:val="left" w:pos="420"/>
          <w:tab w:val="clear" w:pos="432"/>
        </w:tabs>
        <w:rPr>
          <w:b w:val="0"/>
          <w:bCs w:val="0"/>
        </w:rPr>
      </w:pPr>
      <w:r>
        <w:rPr>
          <w:rFonts w:hint="eastAsia"/>
          <w:lang w:val="en-US" w:eastAsia="zh-CN"/>
        </w:rPr>
        <w:t>PC05 在营企业用户</w:t>
      </w:r>
      <w:r>
        <w:rPr>
          <w:rFonts w:hint="eastAsia"/>
        </w:rPr>
        <w:t>表</w:t>
      </w:r>
      <w:r>
        <w:rPr>
          <w:b w:val="0"/>
          <w:bCs w:val="0"/>
        </w:rPr>
        <w:t xml:space="preserve"> </w:t>
      </w:r>
    </w:p>
    <w:tbl>
      <w:tblPr>
        <w:tblStyle w:val="6"/>
        <w:tblW w:w="10517" w:type="dxa"/>
        <w:tblInd w:w="-10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5"/>
        <w:gridCol w:w="1680"/>
        <w:gridCol w:w="1515"/>
        <w:gridCol w:w="1151"/>
        <w:gridCol w:w="42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191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shd w:val="clear" w:color="auto" w:fill="C0C0C0"/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字段名称</w:t>
            </w:r>
          </w:p>
        </w:tc>
        <w:tc>
          <w:tcPr>
            <w:tcW w:w="1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0C0C0"/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注释</w:t>
            </w:r>
          </w:p>
        </w:tc>
        <w:tc>
          <w:tcPr>
            <w:tcW w:w="15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0C0C0"/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类别</w:t>
            </w:r>
          </w:p>
        </w:tc>
        <w:tc>
          <w:tcPr>
            <w:tcW w:w="11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0C0C0"/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主键</w:t>
            </w:r>
          </w:p>
        </w:tc>
        <w:tc>
          <w:tcPr>
            <w:tcW w:w="425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shd w:val="clear" w:color="auto" w:fill="C0C0C0"/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191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PCA050</w:t>
            </w:r>
          </w:p>
        </w:tc>
        <w:tc>
          <w:tcPr>
            <w:tcW w:w="1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ID</w:t>
            </w:r>
          </w:p>
        </w:tc>
        <w:tc>
          <w:tcPr>
            <w:tcW w:w="15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Bigint(20)</w:t>
            </w:r>
          </w:p>
        </w:tc>
        <w:tc>
          <w:tcPr>
            <w:tcW w:w="11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√</w:t>
            </w:r>
          </w:p>
        </w:tc>
        <w:tc>
          <w:tcPr>
            <w:tcW w:w="425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191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PCA051</w:t>
            </w:r>
          </w:p>
        </w:tc>
        <w:tc>
          <w:tcPr>
            <w:tcW w:w="1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用户名</w:t>
            </w:r>
          </w:p>
        </w:tc>
        <w:tc>
          <w:tcPr>
            <w:tcW w:w="15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Varchar(16)</w:t>
            </w:r>
          </w:p>
        </w:tc>
        <w:tc>
          <w:tcPr>
            <w:tcW w:w="11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425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91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PCA052</w:t>
            </w:r>
          </w:p>
        </w:tc>
        <w:tc>
          <w:tcPr>
            <w:tcW w:w="1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密码</w:t>
            </w:r>
          </w:p>
        </w:tc>
        <w:tc>
          <w:tcPr>
            <w:tcW w:w="15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Varchar(32)</w:t>
            </w:r>
          </w:p>
        </w:tc>
        <w:tc>
          <w:tcPr>
            <w:tcW w:w="11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425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默认123456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1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AAA003</w:t>
            </w:r>
          </w:p>
        </w:tc>
        <w:tc>
          <w:tcPr>
            <w:tcW w:w="1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用户类型</w:t>
            </w:r>
          </w:p>
        </w:tc>
        <w:tc>
          <w:tcPr>
            <w:tcW w:w="15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Varchar(1)</w:t>
            </w:r>
          </w:p>
        </w:tc>
        <w:tc>
          <w:tcPr>
            <w:tcW w:w="11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425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1 管理员 2 普通用户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1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PCA053</w:t>
            </w:r>
          </w:p>
        </w:tc>
        <w:tc>
          <w:tcPr>
            <w:tcW w:w="1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姓名</w:t>
            </w:r>
          </w:p>
        </w:tc>
        <w:tc>
          <w:tcPr>
            <w:tcW w:w="15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Varchar(16)</w:t>
            </w:r>
          </w:p>
        </w:tc>
        <w:tc>
          <w:tcPr>
            <w:tcW w:w="11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425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191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AAA002</w:t>
            </w:r>
          </w:p>
        </w:tc>
        <w:tc>
          <w:tcPr>
            <w:tcW w:w="1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性别</w:t>
            </w:r>
          </w:p>
        </w:tc>
        <w:tc>
          <w:tcPr>
            <w:tcW w:w="15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Varchar(1)</w:t>
            </w:r>
          </w:p>
        </w:tc>
        <w:tc>
          <w:tcPr>
            <w:tcW w:w="11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425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1 男 2 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191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PCA054</w:t>
            </w:r>
          </w:p>
        </w:tc>
        <w:tc>
          <w:tcPr>
            <w:tcW w:w="1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联系电话</w:t>
            </w:r>
          </w:p>
        </w:tc>
        <w:tc>
          <w:tcPr>
            <w:tcW w:w="15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Varchar(16)</w:t>
            </w:r>
          </w:p>
        </w:tc>
        <w:tc>
          <w:tcPr>
            <w:tcW w:w="11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425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1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PCA055</w:t>
            </w:r>
          </w:p>
        </w:tc>
        <w:tc>
          <w:tcPr>
            <w:tcW w:w="1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家庭住址</w:t>
            </w:r>
          </w:p>
        </w:tc>
        <w:tc>
          <w:tcPr>
            <w:tcW w:w="15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Varchar(128)</w:t>
            </w:r>
          </w:p>
        </w:tc>
        <w:tc>
          <w:tcPr>
            <w:tcW w:w="11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425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191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PCA056</w:t>
            </w:r>
          </w:p>
        </w:tc>
        <w:tc>
          <w:tcPr>
            <w:tcW w:w="1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微信id</w:t>
            </w:r>
          </w:p>
        </w:tc>
        <w:tc>
          <w:tcPr>
            <w:tcW w:w="15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Varchar(64)</w:t>
            </w:r>
          </w:p>
        </w:tc>
        <w:tc>
          <w:tcPr>
            <w:tcW w:w="11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425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theme="minorBidi"/>
                <w:kern w:val="0"/>
                <w:sz w:val="21"/>
                <w:szCs w:val="21"/>
                <w:lang w:val="en-US" w:eastAsia="zh-CN" w:bidi="ar-SA"/>
              </w:rPr>
              <w:t>unionId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191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PCA001</w:t>
            </w:r>
          </w:p>
        </w:tc>
        <w:tc>
          <w:tcPr>
            <w:tcW w:w="1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企业ID</w:t>
            </w:r>
          </w:p>
        </w:tc>
        <w:tc>
          <w:tcPr>
            <w:tcW w:w="15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Bigint(20)</w:t>
            </w:r>
          </w:p>
        </w:tc>
        <w:tc>
          <w:tcPr>
            <w:tcW w:w="11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25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191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PBA050</w:t>
            </w:r>
          </w:p>
        </w:tc>
        <w:tc>
          <w:tcPr>
            <w:tcW w:w="1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 w:eastAsiaTheme="minorEastAsia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eastAsia="zh-CN"/>
              </w:rPr>
              <w:t>客户ID</w:t>
            </w:r>
          </w:p>
        </w:tc>
        <w:tc>
          <w:tcPr>
            <w:tcW w:w="15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Bigint(20)</w:t>
            </w:r>
          </w:p>
        </w:tc>
        <w:tc>
          <w:tcPr>
            <w:tcW w:w="11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25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191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AAA001</w:t>
            </w:r>
          </w:p>
        </w:tc>
        <w:tc>
          <w:tcPr>
            <w:tcW w:w="1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有效标志</w:t>
            </w:r>
          </w:p>
        </w:tc>
        <w:tc>
          <w:tcPr>
            <w:tcW w:w="15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ascii="宋体" w:hAnsi="宋体"/>
                <w:kern w:val="0"/>
                <w:szCs w:val="21"/>
              </w:rPr>
              <w:t>V</w:t>
            </w:r>
            <w:r>
              <w:rPr>
                <w:rFonts w:hint="eastAsia" w:ascii="宋体" w:hAnsi="宋体"/>
                <w:kern w:val="0"/>
                <w:szCs w:val="21"/>
              </w:rPr>
              <w:t>archar(3)</w:t>
            </w:r>
          </w:p>
        </w:tc>
        <w:tc>
          <w:tcPr>
            <w:tcW w:w="11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25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191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PCA057</w:t>
            </w:r>
          </w:p>
        </w:tc>
        <w:tc>
          <w:tcPr>
            <w:tcW w:w="1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平台类型</w:t>
            </w:r>
          </w:p>
        </w:tc>
        <w:tc>
          <w:tcPr>
            <w:tcW w:w="15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Varchar(3)</w:t>
            </w:r>
          </w:p>
        </w:tc>
        <w:tc>
          <w:tcPr>
            <w:tcW w:w="11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25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0 全平台账号 1 建设单位 2 承建单位 3 监理单位 4 企业平台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1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PCA058</w:t>
            </w:r>
          </w:p>
        </w:tc>
        <w:tc>
          <w:tcPr>
            <w:tcW w:w="1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备注</w:t>
            </w:r>
          </w:p>
        </w:tc>
        <w:tc>
          <w:tcPr>
            <w:tcW w:w="15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Varchar(128)</w:t>
            </w:r>
          </w:p>
        </w:tc>
        <w:tc>
          <w:tcPr>
            <w:tcW w:w="11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25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191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PCA059</w:t>
            </w:r>
          </w:p>
        </w:tc>
        <w:tc>
          <w:tcPr>
            <w:tcW w:w="1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签名</w:t>
            </w:r>
          </w:p>
        </w:tc>
        <w:tc>
          <w:tcPr>
            <w:tcW w:w="15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Varchar(128)</w:t>
            </w:r>
          </w:p>
        </w:tc>
        <w:tc>
          <w:tcPr>
            <w:tcW w:w="11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25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1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PCA065</w:t>
            </w:r>
          </w:p>
        </w:tc>
        <w:tc>
          <w:tcPr>
            <w:tcW w:w="1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身份证号</w:t>
            </w:r>
          </w:p>
        </w:tc>
        <w:tc>
          <w:tcPr>
            <w:tcW w:w="15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Varchar(32)</w:t>
            </w:r>
          </w:p>
        </w:tc>
        <w:tc>
          <w:tcPr>
            <w:tcW w:w="11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25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191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PCA066</w:t>
            </w:r>
          </w:p>
        </w:tc>
        <w:tc>
          <w:tcPr>
            <w:tcW w:w="1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身份证照片</w:t>
            </w:r>
          </w:p>
        </w:tc>
        <w:tc>
          <w:tcPr>
            <w:tcW w:w="15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Varchar(128)</w:t>
            </w:r>
          </w:p>
        </w:tc>
        <w:tc>
          <w:tcPr>
            <w:tcW w:w="11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25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1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PCA067</w:t>
            </w:r>
          </w:p>
        </w:tc>
        <w:tc>
          <w:tcPr>
            <w:tcW w:w="1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openID</w:t>
            </w:r>
          </w:p>
        </w:tc>
        <w:tc>
          <w:tcPr>
            <w:tcW w:w="15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Varchar(64)</w:t>
            </w:r>
          </w:p>
        </w:tc>
        <w:tc>
          <w:tcPr>
            <w:tcW w:w="11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25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191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strike/>
                <w:dstrike w:val="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trike/>
                <w:dstrike w:val="0"/>
                <w:kern w:val="0"/>
                <w:szCs w:val="21"/>
                <w:lang w:val="en-US" w:eastAsia="zh-CN"/>
              </w:rPr>
              <w:t>PCA068</w:t>
            </w:r>
          </w:p>
        </w:tc>
        <w:tc>
          <w:tcPr>
            <w:tcW w:w="1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strike/>
                <w:dstrike w:val="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trike/>
                <w:dstrike w:val="0"/>
                <w:kern w:val="0"/>
                <w:szCs w:val="21"/>
                <w:lang w:val="en-US" w:eastAsia="zh-CN"/>
              </w:rPr>
              <w:t>承建openId</w:t>
            </w:r>
          </w:p>
        </w:tc>
        <w:tc>
          <w:tcPr>
            <w:tcW w:w="15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 w:eastAsiaTheme="minorEastAsia" w:cstheme="minorBidi"/>
                <w:strike/>
                <w:dstrike w:val="0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strike/>
                <w:dstrike w:val="0"/>
                <w:kern w:val="0"/>
                <w:szCs w:val="21"/>
                <w:lang w:val="en-US" w:eastAsia="zh-CN"/>
              </w:rPr>
              <w:t>Varchar(64)</w:t>
            </w:r>
          </w:p>
        </w:tc>
        <w:tc>
          <w:tcPr>
            <w:tcW w:w="11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25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弃用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191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strike/>
                <w:dstrike w:val="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trike/>
                <w:dstrike w:val="0"/>
                <w:kern w:val="0"/>
                <w:szCs w:val="21"/>
                <w:lang w:val="en-US" w:eastAsia="zh-CN"/>
              </w:rPr>
              <w:t>PCA069</w:t>
            </w:r>
          </w:p>
        </w:tc>
        <w:tc>
          <w:tcPr>
            <w:tcW w:w="1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strike/>
                <w:dstrike w:val="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trike/>
                <w:dstrike w:val="0"/>
                <w:kern w:val="0"/>
                <w:szCs w:val="21"/>
                <w:lang w:val="en-US" w:eastAsia="zh-CN"/>
              </w:rPr>
              <w:t>监管openId</w:t>
            </w:r>
          </w:p>
        </w:tc>
        <w:tc>
          <w:tcPr>
            <w:tcW w:w="15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 w:eastAsiaTheme="minorEastAsia" w:cstheme="minorBidi"/>
                <w:strike/>
                <w:dstrike w:val="0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strike/>
                <w:dstrike w:val="0"/>
                <w:kern w:val="0"/>
                <w:szCs w:val="21"/>
                <w:lang w:val="en-US" w:eastAsia="zh-CN"/>
              </w:rPr>
              <w:t>Varchar(64)</w:t>
            </w:r>
          </w:p>
        </w:tc>
        <w:tc>
          <w:tcPr>
            <w:tcW w:w="11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25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弃用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191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PCA075</w:t>
            </w:r>
          </w:p>
        </w:tc>
        <w:tc>
          <w:tcPr>
            <w:tcW w:w="1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身份证反面</w:t>
            </w:r>
          </w:p>
        </w:tc>
        <w:tc>
          <w:tcPr>
            <w:tcW w:w="15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Varchar(128)</w:t>
            </w:r>
          </w:p>
        </w:tc>
        <w:tc>
          <w:tcPr>
            <w:tcW w:w="11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25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191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PCA076</w:t>
            </w:r>
          </w:p>
        </w:tc>
        <w:tc>
          <w:tcPr>
            <w:tcW w:w="1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有效期限</w:t>
            </w:r>
          </w:p>
        </w:tc>
        <w:tc>
          <w:tcPr>
            <w:tcW w:w="15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Varchar(16)</w:t>
            </w:r>
          </w:p>
        </w:tc>
        <w:tc>
          <w:tcPr>
            <w:tcW w:w="11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25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191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PCA077</w:t>
            </w:r>
          </w:p>
        </w:tc>
        <w:tc>
          <w:tcPr>
            <w:tcW w:w="1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社保卡</w:t>
            </w:r>
          </w:p>
        </w:tc>
        <w:tc>
          <w:tcPr>
            <w:tcW w:w="15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Varchar(128)</w:t>
            </w:r>
          </w:p>
        </w:tc>
        <w:tc>
          <w:tcPr>
            <w:tcW w:w="11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25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191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PCA078</w:t>
            </w:r>
          </w:p>
        </w:tc>
        <w:tc>
          <w:tcPr>
            <w:tcW w:w="1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社保银行卡号</w:t>
            </w:r>
          </w:p>
        </w:tc>
        <w:tc>
          <w:tcPr>
            <w:tcW w:w="15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Varchar(32)</w:t>
            </w:r>
          </w:p>
        </w:tc>
        <w:tc>
          <w:tcPr>
            <w:tcW w:w="11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25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191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PCA079</w:t>
            </w:r>
          </w:p>
        </w:tc>
        <w:tc>
          <w:tcPr>
            <w:tcW w:w="1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完成时限</w:t>
            </w:r>
          </w:p>
        </w:tc>
        <w:tc>
          <w:tcPr>
            <w:tcW w:w="15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datetime</w:t>
            </w:r>
          </w:p>
        </w:tc>
        <w:tc>
          <w:tcPr>
            <w:tcW w:w="11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25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Cs w:val="21"/>
                <w:lang w:val="en-US" w:eastAsia="zh-CN"/>
              </w:rPr>
            </w:pPr>
          </w:p>
        </w:tc>
      </w:tr>
    </w:tbl>
    <w:p>
      <w:pPr>
        <w:pStyle w:val="4"/>
        <w:tabs>
          <w:tab w:val="left" w:pos="420"/>
          <w:tab w:val="clear" w:pos="432"/>
        </w:tabs>
        <w:rPr>
          <w:b w:val="0"/>
          <w:bCs w:val="0"/>
        </w:rPr>
      </w:pPr>
      <w:r>
        <w:rPr>
          <w:rFonts w:hint="eastAsia"/>
          <w:lang w:val="en-US" w:eastAsia="zh-CN"/>
        </w:rPr>
        <w:t>PC06 在营企业用户权限</w:t>
      </w:r>
      <w:r>
        <w:rPr>
          <w:rFonts w:hint="eastAsia"/>
        </w:rPr>
        <w:t>表</w:t>
      </w:r>
    </w:p>
    <w:tbl>
      <w:tblPr>
        <w:tblStyle w:val="6"/>
        <w:tblW w:w="10637" w:type="dxa"/>
        <w:tblInd w:w="-10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01"/>
        <w:gridCol w:w="1334"/>
        <w:gridCol w:w="1426"/>
        <w:gridCol w:w="672"/>
        <w:gridCol w:w="43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90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shd w:val="clear" w:color="auto" w:fill="C0C0C0"/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字段名称</w:t>
            </w:r>
          </w:p>
        </w:tc>
        <w:tc>
          <w:tcPr>
            <w:tcW w:w="13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0C0C0"/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注释</w:t>
            </w:r>
          </w:p>
        </w:tc>
        <w:tc>
          <w:tcPr>
            <w:tcW w:w="14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0C0C0"/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类别</w:t>
            </w:r>
          </w:p>
        </w:tc>
        <w:tc>
          <w:tcPr>
            <w:tcW w:w="6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0C0C0"/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主键</w:t>
            </w:r>
          </w:p>
        </w:tc>
        <w:tc>
          <w:tcPr>
            <w:tcW w:w="43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shd w:val="clear" w:color="auto" w:fill="C0C0C0"/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90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PCA060</w:t>
            </w:r>
          </w:p>
        </w:tc>
        <w:tc>
          <w:tcPr>
            <w:tcW w:w="13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ID</w:t>
            </w:r>
          </w:p>
        </w:tc>
        <w:tc>
          <w:tcPr>
            <w:tcW w:w="14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Bigint(20)</w:t>
            </w:r>
          </w:p>
        </w:tc>
        <w:tc>
          <w:tcPr>
            <w:tcW w:w="6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√</w:t>
            </w:r>
          </w:p>
        </w:tc>
        <w:tc>
          <w:tcPr>
            <w:tcW w:w="43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90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PCA050</w:t>
            </w:r>
          </w:p>
        </w:tc>
        <w:tc>
          <w:tcPr>
            <w:tcW w:w="13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用户ID</w:t>
            </w:r>
          </w:p>
        </w:tc>
        <w:tc>
          <w:tcPr>
            <w:tcW w:w="14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bigint(20)</w:t>
            </w:r>
          </w:p>
        </w:tc>
        <w:tc>
          <w:tcPr>
            <w:tcW w:w="6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43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90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PAA050</w:t>
            </w:r>
          </w:p>
        </w:tc>
        <w:tc>
          <w:tcPr>
            <w:tcW w:w="13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模块ID</w:t>
            </w:r>
          </w:p>
        </w:tc>
        <w:tc>
          <w:tcPr>
            <w:tcW w:w="14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Bigint(20)</w:t>
            </w:r>
          </w:p>
        </w:tc>
        <w:tc>
          <w:tcPr>
            <w:tcW w:w="6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43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90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PCA001</w:t>
            </w:r>
          </w:p>
        </w:tc>
        <w:tc>
          <w:tcPr>
            <w:tcW w:w="13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企业ID</w:t>
            </w:r>
          </w:p>
        </w:tc>
        <w:tc>
          <w:tcPr>
            <w:tcW w:w="14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Bigint(20)</w:t>
            </w:r>
          </w:p>
        </w:tc>
        <w:tc>
          <w:tcPr>
            <w:tcW w:w="6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43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90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PBA050</w:t>
            </w:r>
          </w:p>
        </w:tc>
        <w:tc>
          <w:tcPr>
            <w:tcW w:w="13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客户ID</w:t>
            </w:r>
          </w:p>
        </w:tc>
        <w:tc>
          <w:tcPr>
            <w:tcW w:w="14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Bigint(20)</w:t>
            </w:r>
          </w:p>
        </w:tc>
        <w:tc>
          <w:tcPr>
            <w:tcW w:w="6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43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90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PCA061</w:t>
            </w:r>
          </w:p>
        </w:tc>
        <w:tc>
          <w:tcPr>
            <w:tcW w:w="13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平台类型</w:t>
            </w:r>
          </w:p>
        </w:tc>
        <w:tc>
          <w:tcPr>
            <w:tcW w:w="14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Varchar(1)</w:t>
            </w:r>
          </w:p>
        </w:tc>
        <w:tc>
          <w:tcPr>
            <w:tcW w:w="6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43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1 建设单位 2 承建单位 3 监理单位 4 企业平台</w:t>
            </w:r>
          </w:p>
        </w:tc>
      </w:tr>
    </w:tbl>
    <w:p>
      <w:pPr>
        <w:rPr>
          <w:rFonts w:hint="eastAsia"/>
        </w:rPr>
      </w:pPr>
    </w:p>
    <w:p>
      <w:pPr>
        <w:pStyle w:val="4"/>
        <w:tabs>
          <w:tab w:val="left" w:pos="420"/>
          <w:tab w:val="clear" w:pos="432"/>
        </w:tabs>
        <w:rPr>
          <w:b w:val="0"/>
          <w:bCs w:val="0"/>
        </w:rPr>
      </w:pPr>
      <w:r>
        <w:rPr>
          <w:rFonts w:hint="eastAsia"/>
          <w:lang w:val="en-US" w:eastAsia="zh-CN"/>
        </w:rPr>
        <w:t>PC07 承建</w:t>
      </w:r>
      <w:r>
        <w:rPr>
          <w:rFonts w:hint="eastAsia"/>
        </w:rPr>
        <w:t>单位</w:t>
      </w:r>
      <w:r>
        <w:rPr>
          <w:rFonts w:hint="eastAsia"/>
          <w:lang w:val="en-US" w:eastAsia="zh-CN"/>
        </w:rPr>
        <w:t>用户项目</w:t>
      </w:r>
      <w:r>
        <w:rPr>
          <w:rFonts w:hint="eastAsia"/>
        </w:rPr>
        <w:t>表</w:t>
      </w:r>
    </w:p>
    <w:tbl>
      <w:tblPr>
        <w:tblStyle w:val="6"/>
        <w:tblW w:w="10637" w:type="dxa"/>
        <w:tblInd w:w="-10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01"/>
        <w:gridCol w:w="1394"/>
        <w:gridCol w:w="1366"/>
        <w:gridCol w:w="672"/>
        <w:gridCol w:w="43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90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shd w:val="clear" w:color="auto" w:fill="C0C0C0"/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字段名称</w:t>
            </w:r>
          </w:p>
        </w:tc>
        <w:tc>
          <w:tcPr>
            <w:tcW w:w="139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0C0C0"/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注释</w:t>
            </w:r>
          </w:p>
        </w:tc>
        <w:tc>
          <w:tcPr>
            <w:tcW w:w="136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0C0C0"/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类别</w:t>
            </w:r>
          </w:p>
        </w:tc>
        <w:tc>
          <w:tcPr>
            <w:tcW w:w="6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0C0C0"/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主键</w:t>
            </w:r>
          </w:p>
        </w:tc>
        <w:tc>
          <w:tcPr>
            <w:tcW w:w="43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shd w:val="clear" w:color="auto" w:fill="C0C0C0"/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90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PCA070</w:t>
            </w:r>
          </w:p>
        </w:tc>
        <w:tc>
          <w:tcPr>
            <w:tcW w:w="139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ID</w:t>
            </w:r>
          </w:p>
        </w:tc>
        <w:tc>
          <w:tcPr>
            <w:tcW w:w="136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Bigint(20)</w:t>
            </w:r>
          </w:p>
        </w:tc>
        <w:tc>
          <w:tcPr>
            <w:tcW w:w="6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√</w:t>
            </w:r>
          </w:p>
        </w:tc>
        <w:tc>
          <w:tcPr>
            <w:tcW w:w="43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90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PCA050</w:t>
            </w:r>
          </w:p>
        </w:tc>
        <w:tc>
          <w:tcPr>
            <w:tcW w:w="139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用户ID</w:t>
            </w:r>
          </w:p>
        </w:tc>
        <w:tc>
          <w:tcPr>
            <w:tcW w:w="136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bigint(20)</w:t>
            </w:r>
          </w:p>
        </w:tc>
        <w:tc>
          <w:tcPr>
            <w:tcW w:w="6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43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90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PDA000</w:t>
            </w:r>
          </w:p>
        </w:tc>
        <w:tc>
          <w:tcPr>
            <w:tcW w:w="139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项目ID</w:t>
            </w:r>
          </w:p>
        </w:tc>
        <w:tc>
          <w:tcPr>
            <w:tcW w:w="136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Bigint(20)</w:t>
            </w:r>
          </w:p>
        </w:tc>
        <w:tc>
          <w:tcPr>
            <w:tcW w:w="6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43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90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PCA001</w:t>
            </w:r>
          </w:p>
        </w:tc>
        <w:tc>
          <w:tcPr>
            <w:tcW w:w="139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企业ID</w:t>
            </w:r>
          </w:p>
        </w:tc>
        <w:tc>
          <w:tcPr>
            <w:tcW w:w="136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Bigint(20)</w:t>
            </w:r>
          </w:p>
        </w:tc>
        <w:tc>
          <w:tcPr>
            <w:tcW w:w="6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43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90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PBA050</w:t>
            </w:r>
          </w:p>
        </w:tc>
        <w:tc>
          <w:tcPr>
            <w:tcW w:w="139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客户ID</w:t>
            </w:r>
          </w:p>
        </w:tc>
        <w:tc>
          <w:tcPr>
            <w:tcW w:w="136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Bigint(20)</w:t>
            </w:r>
          </w:p>
        </w:tc>
        <w:tc>
          <w:tcPr>
            <w:tcW w:w="6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43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90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PCA071</w:t>
            </w:r>
          </w:p>
        </w:tc>
        <w:tc>
          <w:tcPr>
            <w:tcW w:w="139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平台类型</w:t>
            </w:r>
          </w:p>
        </w:tc>
        <w:tc>
          <w:tcPr>
            <w:tcW w:w="136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Varchar(1)</w:t>
            </w:r>
          </w:p>
        </w:tc>
        <w:tc>
          <w:tcPr>
            <w:tcW w:w="6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43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1 建设单位 2 承建单位 3 监理单位</w:t>
            </w:r>
          </w:p>
        </w:tc>
      </w:tr>
    </w:tbl>
    <w:p>
      <w:pPr>
        <w:bidi w:val="0"/>
        <w:rPr>
          <w:rStyle w:val="7"/>
          <w:rFonts w:hint="eastAsia"/>
          <w:lang w:val="en-US" w:eastAsia="zh-CN"/>
        </w:rPr>
      </w:pPr>
    </w:p>
    <w:p>
      <w:pPr>
        <w:rPr>
          <w:rFonts w:hint="eastAsia"/>
        </w:rPr>
      </w:pPr>
    </w:p>
    <w:p>
      <w:pPr>
        <w:pStyle w:val="4"/>
        <w:tabs>
          <w:tab w:val="left" w:pos="420"/>
          <w:tab w:val="clear" w:pos="432"/>
        </w:tabs>
        <w:rPr>
          <w:rFonts w:hint="default"/>
          <w:b w:val="0"/>
          <w:bCs w:val="0"/>
          <w:lang w:val="en-US"/>
        </w:rPr>
      </w:pPr>
      <w:r>
        <w:rPr>
          <w:rFonts w:hint="eastAsia"/>
          <w:lang w:val="en-US" w:eastAsia="zh-CN"/>
        </w:rPr>
        <w:t>PC08 在营企业操作日志</w:t>
      </w:r>
    </w:p>
    <w:tbl>
      <w:tblPr>
        <w:tblStyle w:val="6"/>
        <w:tblW w:w="10597" w:type="dxa"/>
        <w:tblInd w:w="-10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85"/>
        <w:gridCol w:w="1438"/>
        <w:gridCol w:w="1572"/>
        <w:gridCol w:w="640"/>
        <w:gridCol w:w="41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78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shd w:val="clear" w:color="auto" w:fill="C0C0C0"/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字段名称</w:t>
            </w:r>
          </w:p>
        </w:tc>
        <w:tc>
          <w:tcPr>
            <w:tcW w:w="143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0C0C0"/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注释</w:t>
            </w:r>
          </w:p>
        </w:tc>
        <w:tc>
          <w:tcPr>
            <w:tcW w:w="15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0C0C0"/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类别</w:t>
            </w:r>
          </w:p>
        </w:tc>
        <w:tc>
          <w:tcPr>
            <w:tcW w:w="6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0C0C0"/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主键</w:t>
            </w:r>
          </w:p>
        </w:tc>
        <w:tc>
          <w:tcPr>
            <w:tcW w:w="41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shd w:val="clear" w:color="auto" w:fill="C0C0C0"/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78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PCA080</w:t>
            </w:r>
          </w:p>
        </w:tc>
        <w:tc>
          <w:tcPr>
            <w:tcW w:w="143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ID</w:t>
            </w:r>
          </w:p>
        </w:tc>
        <w:tc>
          <w:tcPr>
            <w:tcW w:w="15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bigint(20)</w:t>
            </w:r>
          </w:p>
        </w:tc>
        <w:tc>
          <w:tcPr>
            <w:tcW w:w="6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√</w:t>
            </w:r>
          </w:p>
        </w:tc>
        <w:tc>
          <w:tcPr>
            <w:tcW w:w="41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78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PCA050</w:t>
            </w:r>
          </w:p>
        </w:tc>
        <w:tc>
          <w:tcPr>
            <w:tcW w:w="143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用户id</w:t>
            </w:r>
          </w:p>
        </w:tc>
        <w:tc>
          <w:tcPr>
            <w:tcW w:w="15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Bigint(20)</w:t>
            </w:r>
          </w:p>
        </w:tc>
        <w:tc>
          <w:tcPr>
            <w:tcW w:w="6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1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8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PCA081</w:t>
            </w:r>
          </w:p>
        </w:tc>
        <w:tc>
          <w:tcPr>
            <w:tcW w:w="143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用户名</w:t>
            </w:r>
          </w:p>
        </w:tc>
        <w:tc>
          <w:tcPr>
            <w:tcW w:w="15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Varchar(16)</w:t>
            </w:r>
          </w:p>
        </w:tc>
        <w:tc>
          <w:tcPr>
            <w:tcW w:w="6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1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78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AAA003</w:t>
            </w:r>
          </w:p>
        </w:tc>
        <w:tc>
          <w:tcPr>
            <w:tcW w:w="143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类别</w:t>
            </w:r>
          </w:p>
        </w:tc>
        <w:tc>
          <w:tcPr>
            <w:tcW w:w="15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Varchar(1)</w:t>
            </w:r>
          </w:p>
        </w:tc>
        <w:tc>
          <w:tcPr>
            <w:tcW w:w="6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1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/>
              </w:rPr>
              <w:t>1 管理员 2 普通用户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8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PAA050</w:t>
            </w:r>
          </w:p>
        </w:tc>
        <w:tc>
          <w:tcPr>
            <w:tcW w:w="143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模块ID</w:t>
            </w:r>
          </w:p>
        </w:tc>
        <w:tc>
          <w:tcPr>
            <w:tcW w:w="15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Bigint(20)</w:t>
            </w:r>
          </w:p>
        </w:tc>
        <w:tc>
          <w:tcPr>
            <w:tcW w:w="6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1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78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PCA082</w:t>
            </w:r>
          </w:p>
        </w:tc>
        <w:tc>
          <w:tcPr>
            <w:tcW w:w="143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操作时间</w:t>
            </w:r>
          </w:p>
        </w:tc>
        <w:tc>
          <w:tcPr>
            <w:tcW w:w="15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datetime</w:t>
            </w:r>
          </w:p>
        </w:tc>
        <w:tc>
          <w:tcPr>
            <w:tcW w:w="6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1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78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PCA083</w:t>
            </w:r>
          </w:p>
        </w:tc>
        <w:tc>
          <w:tcPr>
            <w:tcW w:w="143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操作内容</w:t>
            </w:r>
          </w:p>
        </w:tc>
        <w:tc>
          <w:tcPr>
            <w:tcW w:w="15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text</w:t>
            </w:r>
          </w:p>
        </w:tc>
        <w:tc>
          <w:tcPr>
            <w:tcW w:w="6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1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78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PCA001</w:t>
            </w:r>
          </w:p>
        </w:tc>
        <w:tc>
          <w:tcPr>
            <w:tcW w:w="143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企业ID</w:t>
            </w:r>
          </w:p>
        </w:tc>
        <w:tc>
          <w:tcPr>
            <w:tcW w:w="15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Bigint(20)</w:t>
            </w:r>
          </w:p>
        </w:tc>
        <w:tc>
          <w:tcPr>
            <w:tcW w:w="6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1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78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PBA050</w:t>
            </w:r>
          </w:p>
        </w:tc>
        <w:tc>
          <w:tcPr>
            <w:tcW w:w="143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客户ID</w:t>
            </w:r>
          </w:p>
        </w:tc>
        <w:tc>
          <w:tcPr>
            <w:tcW w:w="15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Bigint(20)</w:t>
            </w:r>
          </w:p>
        </w:tc>
        <w:tc>
          <w:tcPr>
            <w:tcW w:w="6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1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78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PCA084</w:t>
            </w:r>
          </w:p>
        </w:tc>
        <w:tc>
          <w:tcPr>
            <w:tcW w:w="143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操作平台</w:t>
            </w:r>
          </w:p>
        </w:tc>
        <w:tc>
          <w:tcPr>
            <w:tcW w:w="15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Varchar(3)</w:t>
            </w:r>
          </w:p>
        </w:tc>
        <w:tc>
          <w:tcPr>
            <w:tcW w:w="6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1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1 建设单位 2 承建单位 3 监理单位 4 企业</w:t>
            </w:r>
          </w:p>
        </w:tc>
      </w:tr>
    </w:tbl>
    <w:p>
      <w:pPr>
        <w:bidi w:val="0"/>
        <w:rPr>
          <w:rStyle w:val="7"/>
          <w:rFonts w:hint="eastAsia"/>
          <w:lang w:val="en-US" w:eastAsia="zh-CN"/>
        </w:rPr>
      </w:pPr>
    </w:p>
    <w:p>
      <w:pPr>
        <w:rPr>
          <w:rFonts w:hint="eastAsia"/>
        </w:rPr>
      </w:pPr>
    </w:p>
    <w:p>
      <w:pPr>
        <w:pStyle w:val="4"/>
        <w:tabs>
          <w:tab w:val="left" w:pos="420"/>
          <w:tab w:val="clear" w:pos="432"/>
        </w:tabs>
        <w:ind w:left="0" w:leftChars="0" w:firstLine="0" w:firstLineChars="0"/>
        <w:rPr>
          <w:b w:val="0"/>
          <w:bCs w:val="0"/>
        </w:rPr>
      </w:pPr>
      <w:r>
        <w:rPr>
          <w:rFonts w:hint="eastAsia"/>
          <w:lang w:val="en-US" w:eastAsia="zh-CN"/>
        </w:rPr>
        <w:t>PC10 职工</w:t>
      </w:r>
      <w:r>
        <w:rPr>
          <w:rFonts w:hint="eastAsia"/>
        </w:rPr>
        <w:t>信息表</w:t>
      </w:r>
      <w:r>
        <w:rPr>
          <w:b w:val="0"/>
          <w:bCs w:val="0"/>
        </w:rPr>
        <w:t xml:space="preserve"> </w:t>
      </w:r>
    </w:p>
    <w:tbl>
      <w:tblPr>
        <w:tblStyle w:val="6"/>
        <w:tblW w:w="10418" w:type="dxa"/>
        <w:tblInd w:w="-10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4"/>
        <w:gridCol w:w="1496"/>
        <w:gridCol w:w="1701"/>
        <w:gridCol w:w="999"/>
        <w:gridCol w:w="4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</w:trPr>
        <w:tc>
          <w:tcPr>
            <w:tcW w:w="2004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shd w:val="clear" w:color="auto" w:fill="C0C0C0"/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字段名称</w:t>
            </w:r>
          </w:p>
        </w:tc>
        <w:tc>
          <w:tcPr>
            <w:tcW w:w="14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0C0C0"/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注释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0C0C0"/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类别</w:t>
            </w:r>
          </w:p>
        </w:tc>
        <w:tc>
          <w:tcPr>
            <w:tcW w:w="9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0C0C0"/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主键</w:t>
            </w:r>
          </w:p>
        </w:tc>
        <w:tc>
          <w:tcPr>
            <w:tcW w:w="421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shd w:val="clear" w:color="auto" w:fill="C0C0C0"/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04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PCA100</w:t>
            </w:r>
          </w:p>
        </w:tc>
        <w:tc>
          <w:tcPr>
            <w:tcW w:w="14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ID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Bigint(20)</w:t>
            </w:r>
          </w:p>
        </w:tc>
        <w:tc>
          <w:tcPr>
            <w:tcW w:w="9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21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</w:trPr>
        <w:tc>
          <w:tcPr>
            <w:tcW w:w="2004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PCA101</w:t>
            </w:r>
          </w:p>
        </w:tc>
        <w:tc>
          <w:tcPr>
            <w:tcW w:w="14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姓名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Varchar(16)</w:t>
            </w:r>
          </w:p>
        </w:tc>
        <w:tc>
          <w:tcPr>
            <w:tcW w:w="9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421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</w:trPr>
        <w:tc>
          <w:tcPr>
            <w:tcW w:w="2004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PCA102</w:t>
            </w:r>
          </w:p>
        </w:tc>
        <w:tc>
          <w:tcPr>
            <w:tcW w:w="14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首字母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Varchar(16)</w:t>
            </w:r>
          </w:p>
        </w:tc>
        <w:tc>
          <w:tcPr>
            <w:tcW w:w="9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421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</w:trPr>
        <w:tc>
          <w:tcPr>
            <w:tcW w:w="2004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AAA002</w:t>
            </w:r>
          </w:p>
        </w:tc>
        <w:tc>
          <w:tcPr>
            <w:tcW w:w="14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性别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Varchar(1)</w:t>
            </w:r>
          </w:p>
        </w:tc>
        <w:tc>
          <w:tcPr>
            <w:tcW w:w="9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421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04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PCA103</w:t>
            </w:r>
          </w:p>
        </w:tc>
        <w:tc>
          <w:tcPr>
            <w:tcW w:w="14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身份证号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Varchar(20)</w:t>
            </w:r>
          </w:p>
        </w:tc>
        <w:tc>
          <w:tcPr>
            <w:tcW w:w="9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421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9" w:hRule="atLeast"/>
        </w:trPr>
        <w:tc>
          <w:tcPr>
            <w:tcW w:w="2004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PCA104</w:t>
            </w:r>
          </w:p>
        </w:tc>
        <w:tc>
          <w:tcPr>
            <w:tcW w:w="14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身份证正面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Varchar(128)</w:t>
            </w:r>
          </w:p>
        </w:tc>
        <w:tc>
          <w:tcPr>
            <w:tcW w:w="9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421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9" w:hRule="atLeast"/>
        </w:trPr>
        <w:tc>
          <w:tcPr>
            <w:tcW w:w="2004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PCA105</w:t>
            </w:r>
          </w:p>
        </w:tc>
        <w:tc>
          <w:tcPr>
            <w:tcW w:w="14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身份证背面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Varchar(128)</w:t>
            </w:r>
          </w:p>
        </w:tc>
        <w:tc>
          <w:tcPr>
            <w:tcW w:w="9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421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</w:trPr>
        <w:tc>
          <w:tcPr>
            <w:tcW w:w="2004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PCA106</w:t>
            </w:r>
          </w:p>
        </w:tc>
        <w:tc>
          <w:tcPr>
            <w:tcW w:w="14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住址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Varchar(128)</w:t>
            </w:r>
          </w:p>
        </w:tc>
        <w:tc>
          <w:tcPr>
            <w:tcW w:w="9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421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9" w:hRule="atLeast"/>
        </w:trPr>
        <w:tc>
          <w:tcPr>
            <w:tcW w:w="2004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PCA107</w:t>
            </w:r>
          </w:p>
        </w:tc>
        <w:tc>
          <w:tcPr>
            <w:tcW w:w="14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经常居住地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Varchar(128)</w:t>
            </w:r>
          </w:p>
        </w:tc>
        <w:tc>
          <w:tcPr>
            <w:tcW w:w="9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421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04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PCA108</w:t>
            </w:r>
          </w:p>
        </w:tc>
        <w:tc>
          <w:tcPr>
            <w:tcW w:w="14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联系电话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Varchar(16)</w:t>
            </w:r>
          </w:p>
        </w:tc>
        <w:tc>
          <w:tcPr>
            <w:tcW w:w="9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421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9" w:hRule="atLeast"/>
        </w:trPr>
        <w:tc>
          <w:tcPr>
            <w:tcW w:w="2004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PCA109</w:t>
            </w:r>
          </w:p>
        </w:tc>
        <w:tc>
          <w:tcPr>
            <w:tcW w:w="14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手印地址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Varchar(128)</w:t>
            </w:r>
          </w:p>
        </w:tc>
        <w:tc>
          <w:tcPr>
            <w:tcW w:w="9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421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9" w:hRule="atLeast"/>
        </w:trPr>
        <w:tc>
          <w:tcPr>
            <w:tcW w:w="2004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PCA110</w:t>
            </w:r>
          </w:p>
        </w:tc>
        <w:tc>
          <w:tcPr>
            <w:tcW w:w="14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签名地址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Varchar(128)</w:t>
            </w:r>
          </w:p>
        </w:tc>
        <w:tc>
          <w:tcPr>
            <w:tcW w:w="9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421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</w:trPr>
        <w:tc>
          <w:tcPr>
            <w:tcW w:w="2004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PCA111</w:t>
            </w:r>
          </w:p>
        </w:tc>
        <w:tc>
          <w:tcPr>
            <w:tcW w:w="14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备案时间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datetime</w:t>
            </w:r>
          </w:p>
        </w:tc>
        <w:tc>
          <w:tcPr>
            <w:tcW w:w="9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421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9" w:hRule="atLeast"/>
        </w:trPr>
        <w:tc>
          <w:tcPr>
            <w:tcW w:w="2004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strike/>
                <w:dstrike w:val="0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strike/>
                <w:dstrike w:val="0"/>
                <w:kern w:val="0"/>
                <w:szCs w:val="21"/>
                <w:lang w:val="en-US" w:eastAsia="zh-CN"/>
              </w:rPr>
              <w:t>PCA001</w:t>
            </w:r>
          </w:p>
        </w:tc>
        <w:tc>
          <w:tcPr>
            <w:tcW w:w="14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strike/>
                <w:dstrike w:val="0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theme="minorBidi"/>
                <w:strike/>
                <w:dstrike w:val="0"/>
                <w:kern w:val="0"/>
                <w:sz w:val="21"/>
                <w:szCs w:val="21"/>
                <w:lang w:val="en-US" w:eastAsia="zh-CN" w:bidi="ar-SA"/>
              </w:rPr>
              <w:t>企业ID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strike/>
                <w:dstrike w:val="0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strike/>
                <w:dstrike w:val="0"/>
                <w:kern w:val="0"/>
                <w:szCs w:val="21"/>
                <w:lang w:val="en-US" w:eastAsia="zh-CN"/>
              </w:rPr>
              <w:t>Bigint(20)</w:t>
            </w:r>
          </w:p>
        </w:tc>
        <w:tc>
          <w:tcPr>
            <w:tcW w:w="9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 w:eastAsiaTheme="minorEastAsia" w:cstheme="minorBidi"/>
                <w:strike/>
                <w:dstrike w:val="0"/>
                <w:kern w:val="0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421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hint="default" w:ascii="宋体" w:hAnsi="宋体" w:eastAsiaTheme="minorEastAsia"/>
                <w:strike/>
                <w:dstrike w:val="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trike/>
                <w:dstrike w:val="0"/>
                <w:kern w:val="0"/>
                <w:szCs w:val="21"/>
                <w:lang w:val="en-US" w:eastAsia="zh-CN"/>
              </w:rPr>
              <w:t>在营企业使用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9" w:hRule="atLeast"/>
        </w:trPr>
        <w:tc>
          <w:tcPr>
            <w:tcW w:w="2004" w:type="dxa"/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strike/>
                <w:dstrike w:val="0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strike/>
                <w:dstrike w:val="0"/>
                <w:kern w:val="0"/>
                <w:szCs w:val="21"/>
                <w:lang w:val="en-US" w:eastAsia="zh-CN"/>
              </w:rPr>
              <w:t>PCA112</w:t>
            </w:r>
          </w:p>
        </w:tc>
        <w:tc>
          <w:tcPr>
            <w:tcW w:w="1496" w:type="dxa"/>
            <w:vAlign w:val="bottom"/>
          </w:tcPr>
          <w:p>
            <w:pPr>
              <w:widowControl/>
              <w:jc w:val="left"/>
              <w:rPr>
                <w:rFonts w:hint="eastAsia" w:ascii="宋体" w:hAnsi="宋体" w:eastAsiaTheme="minorEastAsia" w:cstheme="minorBidi"/>
                <w:strike/>
                <w:dstrike w:val="0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strike/>
                <w:dstrike w:val="0"/>
                <w:kern w:val="0"/>
                <w:szCs w:val="21"/>
                <w:lang w:val="en-US" w:eastAsia="zh-CN"/>
              </w:rPr>
              <w:t>绑定员工ID</w:t>
            </w:r>
          </w:p>
        </w:tc>
        <w:tc>
          <w:tcPr>
            <w:tcW w:w="1701" w:type="dxa"/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strike/>
                <w:dstrike w:val="0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strike/>
                <w:dstrike w:val="0"/>
                <w:kern w:val="0"/>
                <w:szCs w:val="21"/>
                <w:lang w:val="en-US" w:eastAsia="zh-CN"/>
              </w:rPr>
              <w:t>Bigint(20)</w:t>
            </w:r>
          </w:p>
        </w:tc>
        <w:tc>
          <w:tcPr>
            <w:tcW w:w="999" w:type="dxa"/>
            <w:vAlign w:val="bottom"/>
          </w:tcPr>
          <w:p>
            <w:pPr>
              <w:widowControl/>
              <w:jc w:val="center"/>
              <w:rPr>
                <w:rFonts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4218" w:type="dxa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04" w:type="dxa"/>
            <w:vAlign w:val="bottom"/>
          </w:tcPr>
          <w:p>
            <w:pPr>
              <w:widowControl/>
              <w:tabs>
                <w:tab w:val="center" w:pos="894"/>
              </w:tabs>
              <w:jc w:val="left"/>
              <w:rPr>
                <w:rFonts w:hint="default" w:ascii="宋体" w:hAnsi="宋体" w:eastAsiaTheme="minorEastAsia" w:cstheme="minorBidi"/>
                <w:strike/>
                <w:dstrike w:val="0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strike/>
                <w:dstrike w:val="0"/>
                <w:kern w:val="0"/>
                <w:szCs w:val="21"/>
                <w:lang w:val="en-US" w:eastAsia="zh-CN"/>
              </w:rPr>
              <w:t>PCA113</w:t>
            </w:r>
            <w:r>
              <w:rPr>
                <w:rFonts w:hint="eastAsia" w:ascii="宋体" w:hAnsi="宋体"/>
                <w:strike/>
                <w:dstrike w:val="0"/>
                <w:kern w:val="0"/>
                <w:szCs w:val="21"/>
                <w:lang w:val="en-US" w:eastAsia="zh-CN"/>
              </w:rPr>
              <w:tab/>
            </w:r>
          </w:p>
        </w:tc>
        <w:tc>
          <w:tcPr>
            <w:tcW w:w="1496" w:type="dxa"/>
            <w:vAlign w:val="bottom"/>
          </w:tcPr>
          <w:p>
            <w:pPr>
              <w:widowControl/>
              <w:jc w:val="left"/>
              <w:rPr>
                <w:rFonts w:hint="eastAsia" w:ascii="宋体" w:hAnsi="宋体" w:eastAsiaTheme="minorEastAsia" w:cstheme="minorBidi"/>
                <w:strike/>
                <w:dstrike w:val="0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strike/>
                <w:dstrike w:val="0"/>
                <w:kern w:val="0"/>
                <w:szCs w:val="21"/>
                <w:lang w:val="en-US" w:eastAsia="zh-CN"/>
              </w:rPr>
              <w:t>微信ID</w:t>
            </w:r>
          </w:p>
        </w:tc>
        <w:tc>
          <w:tcPr>
            <w:tcW w:w="1701" w:type="dxa"/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strike/>
                <w:dstrike w:val="0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strike/>
                <w:dstrike w:val="0"/>
                <w:kern w:val="0"/>
                <w:szCs w:val="21"/>
                <w:lang w:val="en-US" w:eastAsia="zh-CN"/>
              </w:rPr>
              <w:t>Varchar(64)</w:t>
            </w:r>
          </w:p>
        </w:tc>
        <w:tc>
          <w:tcPr>
            <w:tcW w:w="999" w:type="dxa"/>
            <w:vAlign w:val="bottom"/>
          </w:tcPr>
          <w:p>
            <w:pPr>
              <w:widowControl/>
              <w:jc w:val="center"/>
              <w:rPr>
                <w:rFonts w:ascii="宋体" w:hAnsi="宋体" w:eastAsiaTheme="minorEastAsia" w:cstheme="minorBidi"/>
                <w:strike/>
                <w:dstrike w:val="0"/>
                <w:kern w:val="0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4218" w:type="dxa"/>
          </w:tcPr>
          <w:p>
            <w:pPr>
              <w:widowControl/>
              <w:jc w:val="center"/>
              <w:rPr>
                <w:rFonts w:hint="default" w:ascii="宋体" w:hAnsi="宋体" w:eastAsiaTheme="minorEastAsia"/>
                <w:strike/>
                <w:dstrike w:val="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trike/>
                <w:dstrike w:val="0"/>
                <w:kern w:val="0"/>
                <w:szCs w:val="21"/>
                <w:lang w:val="en-US" w:eastAsia="zh-CN"/>
              </w:rPr>
              <w:t>openId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2004" w:type="dxa"/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PBA050</w:t>
            </w:r>
          </w:p>
        </w:tc>
        <w:tc>
          <w:tcPr>
            <w:tcW w:w="1496" w:type="dxa"/>
            <w:vAlign w:val="bottom"/>
          </w:tcPr>
          <w:p>
            <w:pPr>
              <w:widowControl/>
              <w:jc w:val="left"/>
              <w:rPr>
                <w:rFonts w:hint="eastAsia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eastAsia="zh-CN"/>
              </w:rPr>
              <w:t>客户ID</w:t>
            </w:r>
          </w:p>
        </w:tc>
        <w:tc>
          <w:tcPr>
            <w:tcW w:w="1701" w:type="dxa"/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Bigint(20)</w:t>
            </w:r>
          </w:p>
        </w:tc>
        <w:tc>
          <w:tcPr>
            <w:tcW w:w="999" w:type="dxa"/>
            <w:vAlign w:val="bottom"/>
          </w:tcPr>
          <w:p>
            <w:pPr>
              <w:widowControl/>
              <w:jc w:val="center"/>
              <w:rPr>
                <w:rFonts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4218" w:type="dxa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2004" w:type="dxa"/>
            <w:vAlign w:val="bottom"/>
          </w:tcPr>
          <w:p>
            <w:pPr>
              <w:widowControl/>
              <w:jc w:val="left"/>
              <w:rPr>
                <w:rFonts w:hint="eastAsia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AAA001</w:t>
            </w:r>
          </w:p>
        </w:tc>
        <w:tc>
          <w:tcPr>
            <w:tcW w:w="1496" w:type="dxa"/>
            <w:vAlign w:val="bottom"/>
          </w:tcPr>
          <w:p>
            <w:pPr>
              <w:widowControl/>
              <w:jc w:val="left"/>
              <w:rPr>
                <w:rFonts w:hint="eastAsia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有效标志</w:t>
            </w:r>
          </w:p>
        </w:tc>
        <w:tc>
          <w:tcPr>
            <w:tcW w:w="1701" w:type="dxa"/>
            <w:vAlign w:val="bottom"/>
          </w:tcPr>
          <w:p>
            <w:pPr>
              <w:widowControl/>
              <w:jc w:val="left"/>
              <w:rPr>
                <w:rFonts w:hint="eastAsia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ascii="宋体" w:hAnsi="宋体"/>
                <w:kern w:val="0"/>
                <w:szCs w:val="21"/>
              </w:rPr>
              <w:t>V</w:t>
            </w:r>
            <w:r>
              <w:rPr>
                <w:rFonts w:hint="eastAsia" w:ascii="宋体" w:hAnsi="宋体"/>
                <w:kern w:val="0"/>
                <w:szCs w:val="21"/>
              </w:rPr>
              <w:t>archar(3)</w:t>
            </w:r>
          </w:p>
        </w:tc>
        <w:tc>
          <w:tcPr>
            <w:tcW w:w="999" w:type="dxa"/>
            <w:vAlign w:val="bottom"/>
          </w:tcPr>
          <w:p>
            <w:pPr>
              <w:widowControl/>
              <w:jc w:val="center"/>
              <w:rPr>
                <w:rFonts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4218" w:type="dxa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2004" w:type="dxa"/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PCA114</w:t>
            </w:r>
          </w:p>
        </w:tc>
        <w:tc>
          <w:tcPr>
            <w:tcW w:w="1496" w:type="dxa"/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模板照片</w:t>
            </w:r>
          </w:p>
        </w:tc>
        <w:tc>
          <w:tcPr>
            <w:tcW w:w="1701" w:type="dxa"/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Varchar(128)</w:t>
            </w:r>
          </w:p>
        </w:tc>
        <w:tc>
          <w:tcPr>
            <w:tcW w:w="999" w:type="dxa"/>
            <w:vAlign w:val="bottom"/>
          </w:tcPr>
          <w:p>
            <w:pPr>
              <w:widowControl/>
              <w:jc w:val="center"/>
              <w:rPr>
                <w:rFonts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4218" w:type="dxa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04" w:type="dxa"/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PCA115</w:t>
            </w:r>
          </w:p>
        </w:tc>
        <w:tc>
          <w:tcPr>
            <w:tcW w:w="1496" w:type="dxa"/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银行卡号</w:t>
            </w:r>
          </w:p>
        </w:tc>
        <w:tc>
          <w:tcPr>
            <w:tcW w:w="1701" w:type="dxa"/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Varchar(20)</w:t>
            </w:r>
          </w:p>
        </w:tc>
        <w:tc>
          <w:tcPr>
            <w:tcW w:w="999" w:type="dxa"/>
            <w:vAlign w:val="bottom"/>
          </w:tcPr>
          <w:p>
            <w:pPr>
              <w:widowControl/>
              <w:jc w:val="center"/>
              <w:rPr>
                <w:rFonts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4218" w:type="dxa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04" w:type="dxa"/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PCA116</w:t>
            </w:r>
          </w:p>
        </w:tc>
        <w:tc>
          <w:tcPr>
            <w:tcW w:w="1496" w:type="dxa"/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人脸库Id</w:t>
            </w:r>
          </w:p>
        </w:tc>
        <w:tc>
          <w:tcPr>
            <w:tcW w:w="1701" w:type="dxa"/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varchar(32)</w:t>
            </w:r>
          </w:p>
        </w:tc>
        <w:tc>
          <w:tcPr>
            <w:tcW w:w="999" w:type="dxa"/>
            <w:vAlign w:val="bottom"/>
          </w:tcPr>
          <w:p>
            <w:pPr>
              <w:widowControl/>
              <w:jc w:val="center"/>
              <w:rPr>
                <w:rFonts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4218" w:type="dxa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2004" w:type="dxa"/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PCA117</w:t>
            </w:r>
          </w:p>
        </w:tc>
        <w:tc>
          <w:tcPr>
            <w:tcW w:w="1496" w:type="dxa"/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身份证有效截止日期</w:t>
            </w:r>
          </w:p>
        </w:tc>
        <w:tc>
          <w:tcPr>
            <w:tcW w:w="1701" w:type="dxa"/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Varchar(16)</w:t>
            </w:r>
          </w:p>
        </w:tc>
        <w:tc>
          <w:tcPr>
            <w:tcW w:w="999" w:type="dxa"/>
            <w:vAlign w:val="bottom"/>
          </w:tcPr>
          <w:p>
            <w:pPr>
              <w:widowControl/>
              <w:jc w:val="center"/>
              <w:rPr>
                <w:rFonts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4218" w:type="dxa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2004" w:type="dxa"/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PCA118</w:t>
            </w:r>
          </w:p>
        </w:tc>
        <w:tc>
          <w:tcPr>
            <w:tcW w:w="1496" w:type="dxa"/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社保卡</w:t>
            </w:r>
          </w:p>
        </w:tc>
        <w:tc>
          <w:tcPr>
            <w:tcW w:w="1701" w:type="dxa"/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Varchar(128)</w:t>
            </w:r>
          </w:p>
        </w:tc>
        <w:tc>
          <w:tcPr>
            <w:tcW w:w="999" w:type="dxa"/>
            <w:vAlign w:val="bottom"/>
          </w:tcPr>
          <w:p>
            <w:pPr>
              <w:widowControl/>
              <w:jc w:val="center"/>
              <w:rPr>
                <w:rFonts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4218" w:type="dxa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2004" w:type="dxa"/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PCA119</w:t>
            </w:r>
          </w:p>
        </w:tc>
        <w:tc>
          <w:tcPr>
            <w:tcW w:w="1496" w:type="dxa"/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社保银行卡号</w:t>
            </w:r>
          </w:p>
        </w:tc>
        <w:tc>
          <w:tcPr>
            <w:tcW w:w="1701" w:type="dxa"/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Varchar(32)</w:t>
            </w:r>
          </w:p>
        </w:tc>
        <w:tc>
          <w:tcPr>
            <w:tcW w:w="999" w:type="dxa"/>
            <w:vAlign w:val="bottom"/>
          </w:tcPr>
          <w:p>
            <w:pPr>
              <w:widowControl/>
              <w:jc w:val="center"/>
              <w:rPr>
                <w:rFonts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4218" w:type="dxa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2004" w:type="dxa"/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PCA120</w:t>
            </w:r>
          </w:p>
        </w:tc>
        <w:tc>
          <w:tcPr>
            <w:tcW w:w="1496" w:type="dxa"/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民族</w:t>
            </w:r>
          </w:p>
        </w:tc>
        <w:tc>
          <w:tcPr>
            <w:tcW w:w="1701" w:type="dxa"/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Varchar(16)</w:t>
            </w:r>
          </w:p>
        </w:tc>
        <w:tc>
          <w:tcPr>
            <w:tcW w:w="999" w:type="dxa"/>
            <w:vAlign w:val="bottom"/>
          </w:tcPr>
          <w:p>
            <w:pPr>
              <w:widowControl/>
              <w:jc w:val="center"/>
              <w:rPr>
                <w:rFonts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4218" w:type="dxa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04" w:type="dxa"/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PCA121</w:t>
            </w:r>
          </w:p>
        </w:tc>
        <w:tc>
          <w:tcPr>
            <w:tcW w:w="1496" w:type="dxa"/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文化程度</w:t>
            </w:r>
          </w:p>
        </w:tc>
        <w:tc>
          <w:tcPr>
            <w:tcW w:w="1701" w:type="dxa"/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Varchar(3)</w:t>
            </w:r>
          </w:p>
        </w:tc>
        <w:tc>
          <w:tcPr>
            <w:tcW w:w="999" w:type="dxa"/>
            <w:vAlign w:val="bottom"/>
          </w:tcPr>
          <w:p>
            <w:pPr>
              <w:widowControl/>
              <w:jc w:val="center"/>
              <w:rPr>
                <w:rFonts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4218" w:type="dxa"/>
          </w:tcPr>
          <w:p>
            <w:pPr>
              <w:widowControl/>
              <w:numPr>
                <w:ilvl w:val="0"/>
                <w:numId w:val="2"/>
              </w:numPr>
              <w:jc w:val="center"/>
              <w:rPr>
                <w:rFonts w:hint="eastAsia"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博士、</w:t>
            </w: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2.</w:t>
            </w:r>
            <w:r>
              <w:rPr>
                <w:rFonts w:hint="eastAsia" w:ascii="宋体" w:hAnsi="宋体"/>
                <w:kern w:val="0"/>
                <w:szCs w:val="21"/>
              </w:rPr>
              <w:t>硕士、</w:t>
            </w: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3.</w:t>
            </w:r>
            <w:r>
              <w:rPr>
                <w:rFonts w:hint="eastAsia" w:ascii="宋体" w:hAnsi="宋体"/>
                <w:kern w:val="0"/>
                <w:szCs w:val="21"/>
              </w:rPr>
              <w:t>本科、</w:t>
            </w: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4.</w:t>
            </w:r>
            <w:r>
              <w:rPr>
                <w:rFonts w:hint="eastAsia" w:ascii="宋体" w:hAnsi="宋体"/>
                <w:kern w:val="0"/>
                <w:szCs w:val="21"/>
              </w:rPr>
              <w:t>大专、</w:t>
            </w: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5.</w:t>
            </w:r>
            <w:r>
              <w:rPr>
                <w:rFonts w:hint="eastAsia" w:ascii="宋体" w:hAnsi="宋体"/>
                <w:kern w:val="0"/>
                <w:szCs w:val="21"/>
              </w:rPr>
              <w:t>中专、</w:t>
            </w: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6.</w:t>
            </w:r>
            <w:r>
              <w:rPr>
                <w:rFonts w:hint="eastAsia" w:ascii="宋体" w:hAnsi="宋体"/>
                <w:kern w:val="0"/>
                <w:szCs w:val="21"/>
              </w:rPr>
              <w:t>高中，</w:t>
            </w: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7.</w:t>
            </w:r>
            <w:r>
              <w:rPr>
                <w:rFonts w:hint="eastAsia" w:ascii="宋体" w:hAnsi="宋体"/>
                <w:kern w:val="0"/>
                <w:szCs w:val="21"/>
              </w:rPr>
              <w:t>初中、</w:t>
            </w: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8.</w:t>
            </w:r>
            <w:r>
              <w:rPr>
                <w:rFonts w:hint="eastAsia" w:ascii="宋体" w:hAnsi="宋体"/>
                <w:kern w:val="0"/>
                <w:szCs w:val="21"/>
              </w:rPr>
              <w:t>小学、</w:t>
            </w: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9.</w:t>
            </w:r>
            <w:r>
              <w:rPr>
                <w:rFonts w:hint="eastAsia" w:ascii="宋体" w:hAnsi="宋体"/>
                <w:kern w:val="0"/>
                <w:szCs w:val="21"/>
              </w:rPr>
              <w:t>文盲、</w:t>
            </w: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10</w:t>
            </w:r>
            <w:r>
              <w:rPr>
                <w:rFonts w:hint="eastAsia" w:ascii="宋体" w:hAnsi="宋体"/>
                <w:kern w:val="0"/>
                <w:szCs w:val="21"/>
              </w:rPr>
              <w:t>半文盲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2004" w:type="dxa"/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PCA122</w:t>
            </w:r>
          </w:p>
        </w:tc>
        <w:tc>
          <w:tcPr>
            <w:tcW w:w="1496" w:type="dxa"/>
            <w:vAlign w:val="bottom"/>
          </w:tcPr>
          <w:p>
            <w:pPr>
              <w:widowControl/>
              <w:jc w:val="left"/>
              <w:rPr>
                <w:rFonts w:hint="eastAsia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政治面貌</w:t>
            </w:r>
          </w:p>
        </w:tc>
        <w:tc>
          <w:tcPr>
            <w:tcW w:w="1701" w:type="dxa"/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Varchar(3)</w:t>
            </w:r>
          </w:p>
        </w:tc>
        <w:tc>
          <w:tcPr>
            <w:tcW w:w="999" w:type="dxa"/>
            <w:vAlign w:val="bottom"/>
          </w:tcPr>
          <w:p>
            <w:pPr>
              <w:widowControl/>
              <w:jc w:val="center"/>
              <w:rPr>
                <w:rFonts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4218" w:type="dxa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1 中共党员</w:t>
            </w:r>
          </w:p>
          <w:p>
            <w:pPr>
              <w:widowControl/>
              <w:jc w:val="center"/>
              <w:rPr>
                <w:rFonts w:hint="eastAsia"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2 中共预备党员</w:t>
            </w:r>
          </w:p>
          <w:p>
            <w:pPr>
              <w:widowControl/>
              <w:jc w:val="center"/>
              <w:rPr>
                <w:rFonts w:hint="eastAsia"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3共青团员</w:t>
            </w:r>
          </w:p>
          <w:p>
            <w:pPr>
              <w:widowControl/>
              <w:jc w:val="center"/>
              <w:rPr>
                <w:rFonts w:hint="eastAsia"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4 民革党员</w:t>
            </w:r>
          </w:p>
          <w:p>
            <w:pPr>
              <w:widowControl/>
              <w:jc w:val="center"/>
              <w:rPr>
                <w:rFonts w:hint="eastAsia"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5 民盟盟员</w:t>
            </w:r>
          </w:p>
          <w:p>
            <w:pPr>
              <w:widowControl/>
              <w:jc w:val="center"/>
              <w:rPr>
                <w:rFonts w:hint="eastAsia"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6</w:t>
            </w:r>
            <w:r>
              <w:rPr>
                <w:rFonts w:hint="eastAsia" w:ascii="宋体" w:hAnsi="宋体"/>
                <w:kern w:val="0"/>
                <w:szCs w:val="21"/>
              </w:rPr>
              <w:t xml:space="preserve"> 民建会员</w:t>
            </w:r>
          </w:p>
          <w:p>
            <w:pPr>
              <w:widowControl/>
              <w:jc w:val="center"/>
              <w:rPr>
                <w:rFonts w:hint="eastAsia"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7 民进会员</w:t>
            </w:r>
          </w:p>
          <w:p>
            <w:pPr>
              <w:widowControl/>
              <w:jc w:val="center"/>
              <w:rPr>
                <w:rFonts w:hint="eastAsia"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8 农工党党员</w:t>
            </w:r>
          </w:p>
          <w:p>
            <w:pPr>
              <w:widowControl/>
              <w:jc w:val="center"/>
              <w:rPr>
                <w:rFonts w:hint="eastAsia"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9 致公党党员</w:t>
            </w:r>
          </w:p>
          <w:p>
            <w:pPr>
              <w:widowControl/>
              <w:jc w:val="center"/>
              <w:rPr>
                <w:rFonts w:hint="eastAsia"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10 九三学社社员</w:t>
            </w:r>
          </w:p>
          <w:p>
            <w:pPr>
              <w:widowControl/>
              <w:jc w:val="center"/>
              <w:rPr>
                <w:rFonts w:hint="eastAsia"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11 台盟盟员</w:t>
            </w:r>
          </w:p>
          <w:p>
            <w:pPr>
              <w:widowControl/>
              <w:jc w:val="center"/>
              <w:rPr>
                <w:rFonts w:hint="eastAsia"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12 无党派人士</w:t>
            </w:r>
          </w:p>
          <w:p>
            <w:pPr>
              <w:widowControl/>
              <w:jc w:val="center"/>
              <w:rPr>
                <w:rFonts w:hint="eastAsia"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0</w:t>
            </w:r>
            <w:r>
              <w:rPr>
                <w:rFonts w:hint="eastAsia" w:ascii="宋体" w:hAnsi="宋体"/>
                <w:kern w:val="0"/>
                <w:szCs w:val="21"/>
              </w:rPr>
              <w:t>群众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2004" w:type="dxa"/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PCA123</w:t>
            </w:r>
          </w:p>
        </w:tc>
        <w:tc>
          <w:tcPr>
            <w:tcW w:w="1496" w:type="dxa"/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户口类型</w:t>
            </w:r>
          </w:p>
        </w:tc>
        <w:tc>
          <w:tcPr>
            <w:tcW w:w="1701" w:type="dxa"/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Varchar(3)</w:t>
            </w:r>
          </w:p>
        </w:tc>
        <w:tc>
          <w:tcPr>
            <w:tcW w:w="999" w:type="dxa"/>
            <w:vAlign w:val="bottom"/>
          </w:tcPr>
          <w:p>
            <w:pPr>
              <w:widowControl/>
              <w:jc w:val="center"/>
              <w:rPr>
                <w:rFonts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4218" w:type="dxa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Cs w:val="21"/>
              </w:rPr>
            </w:pPr>
            <w:r>
              <w:rPr>
                <w:rFonts w:hint="eastAsia" w:ascii="Tahoma" w:hAnsi="Tahoma" w:eastAsia="宋体" w:cs="Tahoma"/>
                <w:i w:val="0"/>
                <w:caps w:val="0"/>
                <w:color w:val="333333"/>
                <w:spacing w:val="0"/>
                <w:sz w:val="24"/>
                <w:szCs w:val="24"/>
                <w:lang w:val="en-US" w:eastAsia="zh-CN"/>
              </w:rPr>
              <w:t>1.</w:t>
            </w:r>
            <w:r>
              <w:rPr>
                <w:rFonts w:ascii="Tahoma" w:hAnsi="Tahoma" w:eastAsia="Tahoma" w:cs="Tahoma"/>
                <w:i w:val="0"/>
                <w:caps w:val="0"/>
                <w:color w:val="333333"/>
                <w:spacing w:val="0"/>
                <w:sz w:val="24"/>
                <w:szCs w:val="24"/>
              </w:rPr>
              <w:t>农村户口</w:t>
            </w:r>
            <w:r>
              <w:rPr>
                <w:rFonts w:hint="eastAsia" w:ascii="Tahoma" w:hAnsi="Tahoma" w:eastAsia="宋体" w:cs="Tahoma"/>
                <w:i w:val="0"/>
                <w:caps w:val="0"/>
                <w:color w:val="333333"/>
                <w:spacing w:val="0"/>
                <w:sz w:val="24"/>
                <w:szCs w:val="24"/>
                <w:lang w:val="en-US" w:eastAsia="zh-CN"/>
              </w:rPr>
              <w:t>2.</w:t>
            </w:r>
            <w:r>
              <w:rPr>
                <w:rFonts w:ascii="Tahoma" w:hAnsi="Tahoma" w:eastAsia="Tahoma" w:cs="Tahoma"/>
                <w:i w:val="0"/>
                <w:caps w:val="0"/>
                <w:color w:val="333333"/>
                <w:spacing w:val="0"/>
                <w:sz w:val="24"/>
                <w:szCs w:val="24"/>
              </w:rPr>
              <w:t>城镇户口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04" w:type="dxa"/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PCA124</w:t>
            </w:r>
          </w:p>
        </w:tc>
        <w:tc>
          <w:tcPr>
            <w:tcW w:w="1496" w:type="dxa"/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受过合种训练</w:t>
            </w:r>
          </w:p>
        </w:tc>
        <w:tc>
          <w:tcPr>
            <w:tcW w:w="1701" w:type="dxa"/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Varchar(10)</w:t>
            </w:r>
          </w:p>
        </w:tc>
        <w:tc>
          <w:tcPr>
            <w:tcW w:w="999" w:type="dxa"/>
            <w:vAlign w:val="bottom"/>
          </w:tcPr>
          <w:p>
            <w:pPr>
              <w:widowControl/>
              <w:jc w:val="center"/>
              <w:rPr>
                <w:rFonts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4218" w:type="dxa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04" w:type="dxa"/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PCA125</w:t>
            </w:r>
          </w:p>
        </w:tc>
        <w:tc>
          <w:tcPr>
            <w:tcW w:w="1496" w:type="dxa"/>
            <w:vAlign w:val="bottom"/>
          </w:tcPr>
          <w:p>
            <w:pPr>
              <w:widowControl/>
              <w:jc w:val="left"/>
              <w:rPr>
                <w:rFonts w:hint="eastAsia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职业资格证书工种</w:t>
            </w:r>
          </w:p>
        </w:tc>
        <w:tc>
          <w:tcPr>
            <w:tcW w:w="1701" w:type="dxa"/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Varchar(32)</w:t>
            </w:r>
          </w:p>
        </w:tc>
        <w:tc>
          <w:tcPr>
            <w:tcW w:w="999" w:type="dxa"/>
            <w:vAlign w:val="bottom"/>
          </w:tcPr>
          <w:p>
            <w:pPr>
              <w:widowControl/>
              <w:jc w:val="center"/>
              <w:rPr>
                <w:rFonts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4218" w:type="dxa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2004" w:type="dxa"/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PCA126</w:t>
            </w:r>
          </w:p>
        </w:tc>
        <w:tc>
          <w:tcPr>
            <w:tcW w:w="1496" w:type="dxa"/>
            <w:vAlign w:val="bottom"/>
          </w:tcPr>
          <w:p>
            <w:pPr>
              <w:widowControl/>
              <w:jc w:val="left"/>
              <w:rPr>
                <w:rFonts w:hint="default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职业资格证书号码</w:t>
            </w:r>
          </w:p>
        </w:tc>
        <w:tc>
          <w:tcPr>
            <w:tcW w:w="1701" w:type="dxa"/>
            <w:vAlign w:val="bottom"/>
          </w:tcPr>
          <w:p>
            <w:pPr>
              <w:widowControl/>
              <w:jc w:val="left"/>
              <w:rPr>
                <w:rFonts w:hint="eastAsia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Varchar(32)</w:t>
            </w:r>
          </w:p>
        </w:tc>
        <w:tc>
          <w:tcPr>
            <w:tcW w:w="999" w:type="dxa"/>
            <w:vAlign w:val="bottom"/>
          </w:tcPr>
          <w:p>
            <w:pPr>
              <w:widowControl/>
              <w:jc w:val="center"/>
              <w:rPr>
                <w:rFonts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4218" w:type="dxa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2004" w:type="dxa"/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PCA127</w:t>
            </w:r>
          </w:p>
        </w:tc>
        <w:tc>
          <w:tcPr>
            <w:tcW w:w="1496" w:type="dxa"/>
            <w:vAlign w:val="bottom"/>
          </w:tcPr>
          <w:p>
            <w:pPr>
              <w:widowControl/>
              <w:jc w:val="left"/>
              <w:rPr>
                <w:rFonts w:hint="default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初始照片</w:t>
            </w:r>
          </w:p>
        </w:tc>
        <w:tc>
          <w:tcPr>
            <w:tcW w:w="1701" w:type="dxa"/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Varchar(128)</w:t>
            </w:r>
          </w:p>
        </w:tc>
        <w:tc>
          <w:tcPr>
            <w:tcW w:w="999" w:type="dxa"/>
            <w:vAlign w:val="bottom"/>
          </w:tcPr>
          <w:p>
            <w:pPr>
              <w:widowControl/>
              <w:jc w:val="center"/>
              <w:rPr>
                <w:rFonts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4218" w:type="dxa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2004" w:type="dxa"/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PCA128</w:t>
            </w:r>
          </w:p>
        </w:tc>
        <w:tc>
          <w:tcPr>
            <w:tcW w:w="1496" w:type="dxa"/>
            <w:vAlign w:val="bottom"/>
          </w:tcPr>
          <w:p>
            <w:pPr>
              <w:widowControl/>
              <w:jc w:val="left"/>
              <w:rPr>
                <w:rFonts w:hint="default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户口页照片</w:t>
            </w:r>
          </w:p>
        </w:tc>
        <w:tc>
          <w:tcPr>
            <w:tcW w:w="1701" w:type="dxa"/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Varchar(128)</w:t>
            </w:r>
          </w:p>
        </w:tc>
        <w:tc>
          <w:tcPr>
            <w:tcW w:w="999" w:type="dxa"/>
            <w:vAlign w:val="bottom"/>
          </w:tcPr>
          <w:p>
            <w:pPr>
              <w:widowControl/>
              <w:jc w:val="center"/>
              <w:rPr>
                <w:rFonts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4218" w:type="dxa"/>
          </w:tcPr>
          <w:p>
            <w:pPr>
              <w:widowControl/>
              <w:jc w:val="center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城市户口填写（非必填）</w:t>
            </w:r>
          </w:p>
        </w:tc>
      </w:tr>
    </w:tbl>
    <w:p>
      <w:pPr>
        <w:rPr>
          <w:rFonts w:hint="eastAsia"/>
        </w:rPr>
      </w:pPr>
    </w:p>
    <w:p>
      <w:pPr>
        <w:pStyle w:val="4"/>
        <w:tabs>
          <w:tab w:val="left" w:pos="420"/>
          <w:tab w:val="clear" w:pos="432"/>
        </w:tabs>
        <w:rPr>
          <w:rFonts w:hint="default"/>
          <w:b/>
          <w:bCs/>
          <w:lang w:val="en-US"/>
        </w:rPr>
      </w:pPr>
      <w:r>
        <w:rPr>
          <w:rFonts w:hint="eastAsia"/>
          <w:lang w:val="en-US" w:eastAsia="zh-CN"/>
        </w:rPr>
        <w:t>PC11</w:t>
      </w:r>
      <w:r>
        <w:rPr>
          <w:rFonts w:hint="eastAsia"/>
          <w:b/>
          <w:bCs/>
          <w:lang w:val="en-US" w:eastAsia="zh-CN"/>
        </w:rPr>
        <w:t xml:space="preserve"> 职工个人简历表</w:t>
      </w:r>
    </w:p>
    <w:tbl>
      <w:tblPr>
        <w:tblStyle w:val="6"/>
        <w:tblW w:w="10578" w:type="dxa"/>
        <w:tblInd w:w="-10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7"/>
        <w:gridCol w:w="1984"/>
        <w:gridCol w:w="1500"/>
        <w:gridCol w:w="727"/>
        <w:gridCol w:w="42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2087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shd w:val="clear" w:color="auto" w:fill="C0C0C0"/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字段名称</w:t>
            </w:r>
          </w:p>
        </w:tc>
        <w:tc>
          <w:tcPr>
            <w:tcW w:w="198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0C0C0"/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注释</w:t>
            </w:r>
          </w:p>
        </w:tc>
        <w:tc>
          <w:tcPr>
            <w:tcW w:w="15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0C0C0"/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类别</w:t>
            </w:r>
          </w:p>
        </w:tc>
        <w:tc>
          <w:tcPr>
            <w:tcW w:w="72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0C0C0"/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主键</w:t>
            </w:r>
          </w:p>
        </w:tc>
        <w:tc>
          <w:tcPr>
            <w:tcW w:w="42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shd w:val="clear" w:color="auto" w:fill="C0C0C0"/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2087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PCA150</w:t>
            </w:r>
          </w:p>
        </w:tc>
        <w:tc>
          <w:tcPr>
            <w:tcW w:w="198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ID</w:t>
            </w:r>
          </w:p>
        </w:tc>
        <w:tc>
          <w:tcPr>
            <w:tcW w:w="15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Bigint(20)</w:t>
            </w:r>
          </w:p>
        </w:tc>
        <w:tc>
          <w:tcPr>
            <w:tcW w:w="72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√</w:t>
            </w:r>
          </w:p>
        </w:tc>
        <w:tc>
          <w:tcPr>
            <w:tcW w:w="42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2087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theme="minorBidi"/>
                <w:kern w:val="0"/>
                <w:sz w:val="21"/>
                <w:szCs w:val="21"/>
                <w:lang w:val="en-US" w:eastAsia="zh-CN" w:bidi="ar-SA"/>
              </w:rPr>
              <w:t>PCA100</w:t>
            </w:r>
          </w:p>
        </w:tc>
        <w:tc>
          <w:tcPr>
            <w:tcW w:w="198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职工id</w:t>
            </w:r>
          </w:p>
        </w:tc>
        <w:tc>
          <w:tcPr>
            <w:tcW w:w="15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theme="minorBidi"/>
                <w:kern w:val="0"/>
                <w:sz w:val="21"/>
                <w:szCs w:val="21"/>
                <w:lang w:val="en-US" w:eastAsia="zh-CN" w:bidi="ar-SA"/>
              </w:rPr>
              <w:t>Bigint(20)</w:t>
            </w:r>
          </w:p>
        </w:tc>
        <w:tc>
          <w:tcPr>
            <w:tcW w:w="72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2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2087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PCA151</w:t>
            </w:r>
          </w:p>
        </w:tc>
        <w:tc>
          <w:tcPr>
            <w:tcW w:w="198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开始年月</w:t>
            </w:r>
          </w:p>
        </w:tc>
        <w:tc>
          <w:tcPr>
            <w:tcW w:w="15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Varchar(10)</w:t>
            </w:r>
          </w:p>
        </w:tc>
        <w:tc>
          <w:tcPr>
            <w:tcW w:w="72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2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87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PCA152</w:t>
            </w:r>
          </w:p>
        </w:tc>
        <w:tc>
          <w:tcPr>
            <w:tcW w:w="198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终止年月</w:t>
            </w:r>
          </w:p>
        </w:tc>
        <w:tc>
          <w:tcPr>
            <w:tcW w:w="15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Varchar(10)</w:t>
            </w:r>
          </w:p>
        </w:tc>
        <w:tc>
          <w:tcPr>
            <w:tcW w:w="72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2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2087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PCA153</w:t>
            </w:r>
          </w:p>
        </w:tc>
        <w:tc>
          <w:tcPr>
            <w:tcW w:w="198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  <w:t>在何地何单位从事工作（学习）</w:t>
            </w:r>
          </w:p>
        </w:tc>
        <w:tc>
          <w:tcPr>
            <w:tcW w:w="15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Varchar(128)</w:t>
            </w:r>
          </w:p>
        </w:tc>
        <w:tc>
          <w:tcPr>
            <w:tcW w:w="72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2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</w:tbl>
    <w:p>
      <w:pPr>
        <w:rPr>
          <w:rFonts w:hint="eastAsia"/>
        </w:rPr>
      </w:pPr>
    </w:p>
    <w:p>
      <w:pPr>
        <w:pStyle w:val="4"/>
        <w:tabs>
          <w:tab w:val="left" w:pos="420"/>
          <w:tab w:val="clear" w:pos="432"/>
        </w:tabs>
        <w:rPr>
          <w:rFonts w:hint="default"/>
          <w:b/>
          <w:bCs/>
          <w:lang w:val="en-US"/>
        </w:rPr>
      </w:pPr>
      <w:r>
        <w:rPr>
          <w:rFonts w:hint="eastAsia"/>
          <w:lang w:val="en-US" w:eastAsia="zh-CN"/>
        </w:rPr>
        <w:t>PC12</w:t>
      </w:r>
      <w:r>
        <w:rPr>
          <w:rFonts w:hint="eastAsia"/>
          <w:b/>
          <w:bCs/>
          <w:lang w:val="en-US" w:eastAsia="zh-CN"/>
        </w:rPr>
        <w:t xml:space="preserve"> 家庭主要成员信息表</w:t>
      </w:r>
    </w:p>
    <w:tbl>
      <w:tblPr>
        <w:tblStyle w:val="6"/>
        <w:tblW w:w="10578" w:type="dxa"/>
        <w:tblInd w:w="-10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7"/>
        <w:gridCol w:w="1984"/>
        <w:gridCol w:w="1500"/>
        <w:gridCol w:w="727"/>
        <w:gridCol w:w="42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2087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shd w:val="clear" w:color="auto" w:fill="C0C0C0"/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字段名称</w:t>
            </w:r>
          </w:p>
        </w:tc>
        <w:tc>
          <w:tcPr>
            <w:tcW w:w="198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0C0C0"/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注释</w:t>
            </w:r>
          </w:p>
        </w:tc>
        <w:tc>
          <w:tcPr>
            <w:tcW w:w="15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0C0C0"/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类别</w:t>
            </w:r>
          </w:p>
        </w:tc>
        <w:tc>
          <w:tcPr>
            <w:tcW w:w="72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0C0C0"/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主键</w:t>
            </w:r>
          </w:p>
        </w:tc>
        <w:tc>
          <w:tcPr>
            <w:tcW w:w="42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shd w:val="clear" w:color="auto" w:fill="C0C0C0"/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2087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PCA160</w:t>
            </w:r>
          </w:p>
        </w:tc>
        <w:tc>
          <w:tcPr>
            <w:tcW w:w="198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ID</w:t>
            </w:r>
          </w:p>
        </w:tc>
        <w:tc>
          <w:tcPr>
            <w:tcW w:w="15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Bigint(20)</w:t>
            </w:r>
          </w:p>
        </w:tc>
        <w:tc>
          <w:tcPr>
            <w:tcW w:w="72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√</w:t>
            </w:r>
          </w:p>
        </w:tc>
        <w:tc>
          <w:tcPr>
            <w:tcW w:w="42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87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theme="minorBidi"/>
                <w:kern w:val="0"/>
                <w:sz w:val="21"/>
                <w:szCs w:val="21"/>
                <w:lang w:val="en-US" w:eastAsia="zh-CN" w:bidi="ar-SA"/>
              </w:rPr>
              <w:t>PCA100</w:t>
            </w:r>
          </w:p>
        </w:tc>
        <w:tc>
          <w:tcPr>
            <w:tcW w:w="198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职工id</w:t>
            </w:r>
          </w:p>
        </w:tc>
        <w:tc>
          <w:tcPr>
            <w:tcW w:w="15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theme="minorBidi"/>
                <w:kern w:val="0"/>
                <w:sz w:val="21"/>
                <w:szCs w:val="21"/>
                <w:lang w:val="en-US" w:eastAsia="zh-CN" w:bidi="ar-SA"/>
              </w:rPr>
              <w:t>Bigint(20)</w:t>
            </w:r>
          </w:p>
        </w:tc>
        <w:tc>
          <w:tcPr>
            <w:tcW w:w="72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2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2087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PCA161</w:t>
            </w:r>
          </w:p>
        </w:tc>
        <w:tc>
          <w:tcPr>
            <w:tcW w:w="198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姓名</w:t>
            </w:r>
          </w:p>
        </w:tc>
        <w:tc>
          <w:tcPr>
            <w:tcW w:w="15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Varchar(32)</w:t>
            </w:r>
          </w:p>
        </w:tc>
        <w:tc>
          <w:tcPr>
            <w:tcW w:w="72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2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2087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PCA162</w:t>
            </w:r>
          </w:p>
        </w:tc>
        <w:tc>
          <w:tcPr>
            <w:tcW w:w="198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关系</w:t>
            </w:r>
          </w:p>
        </w:tc>
        <w:tc>
          <w:tcPr>
            <w:tcW w:w="15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theme="minorBidi"/>
                <w:kern w:val="0"/>
                <w:sz w:val="21"/>
                <w:szCs w:val="21"/>
                <w:lang w:val="en-US" w:eastAsia="zh-CN" w:bidi="ar-SA"/>
              </w:rPr>
              <w:t>Varchar(10)</w:t>
            </w:r>
          </w:p>
        </w:tc>
        <w:tc>
          <w:tcPr>
            <w:tcW w:w="72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2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2087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PCA163</w:t>
            </w:r>
          </w:p>
        </w:tc>
        <w:tc>
          <w:tcPr>
            <w:tcW w:w="198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年龄</w:t>
            </w:r>
          </w:p>
        </w:tc>
        <w:tc>
          <w:tcPr>
            <w:tcW w:w="15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Int(3)</w:t>
            </w:r>
          </w:p>
        </w:tc>
        <w:tc>
          <w:tcPr>
            <w:tcW w:w="72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2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2087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PCA164</w:t>
            </w:r>
          </w:p>
        </w:tc>
        <w:tc>
          <w:tcPr>
            <w:tcW w:w="198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现在工作单位</w:t>
            </w:r>
          </w:p>
        </w:tc>
        <w:tc>
          <w:tcPr>
            <w:tcW w:w="15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Varchar(128)</w:t>
            </w:r>
          </w:p>
        </w:tc>
        <w:tc>
          <w:tcPr>
            <w:tcW w:w="72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2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2087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PCA165</w:t>
            </w:r>
          </w:p>
        </w:tc>
        <w:tc>
          <w:tcPr>
            <w:tcW w:w="198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职务</w:t>
            </w:r>
          </w:p>
        </w:tc>
        <w:tc>
          <w:tcPr>
            <w:tcW w:w="15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Varchar(16)</w:t>
            </w:r>
          </w:p>
        </w:tc>
        <w:tc>
          <w:tcPr>
            <w:tcW w:w="72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2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</w:tbl>
    <w:p>
      <w:pPr>
        <w:rPr>
          <w:rFonts w:hint="eastAsia"/>
        </w:rPr>
      </w:pPr>
    </w:p>
    <w:p>
      <w:pPr>
        <w:pStyle w:val="4"/>
        <w:tabs>
          <w:tab w:val="left" w:pos="420"/>
          <w:tab w:val="clear" w:pos="432"/>
        </w:tabs>
        <w:ind w:left="0" w:leftChars="0" w:firstLine="0" w:firstLineChars="0"/>
        <w:rPr>
          <w:b w:val="0"/>
          <w:bCs w:val="0"/>
        </w:rPr>
      </w:pPr>
      <w:r>
        <w:rPr>
          <w:rFonts w:hint="eastAsia"/>
          <w:lang w:val="en-US" w:eastAsia="zh-CN"/>
        </w:rPr>
        <w:t>PC15 职工工资导入</w:t>
      </w:r>
      <w:r>
        <w:rPr>
          <w:rFonts w:hint="eastAsia"/>
        </w:rPr>
        <w:t>信息表</w:t>
      </w:r>
      <w:r>
        <w:rPr>
          <w:b w:val="0"/>
          <w:bCs w:val="0"/>
        </w:rPr>
        <w:t xml:space="preserve"> </w:t>
      </w:r>
    </w:p>
    <w:tbl>
      <w:tblPr>
        <w:tblStyle w:val="6"/>
        <w:tblW w:w="10418" w:type="dxa"/>
        <w:tblInd w:w="-10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4"/>
        <w:gridCol w:w="1861"/>
        <w:gridCol w:w="1650"/>
        <w:gridCol w:w="685"/>
        <w:gridCol w:w="4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</w:trPr>
        <w:tc>
          <w:tcPr>
            <w:tcW w:w="2004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shd w:val="clear" w:color="auto" w:fill="C0C0C0"/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字段名称</w:t>
            </w:r>
          </w:p>
        </w:tc>
        <w:tc>
          <w:tcPr>
            <w:tcW w:w="186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0C0C0"/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注释</w:t>
            </w:r>
          </w:p>
        </w:tc>
        <w:tc>
          <w:tcPr>
            <w:tcW w:w="16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0C0C0"/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类别</w:t>
            </w:r>
          </w:p>
        </w:tc>
        <w:tc>
          <w:tcPr>
            <w:tcW w:w="6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0C0C0"/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主键</w:t>
            </w:r>
          </w:p>
        </w:tc>
        <w:tc>
          <w:tcPr>
            <w:tcW w:w="421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shd w:val="clear" w:color="auto" w:fill="C0C0C0"/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004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PCA200</w:t>
            </w:r>
          </w:p>
        </w:tc>
        <w:tc>
          <w:tcPr>
            <w:tcW w:w="186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ID</w:t>
            </w:r>
          </w:p>
        </w:tc>
        <w:tc>
          <w:tcPr>
            <w:tcW w:w="16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Bigint(20)</w:t>
            </w:r>
          </w:p>
        </w:tc>
        <w:tc>
          <w:tcPr>
            <w:tcW w:w="6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√</w:t>
            </w:r>
          </w:p>
        </w:tc>
        <w:tc>
          <w:tcPr>
            <w:tcW w:w="421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04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theme="minorBidi"/>
                <w:kern w:val="0"/>
                <w:sz w:val="21"/>
                <w:szCs w:val="21"/>
                <w:lang w:val="en-US" w:eastAsia="zh-CN" w:bidi="ar-SA"/>
              </w:rPr>
              <w:t>PCA201</w:t>
            </w:r>
          </w:p>
        </w:tc>
        <w:tc>
          <w:tcPr>
            <w:tcW w:w="186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theme="minorBidi"/>
                <w:kern w:val="0"/>
                <w:sz w:val="21"/>
                <w:szCs w:val="21"/>
                <w:lang w:val="en-US" w:eastAsia="zh-CN" w:bidi="ar-SA"/>
              </w:rPr>
              <w:t>工资ID</w:t>
            </w:r>
          </w:p>
        </w:tc>
        <w:tc>
          <w:tcPr>
            <w:tcW w:w="16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Bigint(20)</w:t>
            </w:r>
          </w:p>
        </w:tc>
        <w:tc>
          <w:tcPr>
            <w:tcW w:w="6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421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</w:trPr>
        <w:tc>
          <w:tcPr>
            <w:tcW w:w="2004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theme="minorBidi"/>
                <w:kern w:val="0"/>
                <w:sz w:val="21"/>
                <w:szCs w:val="21"/>
                <w:lang w:val="en-US" w:eastAsia="zh-CN" w:bidi="ar-SA"/>
              </w:rPr>
              <w:t>PCA202</w:t>
            </w:r>
          </w:p>
        </w:tc>
        <w:tc>
          <w:tcPr>
            <w:tcW w:w="186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姓名</w:t>
            </w:r>
          </w:p>
        </w:tc>
        <w:tc>
          <w:tcPr>
            <w:tcW w:w="16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theme="minorBidi"/>
                <w:kern w:val="0"/>
                <w:sz w:val="21"/>
                <w:szCs w:val="21"/>
                <w:lang w:val="en-US" w:eastAsia="zh-CN" w:bidi="ar-SA"/>
              </w:rPr>
              <w:t>Varchar(32)</w:t>
            </w:r>
          </w:p>
        </w:tc>
        <w:tc>
          <w:tcPr>
            <w:tcW w:w="6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421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</w:trPr>
        <w:tc>
          <w:tcPr>
            <w:tcW w:w="2004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theme="minorBidi"/>
                <w:kern w:val="0"/>
                <w:sz w:val="21"/>
                <w:szCs w:val="21"/>
                <w:lang w:val="en-US" w:eastAsia="zh-CN" w:bidi="ar-SA"/>
              </w:rPr>
              <w:t>PCA203</w:t>
            </w:r>
          </w:p>
        </w:tc>
        <w:tc>
          <w:tcPr>
            <w:tcW w:w="186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性别</w:t>
            </w:r>
          </w:p>
        </w:tc>
        <w:tc>
          <w:tcPr>
            <w:tcW w:w="16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theme="minorBidi"/>
                <w:kern w:val="0"/>
                <w:sz w:val="21"/>
                <w:szCs w:val="21"/>
                <w:lang w:val="en-US" w:eastAsia="zh-CN" w:bidi="ar-SA"/>
              </w:rPr>
              <w:t>Varchar(16)</w:t>
            </w:r>
          </w:p>
        </w:tc>
        <w:tc>
          <w:tcPr>
            <w:tcW w:w="6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421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9" w:hRule="atLeast"/>
        </w:trPr>
        <w:tc>
          <w:tcPr>
            <w:tcW w:w="2004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theme="minorBidi"/>
                <w:kern w:val="0"/>
                <w:sz w:val="21"/>
                <w:szCs w:val="21"/>
                <w:lang w:val="en-US" w:eastAsia="zh-CN" w:bidi="ar-SA"/>
              </w:rPr>
              <w:t>PCA204</w:t>
            </w:r>
          </w:p>
        </w:tc>
        <w:tc>
          <w:tcPr>
            <w:tcW w:w="186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身份证</w:t>
            </w:r>
          </w:p>
        </w:tc>
        <w:tc>
          <w:tcPr>
            <w:tcW w:w="16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theme="minorBidi"/>
                <w:kern w:val="0"/>
                <w:sz w:val="21"/>
                <w:szCs w:val="21"/>
                <w:lang w:val="en-US" w:eastAsia="zh-CN" w:bidi="ar-SA"/>
              </w:rPr>
              <w:t>Varchar(32)</w:t>
            </w:r>
          </w:p>
        </w:tc>
        <w:tc>
          <w:tcPr>
            <w:tcW w:w="6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421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9" w:hRule="atLeast"/>
        </w:trPr>
        <w:tc>
          <w:tcPr>
            <w:tcW w:w="2004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theme="minorBidi"/>
                <w:kern w:val="0"/>
                <w:sz w:val="21"/>
                <w:szCs w:val="21"/>
                <w:lang w:val="en-US" w:eastAsia="zh-CN" w:bidi="ar-SA"/>
              </w:rPr>
              <w:t>PCA205</w:t>
            </w:r>
          </w:p>
        </w:tc>
        <w:tc>
          <w:tcPr>
            <w:tcW w:w="186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联系电话</w:t>
            </w:r>
          </w:p>
        </w:tc>
        <w:tc>
          <w:tcPr>
            <w:tcW w:w="16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theme="minorBidi"/>
                <w:kern w:val="0"/>
                <w:sz w:val="21"/>
                <w:szCs w:val="21"/>
                <w:lang w:val="en-US" w:eastAsia="zh-CN" w:bidi="ar-SA"/>
              </w:rPr>
              <w:t>Varchar(16)</w:t>
            </w:r>
          </w:p>
        </w:tc>
        <w:tc>
          <w:tcPr>
            <w:tcW w:w="6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421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9" w:hRule="atLeast"/>
        </w:trPr>
        <w:tc>
          <w:tcPr>
            <w:tcW w:w="2004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theme="minorBidi"/>
                <w:kern w:val="0"/>
                <w:sz w:val="21"/>
                <w:szCs w:val="21"/>
                <w:lang w:val="en-US" w:eastAsia="zh-CN" w:bidi="ar-SA"/>
              </w:rPr>
              <w:t>PCA206</w:t>
            </w:r>
          </w:p>
        </w:tc>
        <w:tc>
          <w:tcPr>
            <w:tcW w:w="186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工种</w:t>
            </w:r>
          </w:p>
        </w:tc>
        <w:tc>
          <w:tcPr>
            <w:tcW w:w="16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theme="minorBidi"/>
                <w:kern w:val="0"/>
                <w:sz w:val="21"/>
                <w:szCs w:val="21"/>
                <w:lang w:val="en-US" w:eastAsia="zh-CN" w:bidi="ar-SA"/>
              </w:rPr>
              <w:t>Varchar(16)</w:t>
            </w:r>
          </w:p>
        </w:tc>
        <w:tc>
          <w:tcPr>
            <w:tcW w:w="6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421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</w:trPr>
        <w:tc>
          <w:tcPr>
            <w:tcW w:w="2004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theme="minorBidi"/>
                <w:kern w:val="0"/>
                <w:sz w:val="21"/>
                <w:szCs w:val="21"/>
                <w:lang w:val="en-US" w:eastAsia="zh-CN" w:bidi="ar-SA"/>
              </w:rPr>
              <w:t>PCA207</w:t>
            </w:r>
          </w:p>
        </w:tc>
        <w:tc>
          <w:tcPr>
            <w:tcW w:w="186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在职状态</w:t>
            </w:r>
          </w:p>
        </w:tc>
        <w:tc>
          <w:tcPr>
            <w:tcW w:w="16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theme="minorBidi"/>
                <w:kern w:val="0"/>
                <w:sz w:val="21"/>
                <w:szCs w:val="21"/>
                <w:lang w:val="en-US" w:eastAsia="zh-CN" w:bidi="ar-SA"/>
              </w:rPr>
              <w:t>Varchar(16)</w:t>
            </w:r>
          </w:p>
        </w:tc>
        <w:tc>
          <w:tcPr>
            <w:tcW w:w="6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421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9" w:hRule="atLeast"/>
        </w:trPr>
        <w:tc>
          <w:tcPr>
            <w:tcW w:w="2004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theme="minorBidi"/>
                <w:kern w:val="0"/>
                <w:sz w:val="21"/>
                <w:szCs w:val="21"/>
                <w:lang w:val="en-US" w:eastAsia="zh-CN" w:bidi="ar-SA"/>
              </w:rPr>
              <w:t>PCA208</w:t>
            </w:r>
          </w:p>
        </w:tc>
        <w:tc>
          <w:tcPr>
            <w:tcW w:w="186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日工资</w:t>
            </w:r>
          </w:p>
        </w:tc>
        <w:tc>
          <w:tcPr>
            <w:tcW w:w="16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theme="minorBidi"/>
                <w:kern w:val="0"/>
                <w:sz w:val="21"/>
                <w:szCs w:val="21"/>
                <w:lang w:val="en-US" w:eastAsia="zh-CN" w:bidi="ar-SA"/>
              </w:rPr>
              <w:t>Varchar(16)</w:t>
            </w:r>
          </w:p>
        </w:tc>
        <w:tc>
          <w:tcPr>
            <w:tcW w:w="6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421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9" w:hRule="atLeast"/>
        </w:trPr>
        <w:tc>
          <w:tcPr>
            <w:tcW w:w="2004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theme="minorBidi"/>
                <w:kern w:val="0"/>
                <w:sz w:val="21"/>
                <w:szCs w:val="21"/>
                <w:lang w:val="en-US" w:eastAsia="zh-CN" w:bidi="ar-SA"/>
              </w:rPr>
              <w:t>PCA209</w:t>
            </w:r>
          </w:p>
        </w:tc>
        <w:tc>
          <w:tcPr>
            <w:tcW w:w="186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考勤天数</w:t>
            </w:r>
          </w:p>
        </w:tc>
        <w:tc>
          <w:tcPr>
            <w:tcW w:w="16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theme="minorBidi"/>
                <w:kern w:val="0"/>
                <w:sz w:val="21"/>
                <w:szCs w:val="21"/>
                <w:lang w:val="en-US" w:eastAsia="zh-CN" w:bidi="ar-SA"/>
              </w:rPr>
              <w:t>Varchar(16)</w:t>
            </w:r>
          </w:p>
        </w:tc>
        <w:tc>
          <w:tcPr>
            <w:tcW w:w="6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421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</w:trPr>
        <w:tc>
          <w:tcPr>
            <w:tcW w:w="2004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theme="minorBidi"/>
                <w:kern w:val="0"/>
                <w:sz w:val="21"/>
                <w:szCs w:val="21"/>
                <w:lang w:val="en-US" w:eastAsia="zh-CN" w:bidi="ar-SA"/>
              </w:rPr>
              <w:t>PCA210</w:t>
            </w:r>
          </w:p>
        </w:tc>
        <w:tc>
          <w:tcPr>
            <w:tcW w:w="186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应发工资</w:t>
            </w:r>
          </w:p>
        </w:tc>
        <w:tc>
          <w:tcPr>
            <w:tcW w:w="16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theme="minorBidi"/>
                <w:kern w:val="0"/>
                <w:sz w:val="21"/>
                <w:szCs w:val="21"/>
                <w:lang w:val="en-US" w:eastAsia="zh-CN" w:bidi="ar-SA"/>
              </w:rPr>
              <w:t>Varchar(20)</w:t>
            </w:r>
          </w:p>
        </w:tc>
        <w:tc>
          <w:tcPr>
            <w:tcW w:w="6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421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</w:trPr>
        <w:tc>
          <w:tcPr>
            <w:tcW w:w="2004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theme="minorBidi"/>
                <w:kern w:val="0"/>
                <w:sz w:val="21"/>
                <w:szCs w:val="21"/>
                <w:lang w:val="en-US" w:eastAsia="zh-CN" w:bidi="ar-SA"/>
              </w:rPr>
              <w:t>PCA211</w:t>
            </w:r>
          </w:p>
        </w:tc>
        <w:tc>
          <w:tcPr>
            <w:tcW w:w="186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代缴代扣</w:t>
            </w:r>
          </w:p>
        </w:tc>
        <w:tc>
          <w:tcPr>
            <w:tcW w:w="16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theme="minorBidi"/>
                <w:kern w:val="0"/>
                <w:sz w:val="21"/>
                <w:szCs w:val="21"/>
                <w:lang w:val="en-US" w:eastAsia="zh-CN" w:bidi="ar-SA"/>
              </w:rPr>
              <w:t>Varchar(20)</w:t>
            </w:r>
          </w:p>
        </w:tc>
        <w:tc>
          <w:tcPr>
            <w:tcW w:w="6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421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</w:trPr>
        <w:tc>
          <w:tcPr>
            <w:tcW w:w="2004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theme="minorBidi"/>
                <w:kern w:val="0"/>
                <w:sz w:val="21"/>
                <w:szCs w:val="21"/>
                <w:lang w:val="en-US" w:eastAsia="zh-CN" w:bidi="ar-SA"/>
              </w:rPr>
              <w:t>PCA212</w:t>
            </w:r>
          </w:p>
        </w:tc>
        <w:tc>
          <w:tcPr>
            <w:tcW w:w="186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实发工资</w:t>
            </w:r>
          </w:p>
        </w:tc>
        <w:tc>
          <w:tcPr>
            <w:tcW w:w="16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theme="minorBidi"/>
                <w:kern w:val="0"/>
                <w:sz w:val="21"/>
                <w:szCs w:val="21"/>
                <w:lang w:val="en-US" w:eastAsia="zh-CN" w:bidi="ar-SA"/>
              </w:rPr>
              <w:t>Varchar(20)</w:t>
            </w:r>
          </w:p>
        </w:tc>
        <w:tc>
          <w:tcPr>
            <w:tcW w:w="6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421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04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theme="minorBidi"/>
                <w:kern w:val="0"/>
                <w:sz w:val="21"/>
                <w:szCs w:val="21"/>
                <w:lang w:val="en-US" w:eastAsia="zh-CN" w:bidi="ar-SA"/>
              </w:rPr>
              <w:t>PCA213</w:t>
            </w:r>
          </w:p>
        </w:tc>
        <w:tc>
          <w:tcPr>
            <w:tcW w:w="186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theme="minorBidi"/>
                <w:kern w:val="0"/>
                <w:sz w:val="21"/>
                <w:szCs w:val="21"/>
                <w:lang w:val="en-US" w:eastAsia="zh-CN" w:bidi="ar-SA"/>
              </w:rPr>
              <w:t>错误标志</w:t>
            </w:r>
          </w:p>
        </w:tc>
        <w:tc>
          <w:tcPr>
            <w:tcW w:w="16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Varchar(1)</w:t>
            </w:r>
          </w:p>
        </w:tc>
        <w:tc>
          <w:tcPr>
            <w:tcW w:w="6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421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0 错误 1 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</w:trPr>
        <w:tc>
          <w:tcPr>
            <w:tcW w:w="2004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theme="minorBidi"/>
                <w:kern w:val="0"/>
                <w:sz w:val="21"/>
                <w:szCs w:val="21"/>
                <w:lang w:val="en-US" w:eastAsia="zh-CN" w:bidi="ar-SA"/>
              </w:rPr>
              <w:t>PCA214</w:t>
            </w:r>
          </w:p>
        </w:tc>
        <w:tc>
          <w:tcPr>
            <w:tcW w:w="186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theme="minorBidi"/>
                <w:kern w:val="0"/>
                <w:sz w:val="21"/>
                <w:szCs w:val="21"/>
                <w:lang w:val="en-US" w:eastAsia="zh-CN" w:bidi="ar-SA"/>
              </w:rPr>
              <w:t>错误信息</w:t>
            </w:r>
          </w:p>
        </w:tc>
        <w:tc>
          <w:tcPr>
            <w:tcW w:w="16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text</w:t>
            </w:r>
          </w:p>
        </w:tc>
        <w:tc>
          <w:tcPr>
            <w:tcW w:w="6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421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</w:trPr>
        <w:tc>
          <w:tcPr>
            <w:tcW w:w="2004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theme="minorBidi"/>
                <w:kern w:val="0"/>
                <w:sz w:val="21"/>
                <w:szCs w:val="21"/>
                <w:lang w:val="en-US" w:eastAsia="zh-CN" w:bidi="ar-SA"/>
              </w:rPr>
              <w:t>PCA001</w:t>
            </w:r>
          </w:p>
        </w:tc>
        <w:tc>
          <w:tcPr>
            <w:tcW w:w="186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theme="minorBidi"/>
                <w:kern w:val="0"/>
                <w:sz w:val="21"/>
                <w:szCs w:val="21"/>
                <w:lang w:val="en-US" w:eastAsia="zh-CN" w:bidi="ar-SA"/>
              </w:rPr>
              <w:t>公司ID</w:t>
            </w:r>
          </w:p>
        </w:tc>
        <w:tc>
          <w:tcPr>
            <w:tcW w:w="16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Bigint(20)</w:t>
            </w:r>
          </w:p>
        </w:tc>
        <w:tc>
          <w:tcPr>
            <w:tcW w:w="6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421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</w:trPr>
        <w:tc>
          <w:tcPr>
            <w:tcW w:w="2004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theme="minorBidi"/>
                <w:kern w:val="0"/>
                <w:sz w:val="21"/>
                <w:szCs w:val="21"/>
                <w:lang w:val="en-US" w:eastAsia="zh-CN" w:bidi="ar-SA"/>
              </w:rPr>
              <w:t>PCA215</w:t>
            </w:r>
          </w:p>
        </w:tc>
        <w:tc>
          <w:tcPr>
            <w:tcW w:w="186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theme="minorBidi"/>
                <w:kern w:val="0"/>
                <w:sz w:val="21"/>
                <w:szCs w:val="21"/>
                <w:lang w:val="en-US" w:eastAsia="zh-CN" w:bidi="ar-SA"/>
              </w:rPr>
              <w:t>操作人id</w:t>
            </w:r>
          </w:p>
        </w:tc>
        <w:tc>
          <w:tcPr>
            <w:tcW w:w="16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Bigint(20)</w:t>
            </w:r>
          </w:p>
        </w:tc>
        <w:tc>
          <w:tcPr>
            <w:tcW w:w="6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421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</w:trPr>
        <w:tc>
          <w:tcPr>
            <w:tcW w:w="2004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theme="minorBidi"/>
                <w:kern w:val="0"/>
                <w:sz w:val="21"/>
                <w:szCs w:val="21"/>
                <w:lang w:val="en-US" w:eastAsia="zh-CN" w:bidi="ar-SA"/>
              </w:rPr>
              <w:t>PCA216</w:t>
            </w:r>
          </w:p>
        </w:tc>
        <w:tc>
          <w:tcPr>
            <w:tcW w:w="186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theme="minorBidi"/>
                <w:kern w:val="0"/>
                <w:sz w:val="21"/>
                <w:szCs w:val="21"/>
                <w:lang w:val="en-US" w:eastAsia="zh-CN" w:bidi="ar-SA"/>
              </w:rPr>
              <w:t>操作时间</w:t>
            </w:r>
          </w:p>
        </w:tc>
        <w:tc>
          <w:tcPr>
            <w:tcW w:w="16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datetime</w:t>
            </w:r>
          </w:p>
        </w:tc>
        <w:tc>
          <w:tcPr>
            <w:tcW w:w="6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421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</w:trPr>
        <w:tc>
          <w:tcPr>
            <w:tcW w:w="2004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theme="minorBidi"/>
                <w:kern w:val="0"/>
                <w:sz w:val="21"/>
                <w:szCs w:val="21"/>
                <w:lang w:val="en-US" w:eastAsia="zh-CN" w:bidi="ar-SA"/>
              </w:rPr>
              <w:t>PCA217</w:t>
            </w:r>
          </w:p>
        </w:tc>
        <w:tc>
          <w:tcPr>
            <w:tcW w:w="186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theme="minorBidi"/>
                <w:kern w:val="0"/>
                <w:sz w:val="21"/>
                <w:szCs w:val="21"/>
                <w:lang w:val="en-US" w:eastAsia="zh-CN" w:bidi="ar-SA"/>
              </w:rPr>
              <w:t>工资月份</w:t>
            </w:r>
          </w:p>
        </w:tc>
        <w:tc>
          <w:tcPr>
            <w:tcW w:w="16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Varchar(6)</w:t>
            </w:r>
          </w:p>
        </w:tc>
        <w:tc>
          <w:tcPr>
            <w:tcW w:w="6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421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</w:trPr>
        <w:tc>
          <w:tcPr>
            <w:tcW w:w="2004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theme="minorBidi"/>
                <w:kern w:val="0"/>
                <w:sz w:val="21"/>
                <w:szCs w:val="21"/>
                <w:lang w:val="en-US" w:eastAsia="zh-CN" w:bidi="ar-SA"/>
              </w:rPr>
              <w:t>PCA218</w:t>
            </w:r>
          </w:p>
        </w:tc>
        <w:tc>
          <w:tcPr>
            <w:tcW w:w="186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theme="minorBidi"/>
                <w:kern w:val="0"/>
                <w:sz w:val="21"/>
                <w:szCs w:val="21"/>
                <w:lang w:val="en-US" w:eastAsia="zh-CN" w:bidi="ar-SA"/>
              </w:rPr>
              <w:t>计件数</w:t>
            </w:r>
          </w:p>
        </w:tc>
        <w:tc>
          <w:tcPr>
            <w:tcW w:w="16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auto"/>
                <w:kern w:val="0"/>
                <w:szCs w:val="21"/>
                <w:lang w:val="en-US" w:eastAsia="zh-CN"/>
              </w:rPr>
              <w:t>Varchar(32)</w:t>
            </w:r>
          </w:p>
        </w:tc>
        <w:tc>
          <w:tcPr>
            <w:tcW w:w="6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421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04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theme="minorBidi"/>
                <w:kern w:val="0"/>
                <w:sz w:val="21"/>
                <w:szCs w:val="21"/>
                <w:lang w:val="en-US" w:eastAsia="zh-CN" w:bidi="ar-SA"/>
              </w:rPr>
              <w:t>PCA219</w:t>
            </w:r>
          </w:p>
        </w:tc>
        <w:tc>
          <w:tcPr>
            <w:tcW w:w="186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theme="minorBidi"/>
                <w:kern w:val="0"/>
                <w:sz w:val="21"/>
                <w:szCs w:val="21"/>
                <w:lang w:val="en-US" w:eastAsia="zh-CN" w:bidi="ar-SA"/>
              </w:rPr>
              <w:t>报酬方式</w:t>
            </w:r>
          </w:p>
        </w:tc>
        <w:tc>
          <w:tcPr>
            <w:tcW w:w="16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auto"/>
                <w:kern w:val="0"/>
                <w:szCs w:val="21"/>
                <w:lang w:val="en-US" w:eastAsia="zh-CN"/>
              </w:rPr>
              <w:t>Varchar(16)</w:t>
            </w:r>
          </w:p>
        </w:tc>
        <w:tc>
          <w:tcPr>
            <w:tcW w:w="6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421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</w:trPr>
        <w:tc>
          <w:tcPr>
            <w:tcW w:w="2004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theme="minorBidi"/>
                <w:kern w:val="0"/>
                <w:sz w:val="21"/>
                <w:szCs w:val="21"/>
                <w:lang w:val="en-US" w:eastAsia="zh-CN" w:bidi="ar-SA"/>
              </w:rPr>
              <w:t>PCA220</w:t>
            </w:r>
          </w:p>
        </w:tc>
        <w:tc>
          <w:tcPr>
            <w:tcW w:w="186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theme="minorBidi"/>
                <w:kern w:val="0"/>
                <w:sz w:val="21"/>
                <w:szCs w:val="21"/>
                <w:lang w:val="en-US" w:eastAsia="zh-CN" w:bidi="ar-SA"/>
              </w:rPr>
              <w:t>绩效工资</w:t>
            </w:r>
          </w:p>
        </w:tc>
        <w:tc>
          <w:tcPr>
            <w:tcW w:w="16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auto"/>
                <w:kern w:val="0"/>
                <w:szCs w:val="21"/>
                <w:lang w:val="en-US" w:eastAsia="zh-CN"/>
              </w:rPr>
              <w:t>Varchar(20)</w:t>
            </w:r>
          </w:p>
        </w:tc>
        <w:tc>
          <w:tcPr>
            <w:tcW w:w="6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421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Cs w:val="21"/>
              </w:rPr>
            </w:pPr>
          </w:p>
        </w:tc>
      </w:tr>
    </w:tbl>
    <w:p>
      <w:pPr>
        <w:rPr>
          <w:rFonts w:hint="eastAsia"/>
        </w:rPr>
      </w:pPr>
    </w:p>
    <w:p>
      <w:pPr>
        <w:pStyle w:val="4"/>
        <w:tabs>
          <w:tab w:val="left" w:pos="420"/>
          <w:tab w:val="clear" w:pos="432"/>
        </w:tabs>
        <w:ind w:left="0" w:leftChars="0" w:firstLine="0" w:firstLineChars="0"/>
        <w:rPr>
          <w:b w:val="0"/>
          <w:bCs w:val="0"/>
        </w:rPr>
      </w:pPr>
      <w:r>
        <w:rPr>
          <w:rFonts w:hint="eastAsia"/>
          <w:lang w:val="en-US" w:eastAsia="zh-CN"/>
        </w:rPr>
        <w:t>PC16 职工保险导入</w:t>
      </w:r>
      <w:r>
        <w:rPr>
          <w:rFonts w:hint="eastAsia"/>
        </w:rPr>
        <w:t>信息表</w:t>
      </w:r>
      <w:r>
        <w:rPr>
          <w:b w:val="0"/>
          <w:bCs w:val="0"/>
        </w:rPr>
        <w:t xml:space="preserve"> </w:t>
      </w:r>
    </w:p>
    <w:tbl>
      <w:tblPr>
        <w:tblStyle w:val="6"/>
        <w:tblW w:w="10418" w:type="dxa"/>
        <w:tblInd w:w="-10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4"/>
        <w:gridCol w:w="1861"/>
        <w:gridCol w:w="1650"/>
        <w:gridCol w:w="685"/>
        <w:gridCol w:w="4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</w:trPr>
        <w:tc>
          <w:tcPr>
            <w:tcW w:w="2004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shd w:val="clear" w:color="auto" w:fill="C0C0C0"/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字段名称</w:t>
            </w:r>
          </w:p>
        </w:tc>
        <w:tc>
          <w:tcPr>
            <w:tcW w:w="186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0C0C0"/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注释</w:t>
            </w:r>
          </w:p>
        </w:tc>
        <w:tc>
          <w:tcPr>
            <w:tcW w:w="16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0C0C0"/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类别</w:t>
            </w:r>
          </w:p>
        </w:tc>
        <w:tc>
          <w:tcPr>
            <w:tcW w:w="6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0C0C0"/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主键</w:t>
            </w:r>
          </w:p>
        </w:tc>
        <w:tc>
          <w:tcPr>
            <w:tcW w:w="421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shd w:val="clear" w:color="auto" w:fill="C0C0C0"/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004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PCA230</w:t>
            </w:r>
          </w:p>
        </w:tc>
        <w:tc>
          <w:tcPr>
            <w:tcW w:w="186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ID</w:t>
            </w:r>
          </w:p>
        </w:tc>
        <w:tc>
          <w:tcPr>
            <w:tcW w:w="16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Bigint(20)</w:t>
            </w:r>
          </w:p>
        </w:tc>
        <w:tc>
          <w:tcPr>
            <w:tcW w:w="6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√</w:t>
            </w:r>
          </w:p>
        </w:tc>
        <w:tc>
          <w:tcPr>
            <w:tcW w:w="421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04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theme="minorBidi"/>
                <w:kern w:val="0"/>
                <w:sz w:val="21"/>
                <w:szCs w:val="21"/>
                <w:lang w:val="en-US" w:eastAsia="zh-CN" w:bidi="ar-SA"/>
              </w:rPr>
              <w:t>PDA450</w:t>
            </w:r>
          </w:p>
        </w:tc>
        <w:tc>
          <w:tcPr>
            <w:tcW w:w="186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theme="minorBidi"/>
                <w:kern w:val="0"/>
                <w:sz w:val="21"/>
                <w:szCs w:val="21"/>
                <w:lang w:val="en-US" w:eastAsia="zh-CN" w:bidi="ar-SA"/>
              </w:rPr>
              <w:t>合同ID</w:t>
            </w:r>
          </w:p>
        </w:tc>
        <w:tc>
          <w:tcPr>
            <w:tcW w:w="16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Bigint(20)</w:t>
            </w:r>
          </w:p>
        </w:tc>
        <w:tc>
          <w:tcPr>
            <w:tcW w:w="6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421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</w:trPr>
        <w:tc>
          <w:tcPr>
            <w:tcW w:w="2004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PCA231</w:t>
            </w:r>
          </w:p>
        </w:tc>
        <w:tc>
          <w:tcPr>
            <w:tcW w:w="186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姓名</w:t>
            </w:r>
          </w:p>
        </w:tc>
        <w:tc>
          <w:tcPr>
            <w:tcW w:w="16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theme="minorBidi"/>
                <w:kern w:val="0"/>
                <w:sz w:val="21"/>
                <w:szCs w:val="21"/>
                <w:lang w:val="en-US" w:eastAsia="zh-CN" w:bidi="ar-SA"/>
              </w:rPr>
              <w:t>Varchar(32)</w:t>
            </w:r>
          </w:p>
        </w:tc>
        <w:tc>
          <w:tcPr>
            <w:tcW w:w="6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421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</w:trPr>
        <w:tc>
          <w:tcPr>
            <w:tcW w:w="2004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PCA232</w:t>
            </w:r>
          </w:p>
        </w:tc>
        <w:tc>
          <w:tcPr>
            <w:tcW w:w="186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身份证</w:t>
            </w:r>
          </w:p>
        </w:tc>
        <w:tc>
          <w:tcPr>
            <w:tcW w:w="16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theme="minorBidi"/>
                <w:kern w:val="0"/>
                <w:sz w:val="21"/>
                <w:szCs w:val="21"/>
                <w:lang w:val="en-US" w:eastAsia="zh-CN" w:bidi="ar-SA"/>
              </w:rPr>
              <w:t>Varchar(32)</w:t>
            </w:r>
          </w:p>
        </w:tc>
        <w:tc>
          <w:tcPr>
            <w:tcW w:w="6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421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</w:trPr>
        <w:tc>
          <w:tcPr>
            <w:tcW w:w="2004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PCA233</w:t>
            </w:r>
          </w:p>
        </w:tc>
        <w:tc>
          <w:tcPr>
            <w:tcW w:w="186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保险类型</w:t>
            </w:r>
          </w:p>
        </w:tc>
        <w:tc>
          <w:tcPr>
            <w:tcW w:w="16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theme="minorBidi"/>
                <w:kern w:val="0"/>
                <w:sz w:val="21"/>
                <w:szCs w:val="21"/>
                <w:lang w:val="en-US" w:eastAsia="zh-CN" w:bidi="ar-SA"/>
              </w:rPr>
              <w:t>Varchar(1)</w:t>
            </w:r>
          </w:p>
        </w:tc>
        <w:tc>
          <w:tcPr>
            <w:tcW w:w="6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421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1 工伤 2 养老 3 失业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</w:trPr>
        <w:tc>
          <w:tcPr>
            <w:tcW w:w="2004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PCA234</w:t>
            </w:r>
          </w:p>
        </w:tc>
        <w:tc>
          <w:tcPr>
            <w:tcW w:w="186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是否缴纳</w:t>
            </w:r>
          </w:p>
        </w:tc>
        <w:tc>
          <w:tcPr>
            <w:tcW w:w="16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theme="minorBidi"/>
                <w:kern w:val="0"/>
                <w:sz w:val="21"/>
                <w:szCs w:val="21"/>
                <w:lang w:val="en-US" w:eastAsia="zh-CN" w:bidi="ar-SA"/>
              </w:rPr>
              <w:t>Varchar(16)</w:t>
            </w:r>
          </w:p>
        </w:tc>
        <w:tc>
          <w:tcPr>
            <w:tcW w:w="6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421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1 已缴纳 0 未缴纳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9" w:hRule="atLeast"/>
        </w:trPr>
        <w:tc>
          <w:tcPr>
            <w:tcW w:w="2004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PCA235</w:t>
            </w:r>
          </w:p>
        </w:tc>
        <w:tc>
          <w:tcPr>
            <w:tcW w:w="186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theme="minorBidi"/>
                <w:kern w:val="0"/>
                <w:sz w:val="21"/>
                <w:szCs w:val="21"/>
                <w:lang w:val="en-US" w:eastAsia="zh-CN" w:bidi="ar-SA"/>
              </w:rPr>
              <w:t>保险缴纳情况</w:t>
            </w:r>
          </w:p>
        </w:tc>
        <w:tc>
          <w:tcPr>
            <w:tcW w:w="16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theme="minorBidi"/>
                <w:kern w:val="0"/>
                <w:sz w:val="21"/>
                <w:szCs w:val="21"/>
                <w:lang w:val="en-US" w:eastAsia="zh-CN" w:bidi="ar-SA"/>
              </w:rPr>
              <w:t>Varchar(16)</w:t>
            </w:r>
          </w:p>
        </w:tc>
        <w:tc>
          <w:tcPr>
            <w:tcW w:w="6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421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1 已缴纳 0 未缴纳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9" w:hRule="atLeast"/>
        </w:trPr>
        <w:tc>
          <w:tcPr>
            <w:tcW w:w="2004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PCA236</w:t>
            </w:r>
          </w:p>
        </w:tc>
        <w:tc>
          <w:tcPr>
            <w:tcW w:w="186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theme="minorBidi"/>
                <w:kern w:val="0"/>
                <w:sz w:val="21"/>
                <w:szCs w:val="21"/>
                <w:lang w:val="en-US" w:eastAsia="zh-CN" w:bidi="ar-SA"/>
              </w:rPr>
              <w:t>公司名称</w:t>
            </w:r>
          </w:p>
        </w:tc>
        <w:tc>
          <w:tcPr>
            <w:tcW w:w="16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theme="minorBidi"/>
                <w:kern w:val="0"/>
                <w:sz w:val="21"/>
                <w:szCs w:val="21"/>
                <w:lang w:val="en-US" w:eastAsia="zh-CN" w:bidi="ar-SA"/>
              </w:rPr>
              <w:t>Varchar(64)</w:t>
            </w:r>
          </w:p>
        </w:tc>
        <w:tc>
          <w:tcPr>
            <w:tcW w:w="6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421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9" w:hRule="atLeast"/>
        </w:trPr>
        <w:tc>
          <w:tcPr>
            <w:tcW w:w="2004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PCA237</w:t>
            </w:r>
          </w:p>
        </w:tc>
        <w:tc>
          <w:tcPr>
            <w:tcW w:w="186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theme="minorBidi"/>
                <w:kern w:val="0"/>
                <w:sz w:val="21"/>
                <w:szCs w:val="21"/>
                <w:lang w:val="en-US" w:eastAsia="zh-CN" w:bidi="ar-SA"/>
              </w:rPr>
              <w:t>错误标志</w:t>
            </w:r>
          </w:p>
        </w:tc>
        <w:tc>
          <w:tcPr>
            <w:tcW w:w="16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Varchar(1)</w:t>
            </w:r>
          </w:p>
        </w:tc>
        <w:tc>
          <w:tcPr>
            <w:tcW w:w="6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421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0 错误 1 通过 2 未备案导出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</w:trPr>
        <w:tc>
          <w:tcPr>
            <w:tcW w:w="2004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PCA238</w:t>
            </w:r>
          </w:p>
        </w:tc>
        <w:tc>
          <w:tcPr>
            <w:tcW w:w="186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theme="minorBidi"/>
                <w:kern w:val="0"/>
                <w:sz w:val="21"/>
                <w:szCs w:val="21"/>
                <w:lang w:val="en-US" w:eastAsia="zh-CN" w:bidi="ar-SA"/>
              </w:rPr>
              <w:t>错误信息</w:t>
            </w:r>
          </w:p>
        </w:tc>
        <w:tc>
          <w:tcPr>
            <w:tcW w:w="16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Varchar(128)</w:t>
            </w:r>
          </w:p>
        </w:tc>
        <w:tc>
          <w:tcPr>
            <w:tcW w:w="6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421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hint="eastAsia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9" w:hRule="atLeast"/>
        </w:trPr>
        <w:tc>
          <w:tcPr>
            <w:tcW w:w="2004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PBA900</w:t>
            </w:r>
          </w:p>
        </w:tc>
        <w:tc>
          <w:tcPr>
            <w:tcW w:w="186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监察大队</w:t>
            </w:r>
            <w:r>
              <w:rPr>
                <w:rFonts w:hint="eastAsia" w:ascii="宋体" w:hAnsi="宋体"/>
                <w:kern w:val="0"/>
                <w:szCs w:val="21"/>
              </w:rPr>
              <w:t>ID</w:t>
            </w:r>
          </w:p>
        </w:tc>
        <w:tc>
          <w:tcPr>
            <w:tcW w:w="16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Bigint(20)</w:t>
            </w:r>
          </w:p>
        </w:tc>
        <w:tc>
          <w:tcPr>
            <w:tcW w:w="6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421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hint="eastAsia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9" w:hRule="atLeast"/>
        </w:trPr>
        <w:tc>
          <w:tcPr>
            <w:tcW w:w="2004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PCA239</w:t>
            </w:r>
          </w:p>
        </w:tc>
        <w:tc>
          <w:tcPr>
            <w:tcW w:w="186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theme="minorBidi"/>
                <w:kern w:val="0"/>
                <w:sz w:val="21"/>
                <w:szCs w:val="21"/>
                <w:lang w:val="en-US" w:eastAsia="zh-CN" w:bidi="ar-SA"/>
              </w:rPr>
              <w:t>操作人id</w:t>
            </w:r>
          </w:p>
        </w:tc>
        <w:tc>
          <w:tcPr>
            <w:tcW w:w="16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Bigint(20)</w:t>
            </w:r>
          </w:p>
        </w:tc>
        <w:tc>
          <w:tcPr>
            <w:tcW w:w="6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421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hint="eastAsia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</w:trPr>
        <w:tc>
          <w:tcPr>
            <w:tcW w:w="2004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PCA240</w:t>
            </w:r>
          </w:p>
        </w:tc>
        <w:tc>
          <w:tcPr>
            <w:tcW w:w="186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theme="minorBidi"/>
                <w:kern w:val="0"/>
                <w:sz w:val="21"/>
                <w:szCs w:val="21"/>
                <w:lang w:val="en-US" w:eastAsia="zh-CN" w:bidi="ar-SA"/>
              </w:rPr>
              <w:t>操作时间</w:t>
            </w:r>
          </w:p>
        </w:tc>
        <w:tc>
          <w:tcPr>
            <w:tcW w:w="16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datetime</w:t>
            </w:r>
          </w:p>
        </w:tc>
        <w:tc>
          <w:tcPr>
            <w:tcW w:w="6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421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hint="eastAsia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4"/>
        <w:tabs>
          <w:tab w:val="left" w:pos="420"/>
          <w:tab w:val="clear" w:pos="432"/>
        </w:tabs>
        <w:ind w:left="0" w:leftChars="0" w:firstLine="0" w:firstLineChars="0"/>
        <w:rPr>
          <w:b w:val="0"/>
          <w:bCs w:val="0"/>
        </w:rPr>
      </w:pPr>
      <w:r>
        <w:rPr>
          <w:rFonts w:hint="eastAsia"/>
          <w:lang w:val="en-US" w:eastAsia="zh-CN"/>
        </w:rPr>
        <w:t>PC20 职工人脸对比记录表</w:t>
      </w:r>
      <w:r>
        <w:rPr>
          <w:b w:val="0"/>
          <w:bCs w:val="0"/>
        </w:rPr>
        <w:t xml:space="preserve"> </w:t>
      </w:r>
    </w:p>
    <w:tbl>
      <w:tblPr>
        <w:tblStyle w:val="6"/>
        <w:tblW w:w="10437" w:type="dxa"/>
        <w:tblInd w:w="-10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8"/>
        <w:gridCol w:w="1864"/>
        <w:gridCol w:w="1653"/>
        <w:gridCol w:w="686"/>
        <w:gridCol w:w="42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008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shd w:val="clear" w:color="auto" w:fill="C0C0C0"/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字段名称</w:t>
            </w:r>
          </w:p>
        </w:tc>
        <w:tc>
          <w:tcPr>
            <w:tcW w:w="186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0C0C0"/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注释</w:t>
            </w:r>
          </w:p>
        </w:tc>
        <w:tc>
          <w:tcPr>
            <w:tcW w:w="165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0C0C0"/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类别</w:t>
            </w:r>
          </w:p>
        </w:tc>
        <w:tc>
          <w:tcPr>
            <w:tcW w:w="68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0C0C0"/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主键</w:t>
            </w:r>
          </w:p>
        </w:tc>
        <w:tc>
          <w:tcPr>
            <w:tcW w:w="42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shd w:val="clear" w:color="auto" w:fill="C0C0C0"/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008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PCA300</w:t>
            </w:r>
          </w:p>
        </w:tc>
        <w:tc>
          <w:tcPr>
            <w:tcW w:w="186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ID</w:t>
            </w:r>
          </w:p>
        </w:tc>
        <w:tc>
          <w:tcPr>
            <w:tcW w:w="165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Bigint(20)</w:t>
            </w:r>
          </w:p>
        </w:tc>
        <w:tc>
          <w:tcPr>
            <w:tcW w:w="68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√</w:t>
            </w:r>
          </w:p>
        </w:tc>
        <w:tc>
          <w:tcPr>
            <w:tcW w:w="42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008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PCA100</w:t>
            </w:r>
          </w:p>
        </w:tc>
        <w:tc>
          <w:tcPr>
            <w:tcW w:w="186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职工</w:t>
            </w:r>
            <w:r>
              <w:rPr>
                <w:rFonts w:hint="eastAsia" w:ascii="宋体" w:hAnsi="宋体"/>
                <w:kern w:val="0"/>
                <w:szCs w:val="21"/>
              </w:rPr>
              <w:t>ID</w:t>
            </w:r>
          </w:p>
        </w:tc>
        <w:tc>
          <w:tcPr>
            <w:tcW w:w="165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theme="minorBidi"/>
                <w:kern w:val="0"/>
                <w:sz w:val="21"/>
                <w:szCs w:val="21"/>
                <w:lang w:val="en-US" w:eastAsia="zh-CN" w:bidi="ar-SA"/>
              </w:rPr>
              <w:t>Bigint(20)</w:t>
            </w:r>
          </w:p>
        </w:tc>
        <w:tc>
          <w:tcPr>
            <w:tcW w:w="68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42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008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PCA301</w:t>
            </w:r>
          </w:p>
        </w:tc>
        <w:tc>
          <w:tcPr>
            <w:tcW w:w="186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theme="minorBidi"/>
                <w:kern w:val="0"/>
                <w:sz w:val="21"/>
                <w:szCs w:val="21"/>
                <w:lang w:val="en-US" w:eastAsia="zh-CN" w:bidi="ar-SA"/>
              </w:rPr>
              <w:t>人脸URL</w:t>
            </w:r>
          </w:p>
        </w:tc>
        <w:tc>
          <w:tcPr>
            <w:tcW w:w="165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theme="minorBidi"/>
                <w:kern w:val="0"/>
                <w:sz w:val="21"/>
                <w:szCs w:val="21"/>
                <w:lang w:val="en-US" w:eastAsia="zh-CN" w:bidi="ar-SA"/>
              </w:rPr>
              <w:t>Varchar(128)</w:t>
            </w:r>
          </w:p>
        </w:tc>
        <w:tc>
          <w:tcPr>
            <w:tcW w:w="68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42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08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PCA302</w:t>
            </w:r>
          </w:p>
        </w:tc>
        <w:tc>
          <w:tcPr>
            <w:tcW w:w="186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theme="minorBidi"/>
                <w:kern w:val="0"/>
                <w:sz w:val="21"/>
                <w:szCs w:val="21"/>
                <w:lang w:val="en-US" w:eastAsia="zh-CN" w:bidi="ar-SA"/>
              </w:rPr>
              <w:t>结果记录</w:t>
            </w:r>
          </w:p>
        </w:tc>
        <w:tc>
          <w:tcPr>
            <w:tcW w:w="165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theme="minorBidi"/>
                <w:kern w:val="0"/>
                <w:sz w:val="21"/>
                <w:szCs w:val="21"/>
                <w:lang w:val="en-US" w:eastAsia="zh-CN" w:bidi="ar-SA"/>
              </w:rPr>
              <w:t>Varchar(3)</w:t>
            </w:r>
          </w:p>
        </w:tc>
        <w:tc>
          <w:tcPr>
            <w:tcW w:w="68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42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1 成功 0 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2008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PCA303</w:t>
            </w:r>
          </w:p>
        </w:tc>
        <w:tc>
          <w:tcPr>
            <w:tcW w:w="186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theme="minorBidi"/>
                <w:kern w:val="0"/>
                <w:sz w:val="21"/>
                <w:szCs w:val="21"/>
                <w:lang w:val="en-US" w:eastAsia="zh-CN" w:bidi="ar-SA"/>
              </w:rPr>
              <w:t>对比时间</w:t>
            </w:r>
          </w:p>
        </w:tc>
        <w:tc>
          <w:tcPr>
            <w:tcW w:w="165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theme="minorBidi"/>
                <w:kern w:val="0"/>
                <w:sz w:val="21"/>
                <w:szCs w:val="21"/>
                <w:lang w:val="en-US" w:eastAsia="zh-CN" w:bidi="ar-SA"/>
              </w:rPr>
              <w:t>datetime</w:t>
            </w:r>
          </w:p>
        </w:tc>
        <w:tc>
          <w:tcPr>
            <w:tcW w:w="68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42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2008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PCA304</w:t>
            </w:r>
          </w:p>
        </w:tc>
        <w:tc>
          <w:tcPr>
            <w:tcW w:w="186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theme="minorBidi"/>
                <w:kern w:val="0"/>
                <w:sz w:val="21"/>
                <w:szCs w:val="21"/>
                <w:lang w:val="en-US" w:eastAsia="zh-CN" w:bidi="ar-SA"/>
              </w:rPr>
              <w:t>使用类型</w:t>
            </w:r>
          </w:p>
        </w:tc>
        <w:tc>
          <w:tcPr>
            <w:tcW w:w="165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theme="minorBidi"/>
                <w:kern w:val="0"/>
                <w:sz w:val="21"/>
                <w:szCs w:val="21"/>
                <w:lang w:val="en-US" w:eastAsia="zh-CN" w:bidi="ar-SA"/>
              </w:rPr>
              <w:t>Varchar(2)</w:t>
            </w:r>
          </w:p>
        </w:tc>
        <w:tc>
          <w:tcPr>
            <w:tcW w:w="68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42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1 备案 2 切换员工 3 工资确认 4 合同确认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2008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PCA305</w:t>
            </w:r>
          </w:p>
        </w:tc>
        <w:tc>
          <w:tcPr>
            <w:tcW w:w="186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theme="minorBidi"/>
                <w:kern w:val="0"/>
                <w:sz w:val="21"/>
                <w:szCs w:val="21"/>
                <w:lang w:val="en-US" w:eastAsia="zh-CN" w:bidi="ar-SA"/>
              </w:rPr>
              <w:t>对比分数</w:t>
            </w:r>
          </w:p>
        </w:tc>
        <w:tc>
          <w:tcPr>
            <w:tcW w:w="165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theme="minorBidi"/>
                <w:kern w:val="0"/>
                <w:sz w:val="21"/>
                <w:szCs w:val="21"/>
                <w:lang w:val="en-US" w:eastAsia="zh-CN" w:bidi="ar-SA"/>
              </w:rPr>
              <w:t>Decimal（5,2）</w:t>
            </w:r>
          </w:p>
        </w:tc>
        <w:tc>
          <w:tcPr>
            <w:tcW w:w="68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42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2008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PDA530</w:t>
            </w:r>
          </w:p>
        </w:tc>
        <w:tc>
          <w:tcPr>
            <w:tcW w:w="186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theme="minorBidi"/>
                <w:kern w:val="0"/>
                <w:sz w:val="21"/>
                <w:szCs w:val="21"/>
                <w:lang w:val="en-US" w:eastAsia="zh-CN" w:bidi="ar-SA"/>
              </w:rPr>
              <w:t>工资ID</w:t>
            </w:r>
          </w:p>
        </w:tc>
        <w:tc>
          <w:tcPr>
            <w:tcW w:w="165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theme="minorBidi"/>
                <w:kern w:val="0"/>
                <w:sz w:val="21"/>
                <w:szCs w:val="21"/>
                <w:lang w:val="en-US" w:eastAsia="zh-CN" w:bidi="ar-SA"/>
              </w:rPr>
              <w:t>Bigint(20)</w:t>
            </w:r>
          </w:p>
        </w:tc>
        <w:tc>
          <w:tcPr>
            <w:tcW w:w="68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42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both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或合同ID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2008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PCA306</w:t>
            </w:r>
          </w:p>
        </w:tc>
        <w:tc>
          <w:tcPr>
            <w:tcW w:w="186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theme="minorBidi"/>
                <w:kern w:val="0"/>
                <w:sz w:val="21"/>
                <w:szCs w:val="21"/>
                <w:lang w:val="en-US" w:eastAsia="zh-CN" w:bidi="ar-SA"/>
              </w:rPr>
              <w:t>职工选择</w:t>
            </w:r>
          </w:p>
        </w:tc>
        <w:tc>
          <w:tcPr>
            <w:tcW w:w="165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theme="minorBidi"/>
                <w:kern w:val="0"/>
                <w:sz w:val="21"/>
                <w:szCs w:val="21"/>
                <w:lang w:val="en-US" w:eastAsia="zh-CN" w:bidi="ar-SA"/>
              </w:rPr>
              <w:t>Varchar(3)</w:t>
            </w:r>
          </w:p>
        </w:tc>
        <w:tc>
          <w:tcPr>
            <w:tcW w:w="68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42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both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1 认可 2 不认可</w:t>
            </w:r>
          </w:p>
        </w:tc>
      </w:tr>
    </w:tbl>
    <w:p>
      <w:pPr>
        <w:rPr>
          <w:rFonts w:hint="eastAsia"/>
        </w:rPr>
      </w:pPr>
    </w:p>
    <w:p>
      <w:pPr>
        <w:pStyle w:val="4"/>
        <w:tabs>
          <w:tab w:val="left" w:pos="420"/>
          <w:tab w:val="clear" w:pos="432"/>
        </w:tabs>
        <w:ind w:left="0" w:leftChars="0" w:firstLine="0" w:firstLineChars="0"/>
        <w:rPr>
          <w:b w:val="0"/>
          <w:bCs w:val="0"/>
        </w:rPr>
      </w:pPr>
      <w:r>
        <w:rPr>
          <w:rFonts w:hint="eastAsia"/>
          <w:lang w:val="en-US" w:eastAsia="zh-CN"/>
        </w:rPr>
        <w:t>PC25 职工身份证审核信息表</w:t>
      </w:r>
      <w:r>
        <w:rPr>
          <w:b w:val="0"/>
          <w:bCs w:val="0"/>
        </w:rPr>
        <w:t xml:space="preserve"> </w:t>
      </w:r>
    </w:p>
    <w:tbl>
      <w:tblPr>
        <w:tblStyle w:val="6"/>
        <w:tblW w:w="10437" w:type="dxa"/>
        <w:tblInd w:w="-10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8"/>
        <w:gridCol w:w="1864"/>
        <w:gridCol w:w="1653"/>
        <w:gridCol w:w="686"/>
        <w:gridCol w:w="42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008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shd w:val="clear" w:color="auto" w:fill="C0C0C0"/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字段名称</w:t>
            </w:r>
          </w:p>
        </w:tc>
        <w:tc>
          <w:tcPr>
            <w:tcW w:w="186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0C0C0"/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注释</w:t>
            </w:r>
          </w:p>
        </w:tc>
        <w:tc>
          <w:tcPr>
            <w:tcW w:w="165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0C0C0"/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类别</w:t>
            </w:r>
          </w:p>
        </w:tc>
        <w:tc>
          <w:tcPr>
            <w:tcW w:w="68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0C0C0"/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主键</w:t>
            </w:r>
          </w:p>
        </w:tc>
        <w:tc>
          <w:tcPr>
            <w:tcW w:w="42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shd w:val="clear" w:color="auto" w:fill="C0C0C0"/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008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PCA400</w:t>
            </w:r>
          </w:p>
        </w:tc>
        <w:tc>
          <w:tcPr>
            <w:tcW w:w="186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ID</w:t>
            </w:r>
          </w:p>
        </w:tc>
        <w:tc>
          <w:tcPr>
            <w:tcW w:w="165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Bigint(20)</w:t>
            </w:r>
          </w:p>
        </w:tc>
        <w:tc>
          <w:tcPr>
            <w:tcW w:w="68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√</w:t>
            </w:r>
          </w:p>
        </w:tc>
        <w:tc>
          <w:tcPr>
            <w:tcW w:w="42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008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PCA100</w:t>
            </w:r>
          </w:p>
        </w:tc>
        <w:tc>
          <w:tcPr>
            <w:tcW w:w="186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职工</w:t>
            </w:r>
            <w:r>
              <w:rPr>
                <w:rFonts w:hint="eastAsia" w:ascii="宋体" w:hAnsi="宋体"/>
                <w:kern w:val="0"/>
                <w:szCs w:val="21"/>
              </w:rPr>
              <w:t>ID</w:t>
            </w:r>
          </w:p>
        </w:tc>
        <w:tc>
          <w:tcPr>
            <w:tcW w:w="165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theme="minorBidi"/>
                <w:kern w:val="0"/>
                <w:sz w:val="21"/>
                <w:szCs w:val="21"/>
                <w:lang w:val="en-US" w:eastAsia="zh-CN" w:bidi="ar-SA"/>
              </w:rPr>
              <w:t>Bigint(20)</w:t>
            </w:r>
          </w:p>
        </w:tc>
        <w:tc>
          <w:tcPr>
            <w:tcW w:w="68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42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008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PCA401</w:t>
            </w:r>
          </w:p>
        </w:tc>
        <w:tc>
          <w:tcPr>
            <w:tcW w:w="186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theme="minorBidi"/>
                <w:kern w:val="0"/>
                <w:sz w:val="21"/>
                <w:szCs w:val="21"/>
                <w:lang w:val="en-US" w:eastAsia="zh-CN" w:bidi="ar-SA"/>
              </w:rPr>
              <w:t>姓名</w:t>
            </w:r>
          </w:p>
        </w:tc>
        <w:tc>
          <w:tcPr>
            <w:tcW w:w="165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theme="minorBidi"/>
                <w:kern w:val="0"/>
                <w:sz w:val="21"/>
                <w:szCs w:val="21"/>
                <w:lang w:val="en-US" w:eastAsia="zh-CN" w:bidi="ar-SA"/>
              </w:rPr>
              <w:t>Varchar(32)</w:t>
            </w:r>
          </w:p>
        </w:tc>
        <w:tc>
          <w:tcPr>
            <w:tcW w:w="68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42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008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PCA402</w:t>
            </w:r>
          </w:p>
        </w:tc>
        <w:tc>
          <w:tcPr>
            <w:tcW w:w="186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theme="minorBidi"/>
                <w:kern w:val="0"/>
                <w:sz w:val="21"/>
                <w:szCs w:val="21"/>
                <w:lang w:val="en-US" w:eastAsia="zh-CN" w:bidi="ar-SA"/>
              </w:rPr>
              <w:t>性别</w:t>
            </w:r>
          </w:p>
        </w:tc>
        <w:tc>
          <w:tcPr>
            <w:tcW w:w="165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theme="minorBidi"/>
                <w:kern w:val="0"/>
                <w:sz w:val="21"/>
                <w:szCs w:val="21"/>
                <w:lang w:val="en-US" w:eastAsia="zh-CN" w:bidi="ar-SA"/>
              </w:rPr>
              <w:t>Varchar(1)</w:t>
            </w:r>
          </w:p>
        </w:tc>
        <w:tc>
          <w:tcPr>
            <w:tcW w:w="68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42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2008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PCA403</w:t>
            </w:r>
          </w:p>
        </w:tc>
        <w:tc>
          <w:tcPr>
            <w:tcW w:w="186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theme="minorBidi"/>
                <w:kern w:val="0"/>
                <w:sz w:val="21"/>
                <w:szCs w:val="21"/>
                <w:lang w:val="en-US" w:eastAsia="zh-CN" w:bidi="ar-SA"/>
              </w:rPr>
              <w:t>民族</w:t>
            </w:r>
          </w:p>
        </w:tc>
        <w:tc>
          <w:tcPr>
            <w:tcW w:w="165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theme="minorBidi"/>
                <w:kern w:val="0"/>
                <w:sz w:val="21"/>
                <w:szCs w:val="21"/>
                <w:lang w:val="en-US" w:eastAsia="zh-CN" w:bidi="ar-SA"/>
              </w:rPr>
              <w:t>Varchar(16)</w:t>
            </w:r>
          </w:p>
        </w:tc>
        <w:tc>
          <w:tcPr>
            <w:tcW w:w="68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42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2008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PCA404</w:t>
            </w:r>
          </w:p>
        </w:tc>
        <w:tc>
          <w:tcPr>
            <w:tcW w:w="186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theme="minorBidi"/>
                <w:kern w:val="0"/>
                <w:sz w:val="21"/>
                <w:szCs w:val="21"/>
                <w:lang w:val="en-US" w:eastAsia="zh-CN" w:bidi="ar-SA"/>
              </w:rPr>
              <w:t>身份证号</w:t>
            </w:r>
          </w:p>
        </w:tc>
        <w:tc>
          <w:tcPr>
            <w:tcW w:w="165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theme="minorBidi"/>
                <w:kern w:val="0"/>
                <w:sz w:val="21"/>
                <w:szCs w:val="21"/>
                <w:lang w:val="en-US" w:eastAsia="zh-CN" w:bidi="ar-SA"/>
              </w:rPr>
              <w:t>Varchar(32)</w:t>
            </w:r>
          </w:p>
        </w:tc>
        <w:tc>
          <w:tcPr>
            <w:tcW w:w="68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42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2008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PCA405</w:t>
            </w:r>
          </w:p>
        </w:tc>
        <w:tc>
          <w:tcPr>
            <w:tcW w:w="186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theme="minorBidi"/>
                <w:kern w:val="0"/>
                <w:sz w:val="21"/>
                <w:szCs w:val="21"/>
                <w:lang w:val="en-US" w:eastAsia="zh-CN" w:bidi="ar-SA"/>
              </w:rPr>
              <w:t>住址</w:t>
            </w:r>
          </w:p>
        </w:tc>
        <w:tc>
          <w:tcPr>
            <w:tcW w:w="165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theme="minorBidi"/>
                <w:kern w:val="0"/>
                <w:sz w:val="21"/>
                <w:szCs w:val="21"/>
                <w:lang w:val="en-US" w:eastAsia="zh-CN" w:bidi="ar-SA"/>
              </w:rPr>
              <w:t>Varchar(128)</w:t>
            </w:r>
          </w:p>
        </w:tc>
        <w:tc>
          <w:tcPr>
            <w:tcW w:w="68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42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2008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PCA406</w:t>
            </w:r>
          </w:p>
        </w:tc>
        <w:tc>
          <w:tcPr>
            <w:tcW w:w="186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theme="minorBidi"/>
                <w:kern w:val="0"/>
                <w:sz w:val="21"/>
                <w:szCs w:val="21"/>
                <w:lang w:val="en-US" w:eastAsia="zh-CN" w:bidi="ar-SA"/>
              </w:rPr>
              <w:t>正面路径</w:t>
            </w:r>
          </w:p>
        </w:tc>
        <w:tc>
          <w:tcPr>
            <w:tcW w:w="165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theme="minorBidi"/>
                <w:kern w:val="0"/>
                <w:sz w:val="21"/>
                <w:szCs w:val="21"/>
                <w:lang w:val="en-US" w:eastAsia="zh-CN" w:bidi="ar-SA"/>
              </w:rPr>
              <w:t>Varchar(128)</w:t>
            </w:r>
          </w:p>
        </w:tc>
        <w:tc>
          <w:tcPr>
            <w:tcW w:w="68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42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2008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PCA407</w:t>
            </w:r>
          </w:p>
        </w:tc>
        <w:tc>
          <w:tcPr>
            <w:tcW w:w="186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theme="minorBidi"/>
                <w:kern w:val="0"/>
                <w:sz w:val="21"/>
                <w:szCs w:val="21"/>
                <w:lang w:val="en-US" w:eastAsia="zh-CN" w:bidi="ar-SA"/>
              </w:rPr>
              <w:t>背面路径</w:t>
            </w:r>
          </w:p>
        </w:tc>
        <w:tc>
          <w:tcPr>
            <w:tcW w:w="165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theme="minorBidi"/>
                <w:kern w:val="0"/>
                <w:sz w:val="21"/>
                <w:szCs w:val="21"/>
                <w:lang w:val="en-US" w:eastAsia="zh-CN" w:bidi="ar-SA"/>
              </w:rPr>
              <w:t>Varchar(128)</w:t>
            </w:r>
          </w:p>
        </w:tc>
        <w:tc>
          <w:tcPr>
            <w:tcW w:w="68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42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2008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PCA408</w:t>
            </w:r>
          </w:p>
        </w:tc>
        <w:tc>
          <w:tcPr>
            <w:tcW w:w="186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theme="minorBidi"/>
                <w:kern w:val="0"/>
                <w:sz w:val="21"/>
                <w:szCs w:val="21"/>
                <w:lang w:val="en-US" w:eastAsia="zh-CN" w:bidi="ar-SA"/>
              </w:rPr>
              <w:t>有效日期</w:t>
            </w:r>
          </w:p>
        </w:tc>
        <w:tc>
          <w:tcPr>
            <w:tcW w:w="165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theme="minorBidi"/>
                <w:kern w:val="0"/>
                <w:sz w:val="21"/>
                <w:szCs w:val="21"/>
                <w:lang w:val="en-US" w:eastAsia="zh-CN" w:bidi="ar-SA"/>
              </w:rPr>
              <w:t>Varchar(16)</w:t>
            </w:r>
          </w:p>
        </w:tc>
        <w:tc>
          <w:tcPr>
            <w:tcW w:w="68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42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2008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PCA409</w:t>
            </w:r>
          </w:p>
        </w:tc>
        <w:tc>
          <w:tcPr>
            <w:tcW w:w="186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theme="minorBidi"/>
                <w:kern w:val="0"/>
                <w:sz w:val="21"/>
                <w:szCs w:val="21"/>
                <w:lang w:val="en-US" w:eastAsia="zh-CN" w:bidi="ar-SA"/>
              </w:rPr>
              <w:t>状态</w:t>
            </w:r>
          </w:p>
        </w:tc>
        <w:tc>
          <w:tcPr>
            <w:tcW w:w="165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theme="minorBidi"/>
                <w:kern w:val="0"/>
                <w:sz w:val="21"/>
                <w:szCs w:val="21"/>
                <w:lang w:val="en-US" w:eastAsia="zh-CN" w:bidi="ar-SA"/>
              </w:rPr>
              <w:t>Varchar(1)</w:t>
            </w:r>
          </w:p>
        </w:tc>
        <w:tc>
          <w:tcPr>
            <w:tcW w:w="68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42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1 待审核 2 通过 3 不通过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2008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PCA410</w:t>
            </w:r>
          </w:p>
        </w:tc>
        <w:tc>
          <w:tcPr>
            <w:tcW w:w="186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theme="minorBidi"/>
                <w:kern w:val="0"/>
                <w:sz w:val="21"/>
                <w:szCs w:val="21"/>
                <w:lang w:val="en-US" w:eastAsia="zh-CN" w:bidi="ar-SA"/>
              </w:rPr>
              <w:t>审核人ID</w:t>
            </w:r>
          </w:p>
        </w:tc>
        <w:tc>
          <w:tcPr>
            <w:tcW w:w="165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theme="minorBidi"/>
                <w:kern w:val="0"/>
                <w:sz w:val="21"/>
                <w:szCs w:val="21"/>
                <w:lang w:val="en-US" w:eastAsia="zh-CN" w:bidi="ar-SA"/>
              </w:rPr>
              <w:t>Bigint(20)</w:t>
            </w:r>
          </w:p>
        </w:tc>
        <w:tc>
          <w:tcPr>
            <w:tcW w:w="68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42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2008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PCA411</w:t>
            </w:r>
          </w:p>
        </w:tc>
        <w:tc>
          <w:tcPr>
            <w:tcW w:w="186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theme="minorBidi"/>
                <w:kern w:val="0"/>
                <w:sz w:val="21"/>
                <w:szCs w:val="21"/>
                <w:lang w:val="en-US" w:eastAsia="zh-CN" w:bidi="ar-SA"/>
              </w:rPr>
              <w:t>审核时间</w:t>
            </w:r>
          </w:p>
        </w:tc>
        <w:tc>
          <w:tcPr>
            <w:tcW w:w="165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theme="minorBidi"/>
                <w:kern w:val="0"/>
                <w:sz w:val="21"/>
                <w:szCs w:val="21"/>
                <w:lang w:val="en-US" w:eastAsia="zh-CN" w:bidi="ar-SA"/>
              </w:rPr>
              <w:t>datetime</w:t>
            </w:r>
          </w:p>
        </w:tc>
        <w:tc>
          <w:tcPr>
            <w:tcW w:w="68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42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2008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PCA412</w:t>
            </w:r>
          </w:p>
        </w:tc>
        <w:tc>
          <w:tcPr>
            <w:tcW w:w="186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theme="minorBidi"/>
                <w:kern w:val="0"/>
                <w:sz w:val="21"/>
                <w:szCs w:val="21"/>
                <w:lang w:val="en-US" w:eastAsia="zh-CN" w:bidi="ar-SA"/>
              </w:rPr>
              <w:t>不通过理由</w:t>
            </w:r>
          </w:p>
        </w:tc>
        <w:tc>
          <w:tcPr>
            <w:tcW w:w="165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theme="minorBidi"/>
                <w:kern w:val="0"/>
                <w:sz w:val="21"/>
                <w:szCs w:val="21"/>
                <w:lang w:val="en-US" w:eastAsia="zh-CN" w:bidi="ar-SA"/>
              </w:rPr>
              <w:t>Varchar(128)</w:t>
            </w:r>
          </w:p>
        </w:tc>
        <w:tc>
          <w:tcPr>
            <w:tcW w:w="68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42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/>
        </w:rPr>
      </w:pPr>
    </w:p>
    <w:p>
      <w:pPr>
        <w:pStyle w:val="4"/>
        <w:tabs>
          <w:tab w:val="left" w:pos="420"/>
          <w:tab w:val="clear" w:pos="432"/>
        </w:tabs>
        <w:ind w:left="0" w:leftChars="0" w:firstLine="0" w:firstLineChars="0"/>
        <w:rPr>
          <w:b w:val="0"/>
          <w:bCs w:val="0"/>
        </w:rPr>
      </w:pPr>
      <w:r>
        <w:rPr>
          <w:rFonts w:hint="eastAsia"/>
          <w:lang w:val="en-US" w:eastAsia="zh-CN"/>
        </w:rPr>
        <w:t>PC30 职工受限审核记录表</w:t>
      </w:r>
      <w:r>
        <w:rPr>
          <w:b w:val="0"/>
          <w:bCs w:val="0"/>
        </w:rPr>
        <w:t xml:space="preserve"> </w:t>
      </w:r>
    </w:p>
    <w:tbl>
      <w:tblPr>
        <w:tblStyle w:val="6"/>
        <w:tblW w:w="10437" w:type="dxa"/>
        <w:tblInd w:w="-10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8"/>
        <w:gridCol w:w="1864"/>
        <w:gridCol w:w="1653"/>
        <w:gridCol w:w="686"/>
        <w:gridCol w:w="42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008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shd w:val="clear" w:color="auto" w:fill="C0C0C0"/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字段名称</w:t>
            </w:r>
          </w:p>
        </w:tc>
        <w:tc>
          <w:tcPr>
            <w:tcW w:w="186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0C0C0"/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注释</w:t>
            </w:r>
          </w:p>
        </w:tc>
        <w:tc>
          <w:tcPr>
            <w:tcW w:w="165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0C0C0"/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类别</w:t>
            </w:r>
          </w:p>
        </w:tc>
        <w:tc>
          <w:tcPr>
            <w:tcW w:w="68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0C0C0"/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主键</w:t>
            </w:r>
          </w:p>
        </w:tc>
        <w:tc>
          <w:tcPr>
            <w:tcW w:w="42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shd w:val="clear" w:color="auto" w:fill="C0C0C0"/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008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PCA450</w:t>
            </w:r>
          </w:p>
        </w:tc>
        <w:tc>
          <w:tcPr>
            <w:tcW w:w="186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ID</w:t>
            </w:r>
          </w:p>
        </w:tc>
        <w:tc>
          <w:tcPr>
            <w:tcW w:w="165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Bigint(20)</w:t>
            </w:r>
          </w:p>
        </w:tc>
        <w:tc>
          <w:tcPr>
            <w:tcW w:w="68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√</w:t>
            </w:r>
          </w:p>
        </w:tc>
        <w:tc>
          <w:tcPr>
            <w:tcW w:w="42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008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PCA100</w:t>
            </w:r>
          </w:p>
        </w:tc>
        <w:tc>
          <w:tcPr>
            <w:tcW w:w="186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职工</w:t>
            </w:r>
            <w:r>
              <w:rPr>
                <w:rFonts w:hint="eastAsia" w:ascii="宋体" w:hAnsi="宋体"/>
                <w:kern w:val="0"/>
                <w:szCs w:val="21"/>
              </w:rPr>
              <w:t>ID</w:t>
            </w:r>
          </w:p>
        </w:tc>
        <w:tc>
          <w:tcPr>
            <w:tcW w:w="165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theme="minorBidi"/>
                <w:kern w:val="0"/>
                <w:sz w:val="21"/>
                <w:szCs w:val="21"/>
                <w:lang w:val="en-US" w:eastAsia="zh-CN" w:bidi="ar-SA"/>
              </w:rPr>
              <w:t>Bigint(20)</w:t>
            </w:r>
          </w:p>
        </w:tc>
        <w:tc>
          <w:tcPr>
            <w:tcW w:w="68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42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008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PCA451</w:t>
            </w:r>
          </w:p>
        </w:tc>
        <w:tc>
          <w:tcPr>
            <w:tcW w:w="186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theme="minorBidi"/>
                <w:kern w:val="0"/>
                <w:sz w:val="21"/>
                <w:szCs w:val="21"/>
                <w:lang w:val="en-US" w:eastAsia="zh-CN" w:bidi="ar-SA"/>
              </w:rPr>
              <w:t>受限时间</w:t>
            </w:r>
          </w:p>
        </w:tc>
        <w:tc>
          <w:tcPr>
            <w:tcW w:w="165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theme="minorBidi"/>
                <w:kern w:val="0"/>
                <w:sz w:val="21"/>
                <w:szCs w:val="21"/>
                <w:lang w:val="en-US" w:eastAsia="zh-CN" w:bidi="ar-SA"/>
              </w:rPr>
              <w:t>datetime</w:t>
            </w:r>
          </w:p>
        </w:tc>
        <w:tc>
          <w:tcPr>
            <w:tcW w:w="68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42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2008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PCA452</w:t>
            </w:r>
          </w:p>
        </w:tc>
        <w:tc>
          <w:tcPr>
            <w:tcW w:w="186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theme="minorBidi"/>
                <w:kern w:val="0"/>
                <w:sz w:val="21"/>
                <w:szCs w:val="21"/>
                <w:lang w:val="en-US" w:eastAsia="zh-CN" w:bidi="ar-SA"/>
              </w:rPr>
              <w:t>冻结人ID</w:t>
            </w:r>
          </w:p>
        </w:tc>
        <w:tc>
          <w:tcPr>
            <w:tcW w:w="165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theme="minorBidi"/>
                <w:kern w:val="0"/>
                <w:sz w:val="21"/>
                <w:szCs w:val="21"/>
                <w:lang w:val="en-US" w:eastAsia="zh-CN" w:bidi="ar-SA"/>
              </w:rPr>
              <w:t>Bigint(20)</w:t>
            </w:r>
          </w:p>
        </w:tc>
        <w:tc>
          <w:tcPr>
            <w:tcW w:w="68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42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系统 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2008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PCA453</w:t>
            </w:r>
          </w:p>
        </w:tc>
        <w:tc>
          <w:tcPr>
            <w:tcW w:w="186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theme="minorBidi"/>
                <w:kern w:val="0"/>
                <w:sz w:val="21"/>
                <w:szCs w:val="21"/>
                <w:lang w:val="en-US" w:eastAsia="zh-CN" w:bidi="ar-SA"/>
              </w:rPr>
              <w:t>申请时间</w:t>
            </w:r>
          </w:p>
        </w:tc>
        <w:tc>
          <w:tcPr>
            <w:tcW w:w="165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theme="minorBidi"/>
                <w:kern w:val="0"/>
                <w:sz w:val="21"/>
                <w:szCs w:val="21"/>
                <w:lang w:val="en-US" w:eastAsia="zh-CN" w:bidi="ar-SA"/>
              </w:rPr>
              <w:t>datetime</w:t>
            </w:r>
          </w:p>
        </w:tc>
        <w:tc>
          <w:tcPr>
            <w:tcW w:w="68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42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2008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PCA454</w:t>
            </w:r>
          </w:p>
        </w:tc>
        <w:tc>
          <w:tcPr>
            <w:tcW w:w="186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theme="minorBidi"/>
                <w:kern w:val="0"/>
                <w:sz w:val="21"/>
                <w:szCs w:val="21"/>
                <w:lang w:val="en-US" w:eastAsia="zh-CN" w:bidi="ar-SA"/>
              </w:rPr>
              <w:t>状态</w:t>
            </w:r>
          </w:p>
        </w:tc>
        <w:tc>
          <w:tcPr>
            <w:tcW w:w="165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theme="minorBidi"/>
                <w:kern w:val="0"/>
                <w:sz w:val="21"/>
                <w:szCs w:val="21"/>
                <w:lang w:val="en-US" w:eastAsia="zh-CN" w:bidi="ar-SA"/>
              </w:rPr>
              <w:t>Varchar(3)</w:t>
            </w:r>
          </w:p>
        </w:tc>
        <w:tc>
          <w:tcPr>
            <w:tcW w:w="68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42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1 待审核 2 通过 3 不通过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2008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PCA455</w:t>
            </w:r>
          </w:p>
        </w:tc>
        <w:tc>
          <w:tcPr>
            <w:tcW w:w="186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theme="minorBidi"/>
                <w:kern w:val="0"/>
                <w:sz w:val="21"/>
                <w:szCs w:val="21"/>
                <w:lang w:val="en-US" w:eastAsia="zh-CN" w:bidi="ar-SA"/>
              </w:rPr>
              <w:t>审核时间</w:t>
            </w:r>
          </w:p>
        </w:tc>
        <w:tc>
          <w:tcPr>
            <w:tcW w:w="165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theme="minorBidi"/>
                <w:kern w:val="0"/>
                <w:sz w:val="21"/>
                <w:szCs w:val="21"/>
                <w:lang w:val="en-US" w:eastAsia="zh-CN" w:bidi="ar-SA"/>
              </w:rPr>
              <w:t>datetime</w:t>
            </w:r>
          </w:p>
        </w:tc>
        <w:tc>
          <w:tcPr>
            <w:tcW w:w="68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42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atLeast"/>
        </w:trPr>
        <w:tc>
          <w:tcPr>
            <w:tcW w:w="2008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PCA456</w:t>
            </w:r>
          </w:p>
        </w:tc>
        <w:tc>
          <w:tcPr>
            <w:tcW w:w="186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theme="minorBidi"/>
                <w:kern w:val="0"/>
                <w:sz w:val="21"/>
                <w:szCs w:val="21"/>
                <w:lang w:val="en-US" w:eastAsia="zh-CN" w:bidi="ar-SA"/>
              </w:rPr>
              <w:t>不通过理由</w:t>
            </w:r>
          </w:p>
        </w:tc>
        <w:tc>
          <w:tcPr>
            <w:tcW w:w="165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theme="minorBidi"/>
                <w:kern w:val="0"/>
                <w:sz w:val="21"/>
                <w:szCs w:val="21"/>
                <w:lang w:val="en-US" w:eastAsia="zh-CN" w:bidi="ar-SA"/>
              </w:rPr>
              <w:t>Varchar(128)</w:t>
            </w:r>
          </w:p>
        </w:tc>
        <w:tc>
          <w:tcPr>
            <w:tcW w:w="68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42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2008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PCA457</w:t>
            </w:r>
          </w:p>
        </w:tc>
        <w:tc>
          <w:tcPr>
            <w:tcW w:w="186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theme="minorBidi"/>
                <w:kern w:val="0"/>
                <w:sz w:val="21"/>
                <w:szCs w:val="21"/>
                <w:lang w:val="en-US" w:eastAsia="zh-CN" w:bidi="ar-SA"/>
              </w:rPr>
              <w:t>审核人ID</w:t>
            </w:r>
          </w:p>
        </w:tc>
        <w:tc>
          <w:tcPr>
            <w:tcW w:w="165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theme="minorBidi"/>
                <w:kern w:val="0"/>
                <w:sz w:val="21"/>
                <w:szCs w:val="21"/>
                <w:lang w:val="en-US" w:eastAsia="zh-CN" w:bidi="ar-SA"/>
              </w:rPr>
              <w:t>Bigint(20)</w:t>
            </w:r>
          </w:p>
        </w:tc>
        <w:tc>
          <w:tcPr>
            <w:tcW w:w="68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42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2008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PDA320</w:t>
            </w:r>
          </w:p>
        </w:tc>
        <w:tc>
          <w:tcPr>
            <w:tcW w:w="186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theme="minorBidi"/>
                <w:kern w:val="0"/>
                <w:sz w:val="21"/>
                <w:szCs w:val="21"/>
                <w:lang w:val="en-US" w:eastAsia="zh-CN" w:bidi="ar-SA"/>
              </w:rPr>
              <w:t>职工备案ID</w:t>
            </w:r>
          </w:p>
        </w:tc>
        <w:tc>
          <w:tcPr>
            <w:tcW w:w="165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theme="minorBidi"/>
                <w:kern w:val="0"/>
                <w:sz w:val="21"/>
                <w:szCs w:val="21"/>
                <w:lang w:val="en-US" w:eastAsia="zh-CN" w:bidi="ar-SA"/>
              </w:rPr>
              <w:t>Bigint(20)</w:t>
            </w:r>
          </w:p>
        </w:tc>
        <w:tc>
          <w:tcPr>
            <w:tcW w:w="68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42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2008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PDA000</w:t>
            </w:r>
          </w:p>
        </w:tc>
        <w:tc>
          <w:tcPr>
            <w:tcW w:w="186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theme="minorBidi"/>
                <w:kern w:val="0"/>
                <w:sz w:val="21"/>
                <w:szCs w:val="21"/>
                <w:lang w:val="en-US" w:eastAsia="zh-CN" w:bidi="ar-SA"/>
              </w:rPr>
              <w:t>项目ID</w:t>
            </w:r>
          </w:p>
        </w:tc>
        <w:tc>
          <w:tcPr>
            <w:tcW w:w="165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theme="minorBidi"/>
                <w:kern w:val="0"/>
                <w:sz w:val="21"/>
                <w:szCs w:val="21"/>
                <w:lang w:val="en-US" w:eastAsia="zh-CN" w:bidi="ar-SA"/>
              </w:rPr>
              <w:t>Bigint(20)</w:t>
            </w:r>
          </w:p>
        </w:tc>
        <w:tc>
          <w:tcPr>
            <w:tcW w:w="68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42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2008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PCA001</w:t>
            </w:r>
          </w:p>
        </w:tc>
        <w:tc>
          <w:tcPr>
            <w:tcW w:w="186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theme="minorBidi"/>
                <w:kern w:val="0"/>
                <w:sz w:val="21"/>
                <w:szCs w:val="21"/>
                <w:lang w:val="en-US" w:eastAsia="zh-CN" w:bidi="ar-SA"/>
              </w:rPr>
              <w:t>企业ID</w:t>
            </w:r>
          </w:p>
        </w:tc>
        <w:tc>
          <w:tcPr>
            <w:tcW w:w="165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theme="minorBidi"/>
                <w:kern w:val="0"/>
                <w:sz w:val="21"/>
                <w:szCs w:val="21"/>
                <w:lang w:val="en-US" w:eastAsia="zh-CN" w:bidi="ar-SA"/>
              </w:rPr>
              <w:t>Bigint(20)</w:t>
            </w:r>
          </w:p>
        </w:tc>
        <w:tc>
          <w:tcPr>
            <w:tcW w:w="68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42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2008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theme="minorBidi"/>
                <w:kern w:val="0"/>
                <w:sz w:val="21"/>
                <w:szCs w:val="21"/>
                <w:lang w:val="en-US" w:eastAsia="zh-CN" w:bidi="ar-SA"/>
              </w:rPr>
              <w:t>PBA050</w:t>
            </w:r>
          </w:p>
        </w:tc>
        <w:tc>
          <w:tcPr>
            <w:tcW w:w="186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theme="minorBidi"/>
                <w:kern w:val="0"/>
                <w:sz w:val="21"/>
                <w:szCs w:val="21"/>
                <w:lang w:val="en-US" w:eastAsia="zh-CN" w:bidi="ar-SA"/>
              </w:rPr>
              <w:t>客户ID</w:t>
            </w:r>
          </w:p>
        </w:tc>
        <w:tc>
          <w:tcPr>
            <w:tcW w:w="165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theme="minorBidi"/>
                <w:kern w:val="0"/>
                <w:sz w:val="21"/>
                <w:szCs w:val="21"/>
                <w:lang w:val="en-US" w:eastAsia="zh-CN" w:bidi="ar-SA"/>
              </w:rPr>
              <w:t>Bigint(20)</w:t>
            </w:r>
          </w:p>
        </w:tc>
        <w:tc>
          <w:tcPr>
            <w:tcW w:w="68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42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2008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PCA458</w:t>
            </w:r>
          </w:p>
        </w:tc>
        <w:tc>
          <w:tcPr>
            <w:tcW w:w="186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theme="minorBidi"/>
                <w:kern w:val="0"/>
                <w:sz w:val="21"/>
                <w:szCs w:val="21"/>
                <w:lang w:val="en-US" w:eastAsia="zh-CN" w:bidi="ar-SA"/>
              </w:rPr>
              <w:t>复审状态</w:t>
            </w:r>
          </w:p>
        </w:tc>
        <w:tc>
          <w:tcPr>
            <w:tcW w:w="165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theme="minorBidi"/>
                <w:kern w:val="0"/>
                <w:sz w:val="21"/>
                <w:szCs w:val="21"/>
                <w:lang w:val="en-US" w:eastAsia="zh-CN" w:bidi="ar-SA"/>
              </w:rPr>
              <w:t>Varchar(2)</w:t>
            </w:r>
          </w:p>
        </w:tc>
        <w:tc>
          <w:tcPr>
            <w:tcW w:w="68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42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1 待复审 2 通过 3 存疑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2008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PCA459</w:t>
            </w:r>
          </w:p>
        </w:tc>
        <w:tc>
          <w:tcPr>
            <w:tcW w:w="186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theme="minorBidi"/>
                <w:kern w:val="0"/>
                <w:sz w:val="21"/>
                <w:szCs w:val="21"/>
                <w:lang w:val="en-US" w:eastAsia="zh-CN" w:bidi="ar-SA"/>
              </w:rPr>
              <w:t>复审人ID</w:t>
            </w:r>
          </w:p>
        </w:tc>
        <w:tc>
          <w:tcPr>
            <w:tcW w:w="165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theme="minorBidi"/>
                <w:kern w:val="0"/>
                <w:sz w:val="21"/>
                <w:szCs w:val="21"/>
                <w:lang w:val="en-US" w:eastAsia="zh-CN" w:bidi="ar-SA"/>
              </w:rPr>
              <w:t>Bigint(20)</w:t>
            </w:r>
          </w:p>
        </w:tc>
        <w:tc>
          <w:tcPr>
            <w:tcW w:w="68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42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2008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PCA460</w:t>
            </w:r>
          </w:p>
        </w:tc>
        <w:tc>
          <w:tcPr>
            <w:tcW w:w="186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theme="minorBidi"/>
                <w:kern w:val="0"/>
                <w:sz w:val="21"/>
                <w:szCs w:val="21"/>
                <w:lang w:val="en-US" w:eastAsia="zh-CN" w:bidi="ar-SA"/>
              </w:rPr>
              <w:t>复审时间</w:t>
            </w:r>
          </w:p>
        </w:tc>
        <w:tc>
          <w:tcPr>
            <w:tcW w:w="165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theme="minorBidi"/>
                <w:kern w:val="0"/>
                <w:sz w:val="21"/>
                <w:szCs w:val="21"/>
                <w:lang w:val="en-US" w:eastAsia="zh-CN" w:bidi="ar-SA"/>
              </w:rPr>
              <w:t>datetime</w:t>
            </w:r>
          </w:p>
        </w:tc>
        <w:tc>
          <w:tcPr>
            <w:tcW w:w="68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42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2008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PCA461</w:t>
            </w:r>
          </w:p>
        </w:tc>
        <w:tc>
          <w:tcPr>
            <w:tcW w:w="186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theme="minorBidi"/>
                <w:kern w:val="0"/>
                <w:sz w:val="21"/>
                <w:szCs w:val="21"/>
                <w:lang w:val="en-US" w:eastAsia="zh-CN" w:bidi="ar-SA"/>
              </w:rPr>
              <w:t>类型</w:t>
            </w:r>
          </w:p>
        </w:tc>
        <w:tc>
          <w:tcPr>
            <w:tcW w:w="165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theme="minorBidi"/>
                <w:kern w:val="0"/>
                <w:sz w:val="21"/>
                <w:szCs w:val="21"/>
                <w:lang w:val="en-US" w:eastAsia="zh-CN" w:bidi="ar-SA"/>
              </w:rPr>
              <w:t>Varchar(3)</w:t>
            </w:r>
          </w:p>
        </w:tc>
        <w:tc>
          <w:tcPr>
            <w:tcW w:w="68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42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1 合同 2 工资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2008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PCA462</w:t>
            </w:r>
          </w:p>
        </w:tc>
        <w:tc>
          <w:tcPr>
            <w:tcW w:w="186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theme="minorBidi"/>
                <w:kern w:val="0"/>
                <w:sz w:val="21"/>
                <w:szCs w:val="21"/>
                <w:lang w:val="en-US" w:eastAsia="zh-CN" w:bidi="ar-SA"/>
              </w:rPr>
              <w:t>存疑原因</w:t>
            </w:r>
          </w:p>
        </w:tc>
        <w:tc>
          <w:tcPr>
            <w:tcW w:w="165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theme="minorBidi"/>
                <w:kern w:val="0"/>
                <w:sz w:val="21"/>
                <w:szCs w:val="21"/>
                <w:lang w:val="en-US" w:eastAsia="zh-CN" w:bidi="ar-SA"/>
              </w:rPr>
              <w:t>Varchar(128)</w:t>
            </w:r>
          </w:p>
        </w:tc>
        <w:tc>
          <w:tcPr>
            <w:tcW w:w="68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42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 project</w:t>
      </w:r>
    </w:p>
    <w:p>
      <w:pPr>
        <w:pStyle w:val="4"/>
        <w:tabs>
          <w:tab w:val="left" w:pos="420"/>
          <w:tab w:val="clear" w:pos="432"/>
        </w:tabs>
        <w:rPr>
          <w:b w:val="0"/>
          <w:bCs w:val="0"/>
        </w:rPr>
      </w:pPr>
      <w:r>
        <w:rPr>
          <w:rFonts w:hint="eastAsia"/>
          <w:lang w:val="en-US" w:eastAsia="zh-CN"/>
        </w:rPr>
        <w:t xml:space="preserve">PD01 </w:t>
      </w:r>
      <w:r>
        <w:rPr>
          <w:rFonts w:hint="eastAsia"/>
          <w:b w:val="0"/>
          <w:bCs w:val="0"/>
        </w:rPr>
        <w:t>项目信息表</w:t>
      </w:r>
    </w:p>
    <w:tbl>
      <w:tblPr>
        <w:tblStyle w:val="6"/>
        <w:tblW w:w="10497" w:type="dxa"/>
        <w:tblInd w:w="-10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0"/>
        <w:gridCol w:w="1965"/>
        <w:gridCol w:w="1620"/>
        <w:gridCol w:w="915"/>
        <w:gridCol w:w="36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2350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shd w:val="clear" w:color="auto" w:fill="C0C0C0"/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字段名称</w:t>
            </w:r>
          </w:p>
        </w:tc>
        <w:tc>
          <w:tcPr>
            <w:tcW w:w="19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0C0C0"/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注释</w:t>
            </w: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0C0C0"/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类别</w:t>
            </w:r>
          </w:p>
        </w:tc>
        <w:tc>
          <w:tcPr>
            <w:tcW w:w="9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0C0C0"/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主键</w:t>
            </w:r>
          </w:p>
        </w:tc>
        <w:tc>
          <w:tcPr>
            <w:tcW w:w="364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shd w:val="clear" w:color="auto" w:fill="C0C0C0"/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2350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PDA000</w:t>
            </w:r>
          </w:p>
        </w:tc>
        <w:tc>
          <w:tcPr>
            <w:tcW w:w="19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ID</w:t>
            </w: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Bigint(20)</w:t>
            </w:r>
          </w:p>
        </w:tc>
        <w:tc>
          <w:tcPr>
            <w:tcW w:w="9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√</w:t>
            </w:r>
          </w:p>
        </w:tc>
        <w:tc>
          <w:tcPr>
            <w:tcW w:w="364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2350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PDA001</w:t>
            </w:r>
          </w:p>
        </w:tc>
        <w:tc>
          <w:tcPr>
            <w:tcW w:w="19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项目名称</w:t>
            </w: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Varchar(64)</w:t>
            </w:r>
          </w:p>
        </w:tc>
        <w:tc>
          <w:tcPr>
            <w:tcW w:w="9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364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50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PDA002</w:t>
            </w:r>
          </w:p>
        </w:tc>
        <w:tc>
          <w:tcPr>
            <w:tcW w:w="19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类别</w:t>
            </w: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Varchar(1)</w:t>
            </w:r>
          </w:p>
        </w:tc>
        <w:tc>
          <w:tcPr>
            <w:tcW w:w="9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364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1政府投资类 2 非政府投资类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2350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PDA003</w:t>
            </w:r>
          </w:p>
        </w:tc>
        <w:tc>
          <w:tcPr>
            <w:tcW w:w="19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建筑面积</w:t>
            </w: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Decimal(10,2)</w:t>
            </w:r>
          </w:p>
        </w:tc>
        <w:tc>
          <w:tcPr>
            <w:tcW w:w="9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364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平方米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50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PDA004</w:t>
            </w:r>
          </w:p>
        </w:tc>
        <w:tc>
          <w:tcPr>
            <w:tcW w:w="19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项目地址</w:t>
            </w: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Varchar(128)</w:t>
            </w:r>
          </w:p>
        </w:tc>
        <w:tc>
          <w:tcPr>
            <w:tcW w:w="9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364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2350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PDA005</w:t>
            </w:r>
          </w:p>
        </w:tc>
        <w:tc>
          <w:tcPr>
            <w:tcW w:w="19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合同金额</w:t>
            </w: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Decimal(13,2)</w:t>
            </w:r>
          </w:p>
        </w:tc>
        <w:tc>
          <w:tcPr>
            <w:tcW w:w="9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364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50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PDA006</w:t>
            </w:r>
          </w:p>
        </w:tc>
        <w:tc>
          <w:tcPr>
            <w:tcW w:w="19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工程规模</w:t>
            </w: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Varchar(32)</w:t>
            </w:r>
          </w:p>
        </w:tc>
        <w:tc>
          <w:tcPr>
            <w:tcW w:w="9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364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50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PDA007</w:t>
            </w:r>
          </w:p>
        </w:tc>
        <w:tc>
          <w:tcPr>
            <w:tcW w:w="19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开工</w:t>
            </w: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日期</w:t>
            </w: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date</w:t>
            </w:r>
          </w:p>
        </w:tc>
        <w:tc>
          <w:tcPr>
            <w:tcW w:w="9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364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2350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PDA008</w:t>
            </w:r>
          </w:p>
        </w:tc>
        <w:tc>
          <w:tcPr>
            <w:tcW w:w="19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预计</w:t>
            </w:r>
            <w:r>
              <w:rPr>
                <w:rFonts w:hint="eastAsia" w:ascii="宋体" w:hAnsi="宋体"/>
                <w:kern w:val="0"/>
                <w:szCs w:val="21"/>
              </w:rPr>
              <w:t>竣工</w:t>
            </w: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日期</w:t>
            </w: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Date</w:t>
            </w:r>
          </w:p>
        </w:tc>
        <w:tc>
          <w:tcPr>
            <w:tcW w:w="9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364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50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PDA009</w:t>
            </w:r>
          </w:p>
        </w:tc>
        <w:tc>
          <w:tcPr>
            <w:tcW w:w="19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实际竣工日期</w:t>
            </w: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date</w:t>
            </w:r>
          </w:p>
        </w:tc>
        <w:tc>
          <w:tcPr>
            <w:tcW w:w="9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364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2350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PDA010</w:t>
            </w:r>
          </w:p>
        </w:tc>
        <w:tc>
          <w:tcPr>
            <w:tcW w:w="19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进度类型</w:t>
            </w: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Varchar(1)</w:t>
            </w:r>
          </w:p>
        </w:tc>
        <w:tc>
          <w:tcPr>
            <w:tcW w:w="9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364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1 新建项目 2 再建项目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50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PBB001</w:t>
            </w:r>
          </w:p>
        </w:tc>
        <w:tc>
          <w:tcPr>
            <w:tcW w:w="19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建设单位ID</w:t>
            </w: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Bigint(20)</w:t>
            </w:r>
          </w:p>
        </w:tc>
        <w:tc>
          <w:tcPr>
            <w:tcW w:w="9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364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2350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PDA011</w:t>
            </w:r>
          </w:p>
        </w:tc>
        <w:tc>
          <w:tcPr>
            <w:tcW w:w="19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建设单位负责人</w:t>
            </w: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Varchar(16)</w:t>
            </w:r>
          </w:p>
        </w:tc>
        <w:tc>
          <w:tcPr>
            <w:tcW w:w="9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364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2350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PDA012</w:t>
            </w:r>
          </w:p>
        </w:tc>
        <w:tc>
          <w:tcPr>
            <w:tcW w:w="19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建设单位联系电话</w:t>
            </w: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Varchar(16)</w:t>
            </w:r>
          </w:p>
        </w:tc>
        <w:tc>
          <w:tcPr>
            <w:tcW w:w="9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364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2350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PBB100</w:t>
            </w:r>
          </w:p>
        </w:tc>
        <w:tc>
          <w:tcPr>
            <w:tcW w:w="19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总包单位ID</w:t>
            </w: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Bigint(20)</w:t>
            </w:r>
          </w:p>
        </w:tc>
        <w:tc>
          <w:tcPr>
            <w:tcW w:w="9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364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50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PDA013</w:t>
            </w:r>
          </w:p>
        </w:tc>
        <w:tc>
          <w:tcPr>
            <w:tcW w:w="19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总包单位负责人</w:t>
            </w: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Varchar(16)</w:t>
            </w:r>
          </w:p>
        </w:tc>
        <w:tc>
          <w:tcPr>
            <w:tcW w:w="9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364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50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PDA014</w:t>
            </w:r>
          </w:p>
        </w:tc>
        <w:tc>
          <w:tcPr>
            <w:tcW w:w="19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总包单位联系电话</w:t>
            </w: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Varchar(16)</w:t>
            </w:r>
          </w:p>
        </w:tc>
        <w:tc>
          <w:tcPr>
            <w:tcW w:w="9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364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2350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PDA015</w:t>
            </w:r>
          </w:p>
        </w:tc>
        <w:tc>
          <w:tcPr>
            <w:tcW w:w="19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建造师</w:t>
            </w: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Varchar(16)</w:t>
            </w:r>
          </w:p>
        </w:tc>
        <w:tc>
          <w:tcPr>
            <w:tcW w:w="9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364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2350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PDA016</w:t>
            </w:r>
          </w:p>
        </w:tc>
        <w:tc>
          <w:tcPr>
            <w:tcW w:w="19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建造师联系电话</w:t>
            </w: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Varchar(16)</w:t>
            </w:r>
          </w:p>
        </w:tc>
        <w:tc>
          <w:tcPr>
            <w:tcW w:w="9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364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2350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theme="minorBidi"/>
                <w:kern w:val="0"/>
                <w:sz w:val="21"/>
                <w:szCs w:val="21"/>
                <w:lang w:val="en-US" w:eastAsia="zh-CN" w:bidi="ar-SA"/>
              </w:rPr>
              <w:t>PBB250</w:t>
            </w:r>
          </w:p>
        </w:tc>
        <w:tc>
          <w:tcPr>
            <w:tcW w:w="19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监理单位ID</w:t>
            </w: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Bigint(20)</w:t>
            </w:r>
          </w:p>
        </w:tc>
        <w:tc>
          <w:tcPr>
            <w:tcW w:w="9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364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2350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PDA017</w:t>
            </w:r>
          </w:p>
        </w:tc>
        <w:tc>
          <w:tcPr>
            <w:tcW w:w="19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监理单位负责人</w:t>
            </w: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Varchar(16)</w:t>
            </w:r>
          </w:p>
        </w:tc>
        <w:tc>
          <w:tcPr>
            <w:tcW w:w="9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364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2350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PDA018</w:t>
            </w:r>
          </w:p>
        </w:tc>
        <w:tc>
          <w:tcPr>
            <w:tcW w:w="19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监理单位联系电话</w:t>
            </w: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Varchar(16)</w:t>
            </w:r>
          </w:p>
        </w:tc>
        <w:tc>
          <w:tcPr>
            <w:tcW w:w="9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364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2350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PDA019</w:t>
            </w:r>
          </w:p>
        </w:tc>
        <w:tc>
          <w:tcPr>
            <w:tcW w:w="19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保证金金额</w:t>
            </w: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Decimal(13,2)</w:t>
            </w:r>
          </w:p>
        </w:tc>
        <w:tc>
          <w:tcPr>
            <w:tcW w:w="9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364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2350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PDA020</w:t>
            </w:r>
          </w:p>
        </w:tc>
        <w:tc>
          <w:tcPr>
            <w:tcW w:w="19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保函文件地址</w:t>
            </w: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Varchar(128)</w:t>
            </w:r>
          </w:p>
        </w:tc>
        <w:tc>
          <w:tcPr>
            <w:tcW w:w="9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364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50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PBA300</w:t>
            </w:r>
          </w:p>
        </w:tc>
        <w:tc>
          <w:tcPr>
            <w:tcW w:w="19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工资开户行</w:t>
            </w: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id</w:t>
            </w: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Bigint(20)</w:t>
            </w:r>
          </w:p>
        </w:tc>
        <w:tc>
          <w:tcPr>
            <w:tcW w:w="9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364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2350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PDA021</w:t>
            </w:r>
          </w:p>
        </w:tc>
        <w:tc>
          <w:tcPr>
            <w:tcW w:w="19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工资账号</w:t>
            </w: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Varchar(32)</w:t>
            </w:r>
          </w:p>
        </w:tc>
        <w:tc>
          <w:tcPr>
            <w:tcW w:w="9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364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50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PDA022</w:t>
            </w:r>
          </w:p>
        </w:tc>
        <w:tc>
          <w:tcPr>
            <w:tcW w:w="19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账户余额</w:t>
            </w: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Decimal(13,2)</w:t>
            </w:r>
          </w:p>
        </w:tc>
        <w:tc>
          <w:tcPr>
            <w:tcW w:w="9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364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2350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PDA023</w:t>
            </w:r>
          </w:p>
        </w:tc>
        <w:tc>
          <w:tcPr>
            <w:tcW w:w="19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工资额度</w:t>
            </w: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Decimal(13,2)</w:t>
            </w:r>
          </w:p>
        </w:tc>
        <w:tc>
          <w:tcPr>
            <w:tcW w:w="9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364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50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PDA024</w:t>
            </w:r>
          </w:p>
        </w:tc>
        <w:tc>
          <w:tcPr>
            <w:tcW w:w="19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发放日</w:t>
            </w: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I</w:t>
            </w:r>
            <w:r>
              <w:rPr>
                <w:rFonts w:hint="eastAsia" w:ascii="宋体" w:hAnsi="宋体"/>
                <w:kern w:val="0"/>
                <w:szCs w:val="21"/>
              </w:rPr>
              <w:t>nt(2)</w:t>
            </w:r>
          </w:p>
        </w:tc>
        <w:tc>
          <w:tcPr>
            <w:tcW w:w="9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364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50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PDA025</w:t>
            </w:r>
          </w:p>
        </w:tc>
        <w:tc>
          <w:tcPr>
            <w:tcW w:w="19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状态</w:t>
            </w: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Varchar(1)</w:t>
            </w:r>
          </w:p>
        </w:tc>
        <w:tc>
          <w:tcPr>
            <w:tcW w:w="9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364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1 正常 2 停工 3 竣工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50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PBA600</w:t>
            </w:r>
          </w:p>
        </w:tc>
        <w:tc>
          <w:tcPr>
            <w:tcW w:w="19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行业主管ID</w:t>
            </w: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Bigint(20)</w:t>
            </w:r>
          </w:p>
        </w:tc>
        <w:tc>
          <w:tcPr>
            <w:tcW w:w="9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364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50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PBA050</w:t>
            </w:r>
          </w:p>
        </w:tc>
        <w:tc>
          <w:tcPr>
            <w:tcW w:w="19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客户ID</w:t>
            </w: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Bigint(20)</w:t>
            </w:r>
          </w:p>
        </w:tc>
        <w:tc>
          <w:tcPr>
            <w:tcW w:w="9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364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50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PBA800</w:t>
            </w:r>
          </w:p>
        </w:tc>
        <w:tc>
          <w:tcPr>
            <w:tcW w:w="19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立项人</w:t>
            </w: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Bigint(20)</w:t>
            </w:r>
          </w:p>
        </w:tc>
        <w:tc>
          <w:tcPr>
            <w:tcW w:w="9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364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2350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PDA026</w:t>
            </w:r>
          </w:p>
        </w:tc>
        <w:tc>
          <w:tcPr>
            <w:tcW w:w="19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立项时间</w:t>
            </w: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Bigint(20)</w:t>
            </w:r>
          </w:p>
        </w:tc>
        <w:tc>
          <w:tcPr>
            <w:tcW w:w="9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364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50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PDA027</w:t>
            </w:r>
          </w:p>
        </w:tc>
        <w:tc>
          <w:tcPr>
            <w:tcW w:w="19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审核状态</w:t>
            </w: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Varchar(3)</w:t>
            </w:r>
          </w:p>
        </w:tc>
        <w:tc>
          <w:tcPr>
            <w:tcW w:w="9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364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1 待审核 2 通过 3不通过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2350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PBA700</w:t>
            </w:r>
          </w:p>
        </w:tc>
        <w:tc>
          <w:tcPr>
            <w:tcW w:w="19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审核流程ID</w:t>
            </w: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Bigint(20)</w:t>
            </w:r>
          </w:p>
        </w:tc>
        <w:tc>
          <w:tcPr>
            <w:tcW w:w="9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364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2350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PDA028</w:t>
            </w:r>
          </w:p>
        </w:tc>
        <w:tc>
          <w:tcPr>
            <w:tcW w:w="19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签约状态</w:t>
            </w: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Varchar(3)</w:t>
            </w:r>
          </w:p>
        </w:tc>
        <w:tc>
          <w:tcPr>
            <w:tcW w:w="9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364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1 未签约 2 部分签约 3全部签约 4.取消签约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2350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strike/>
                <w:dstrike w:val="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trike/>
                <w:dstrike w:val="0"/>
                <w:kern w:val="0"/>
                <w:szCs w:val="21"/>
                <w:lang w:val="en-US" w:eastAsia="zh-CN"/>
              </w:rPr>
              <w:t>PDA029</w:t>
            </w:r>
          </w:p>
        </w:tc>
        <w:tc>
          <w:tcPr>
            <w:tcW w:w="19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strike/>
                <w:dstrike w:val="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trike/>
                <w:dstrike w:val="0"/>
                <w:kern w:val="0"/>
                <w:szCs w:val="21"/>
                <w:lang w:val="en-US" w:eastAsia="zh-CN"/>
              </w:rPr>
              <w:t>保证金状态</w:t>
            </w: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/>
                <w:strike/>
                <w:dstrike w:val="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trike/>
                <w:dstrike w:val="0"/>
                <w:kern w:val="0"/>
                <w:szCs w:val="21"/>
                <w:lang w:val="en-US" w:eastAsia="zh-CN"/>
              </w:rPr>
              <w:t>Varchar(3)</w:t>
            </w:r>
          </w:p>
        </w:tc>
        <w:tc>
          <w:tcPr>
            <w:tcW w:w="9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strike/>
                <w:dstrike w:val="0"/>
                <w:kern w:val="0"/>
                <w:szCs w:val="21"/>
              </w:rPr>
            </w:pPr>
          </w:p>
        </w:tc>
        <w:tc>
          <w:tcPr>
            <w:tcW w:w="364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hint="default" w:ascii="宋体" w:hAnsi="宋体" w:eastAsiaTheme="minorEastAsia"/>
                <w:strike/>
                <w:dstrike w:val="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trike/>
                <w:dstrike w:val="0"/>
                <w:kern w:val="0"/>
                <w:szCs w:val="21"/>
                <w:lang w:val="en-US" w:eastAsia="zh-CN"/>
              </w:rPr>
              <w:t>1 未缴纳 2 已缴纳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50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PDA030</w:t>
            </w:r>
          </w:p>
        </w:tc>
        <w:tc>
          <w:tcPr>
            <w:tcW w:w="19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工资状态</w:t>
            </w: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Varchar(3)</w:t>
            </w:r>
          </w:p>
        </w:tc>
        <w:tc>
          <w:tcPr>
            <w:tcW w:w="9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364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1 余额不足2 足额缴纳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2350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AAA001</w:t>
            </w:r>
          </w:p>
        </w:tc>
        <w:tc>
          <w:tcPr>
            <w:tcW w:w="19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有效标志</w:t>
            </w: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Varchar(3)</w:t>
            </w:r>
          </w:p>
        </w:tc>
        <w:tc>
          <w:tcPr>
            <w:tcW w:w="9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364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50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PDA031</w:t>
            </w:r>
          </w:p>
        </w:tc>
        <w:tc>
          <w:tcPr>
            <w:tcW w:w="19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保证金开户行</w:t>
            </w: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Varchar(64)</w:t>
            </w:r>
          </w:p>
        </w:tc>
        <w:tc>
          <w:tcPr>
            <w:tcW w:w="9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364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2350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PDA032</w:t>
            </w:r>
          </w:p>
        </w:tc>
        <w:tc>
          <w:tcPr>
            <w:tcW w:w="19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保证金账号</w:t>
            </w: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Varchar(32)</w:t>
            </w:r>
          </w:p>
        </w:tc>
        <w:tc>
          <w:tcPr>
            <w:tcW w:w="9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364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2350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PDA033</w:t>
            </w:r>
          </w:p>
        </w:tc>
        <w:tc>
          <w:tcPr>
            <w:tcW w:w="19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项目班组二维码</w:t>
            </w: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Varchar(128)</w:t>
            </w:r>
          </w:p>
        </w:tc>
        <w:tc>
          <w:tcPr>
            <w:tcW w:w="9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364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2350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PDA034</w:t>
            </w:r>
          </w:p>
        </w:tc>
        <w:tc>
          <w:tcPr>
            <w:tcW w:w="19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项目二维码</w:t>
            </w: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Varchar(128)</w:t>
            </w:r>
          </w:p>
        </w:tc>
        <w:tc>
          <w:tcPr>
            <w:tcW w:w="9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364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2350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PDA035</w:t>
            </w:r>
          </w:p>
        </w:tc>
        <w:tc>
          <w:tcPr>
            <w:tcW w:w="19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首次补足工资记录</w:t>
            </w: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Varchar(3)</w:t>
            </w:r>
          </w:p>
        </w:tc>
        <w:tc>
          <w:tcPr>
            <w:tcW w:w="9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364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0 未缴纳 1 缴纳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2350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PDA036</w:t>
            </w:r>
          </w:p>
        </w:tc>
        <w:tc>
          <w:tcPr>
            <w:tcW w:w="19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银行负责人</w:t>
            </w: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Varchar(32)</w:t>
            </w:r>
          </w:p>
        </w:tc>
        <w:tc>
          <w:tcPr>
            <w:tcW w:w="9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364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2350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PDA037</w:t>
            </w:r>
          </w:p>
        </w:tc>
        <w:tc>
          <w:tcPr>
            <w:tcW w:w="19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缴存比例</w:t>
            </w: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Decimal(5,2)</w:t>
            </w:r>
          </w:p>
        </w:tc>
        <w:tc>
          <w:tcPr>
            <w:tcW w:w="9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364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2350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PDA038</w:t>
            </w:r>
          </w:p>
        </w:tc>
        <w:tc>
          <w:tcPr>
            <w:tcW w:w="19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告示牌地址</w:t>
            </w: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Varchar(128)</w:t>
            </w:r>
          </w:p>
        </w:tc>
        <w:tc>
          <w:tcPr>
            <w:tcW w:w="9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364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总包告示牌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2350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PAA250</w:t>
            </w:r>
          </w:p>
        </w:tc>
        <w:tc>
          <w:tcPr>
            <w:tcW w:w="19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项目领域</w:t>
            </w: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Bigint(20)</w:t>
            </w:r>
          </w:p>
        </w:tc>
        <w:tc>
          <w:tcPr>
            <w:tcW w:w="9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364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2350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PDA039</w:t>
            </w:r>
          </w:p>
        </w:tc>
        <w:tc>
          <w:tcPr>
            <w:tcW w:w="19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保证金范围</w:t>
            </w: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Varchar(3)</w:t>
            </w:r>
          </w:p>
        </w:tc>
        <w:tc>
          <w:tcPr>
            <w:tcW w:w="9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364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1.50-600万  2.低于50万  3 保函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2350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PDA040</w:t>
            </w:r>
          </w:p>
        </w:tc>
        <w:tc>
          <w:tcPr>
            <w:tcW w:w="19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保证金状态</w:t>
            </w: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Varchar(3)</w:t>
            </w:r>
          </w:p>
        </w:tc>
        <w:tc>
          <w:tcPr>
            <w:tcW w:w="9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364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1 未返还 2 未确认 3 已返还 4 确认未返还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2350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PDA041</w:t>
            </w:r>
          </w:p>
        </w:tc>
        <w:tc>
          <w:tcPr>
            <w:tcW w:w="19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未返还原因</w:t>
            </w: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Varchar(128)</w:t>
            </w:r>
          </w:p>
        </w:tc>
        <w:tc>
          <w:tcPr>
            <w:tcW w:w="9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364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2350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PDA042</w:t>
            </w:r>
          </w:p>
        </w:tc>
        <w:tc>
          <w:tcPr>
            <w:tcW w:w="19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返还时间</w:t>
            </w: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Int(10)</w:t>
            </w:r>
          </w:p>
        </w:tc>
        <w:tc>
          <w:tcPr>
            <w:tcW w:w="9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364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2350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PDA043</w:t>
            </w:r>
          </w:p>
        </w:tc>
        <w:tc>
          <w:tcPr>
            <w:tcW w:w="19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返还人ID</w:t>
            </w: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Bigint(20)</w:t>
            </w:r>
          </w:p>
        </w:tc>
        <w:tc>
          <w:tcPr>
            <w:tcW w:w="9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364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2350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PDA044</w:t>
            </w:r>
          </w:p>
        </w:tc>
        <w:tc>
          <w:tcPr>
            <w:tcW w:w="19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确认时间</w:t>
            </w: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Int(10)</w:t>
            </w:r>
          </w:p>
        </w:tc>
        <w:tc>
          <w:tcPr>
            <w:tcW w:w="9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364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2350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PDA045</w:t>
            </w:r>
          </w:p>
        </w:tc>
        <w:tc>
          <w:tcPr>
            <w:tcW w:w="19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确认人ID</w:t>
            </w: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Bigint(20)</w:t>
            </w:r>
          </w:p>
        </w:tc>
        <w:tc>
          <w:tcPr>
            <w:tcW w:w="9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364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2350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PDA046</w:t>
            </w:r>
          </w:p>
        </w:tc>
        <w:tc>
          <w:tcPr>
            <w:tcW w:w="19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承建未返还标志</w:t>
            </w: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Varchar(1)</w:t>
            </w:r>
          </w:p>
        </w:tc>
        <w:tc>
          <w:tcPr>
            <w:tcW w:w="9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364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1 未返还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50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PDA047</w:t>
            </w:r>
          </w:p>
        </w:tc>
        <w:tc>
          <w:tcPr>
            <w:tcW w:w="19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建设信息文件</w:t>
            </w: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Varchar(128)</w:t>
            </w:r>
          </w:p>
        </w:tc>
        <w:tc>
          <w:tcPr>
            <w:tcW w:w="9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364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2350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PDA048</w:t>
            </w:r>
          </w:p>
        </w:tc>
        <w:tc>
          <w:tcPr>
            <w:tcW w:w="19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承建信息文件</w:t>
            </w: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Varchar(128)</w:t>
            </w:r>
          </w:p>
        </w:tc>
        <w:tc>
          <w:tcPr>
            <w:tcW w:w="9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364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2350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PDA049</w:t>
            </w:r>
          </w:p>
        </w:tc>
        <w:tc>
          <w:tcPr>
            <w:tcW w:w="19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监理信息文件</w:t>
            </w: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Varchar(128)</w:t>
            </w:r>
          </w:p>
        </w:tc>
        <w:tc>
          <w:tcPr>
            <w:tcW w:w="9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364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2350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PDA055</w:t>
            </w:r>
          </w:p>
        </w:tc>
        <w:tc>
          <w:tcPr>
            <w:tcW w:w="19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项目信息文件</w:t>
            </w: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Varchar(128)</w:t>
            </w:r>
          </w:p>
        </w:tc>
        <w:tc>
          <w:tcPr>
            <w:tcW w:w="9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364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Cs w:val="21"/>
                <w:lang w:val="en-US" w:eastAsia="zh-CN"/>
              </w:rPr>
            </w:pPr>
          </w:p>
        </w:tc>
      </w:tr>
    </w:tbl>
    <w:p/>
    <w:p>
      <w:pPr>
        <w:pStyle w:val="4"/>
        <w:tabs>
          <w:tab w:val="left" w:pos="420"/>
          <w:tab w:val="clear" w:pos="432"/>
        </w:tabs>
        <w:ind w:left="0" w:leftChars="0" w:firstLine="0" w:firstLineChars="0"/>
        <w:rPr>
          <w:b/>
          <w:bCs/>
        </w:rPr>
      </w:pPr>
      <w:r>
        <w:rPr>
          <w:rFonts w:hint="eastAsia"/>
          <w:b/>
          <w:bCs/>
          <w:lang w:val="en-US" w:eastAsia="zh-CN"/>
        </w:rPr>
        <w:t>PD02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项目合同信息表</w:t>
      </w:r>
    </w:p>
    <w:tbl>
      <w:tblPr>
        <w:tblStyle w:val="6"/>
        <w:tblW w:w="10398" w:type="dxa"/>
        <w:tblInd w:w="-10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1"/>
        <w:gridCol w:w="1636"/>
        <w:gridCol w:w="1893"/>
        <w:gridCol w:w="1331"/>
        <w:gridCol w:w="42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33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shd w:val="clear" w:color="auto" w:fill="C0C0C0"/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字段名称</w:t>
            </w:r>
          </w:p>
        </w:tc>
        <w:tc>
          <w:tcPr>
            <w:tcW w:w="163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0C0C0"/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注释</w:t>
            </w:r>
          </w:p>
        </w:tc>
        <w:tc>
          <w:tcPr>
            <w:tcW w:w="18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0C0C0"/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类别</w:t>
            </w:r>
          </w:p>
        </w:tc>
        <w:tc>
          <w:tcPr>
            <w:tcW w:w="133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0C0C0"/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主键</w:t>
            </w:r>
          </w:p>
        </w:tc>
        <w:tc>
          <w:tcPr>
            <w:tcW w:w="420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shd w:val="clear" w:color="auto" w:fill="C0C0C0"/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33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PDA050</w:t>
            </w:r>
          </w:p>
        </w:tc>
        <w:tc>
          <w:tcPr>
            <w:tcW w:w="163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ID</w:t>
            </w:r>
          </w:p>
        </w:tc>
        <w:tc>
          <w:tcPr>
            <w:tcW w:w="18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Bigint(20)</w:t>
            </w:r>
          </w:p>
        </w:tc>
        <w:tc>
          <w:tcPr>
            <w:tcW w:w="133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√</w:t>
            </w:r>
          </w:p>
        </w:tc>
        <w:tc>
          <w:tcPr>
            <w:tcW w:w="420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33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PDA000</w:t>
            </w:r>
          </w:p>
        </w:tc>
        <w:tc>
          <w:tcPr>
            <w:tcW w:w="163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项目ID</w:t>
            </w:r>
          </w:p>
        </w:tc>
        <w:tc>
          <w:tcPr>
            <w:tcW w:w="18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Bigint(20)</w:t>
            </w:r>
          </w:p>
        </w:tc>
        <w:tc>
          <w:tcPr>
            <w:tcW w:w="133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20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33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PDA051</w:t>
            </w:r>
          </w:p>
        </w:tc>
        <w:tc>
          <w:tcPr>
            <w:tcW w:w="163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文件名称</w:t>
            </w:r>
          </w:p>
        </w:tc>
        <w:tc>
          <w:tcPr>
            <w:tcW w:w="18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Varchar(128)</w:t>
            </w:r>
          </w:p>
        </w:tc>
        <w:tc>
          <w:tcPr>
            <w:tcW w:w="133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20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33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PDA052</w:t>
            </w:r>
          </w:p>
        </w:tc>
        <w:tc>
          <w:tcPr>
            <w:tcW w:w="163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合同</w:t>
            </w: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文件</w:t>
            </w:r>
            <w:r>
              <w:rPr>
                <w:rFonts w:hint="eastAsia" w:ascii="宋体" w:hAnsi="宋体"/>
                <w:kern w:val="0"/>
                <w:szCs w:val="21"/>
              </w:rPr>
              <w:t>地址</w:t>
            </w:r>
          </w:p>
        </w:tc>
        <w:tc>
          <w:tcPr>
            <w:tcW w:w="18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Varchar(128)</w:t>
            </w:r>
          </w:p>
        </w:tc>
        <w:tc>
          <w:tcPr>
            <w:tcW w:w="133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20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33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PBA600</w:t>
            </w:r>
          </w:p>
        </w:tc>
        <w:tc>
          <w:tcPr>
            <w:tcW w:w="163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行业主管ID</w:t>
            </w:r>
          </w:p>
        </w:tc>
        <w:tc>
          <w:tcPr>
            <w:tcW w:w="18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Bigint(20)</w:t>
            </w:r>
          </w:p>
        </w:tc>
        <w:tc>
          <w:tcPr>
            <w:tcW w:w="133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20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133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PBA050</w:t>
            </w:r>
          </w:p>
        </w:tc>
        <w:tc>
          <w:tcPr>
            <w:tcW w:w="163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 w:eastAsiaTheme="minorEastAsia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eastAsia="zh-CN"/>
              </w:rPr>
              <w:t>客户ID</w:t>
            </w:r>
          </w:p>
        </w:tc>
        <w:tc>
          <w:tcPr>
            <w:tcW w:w="18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Bigint(20)</w:t>
            </w:r>
          </w:p>
        </w:tc>
        <w:tc>
          <w:tcPr>
            <w:tcW w:w="133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20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133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PDA053</w:t>
            </w:r>
          </w:p>
        </w:tc>
        <w:tc>
          <w:tcPr>
            <w:tcW w:w="163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文件类型</w:t>
            </w:r>
          </w:p>
        </w:tc>
        <w:tc>
          <w:tcPr>
            <w:tcW w:w="18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Varchar(3)</w:t>
            </w:r>
          </w:p>
        </w:tc>
        <w:tc>
          <w:tcPr>
            <w:tcW w:w="133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20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1 合同 2 保函 3 凭证（默认为1）4.保证金退换凭证</w:t>
            </w:r>
          </w:p>
        </w:tc>
      </w:tr>
    </w:tbl>
    <w:p>
      <w:pPr>
        <w:rPr>
          <w:rFonts w:hint="eastAsia"/>
        </w:rPr>
      </w:pPr>
    </w:p>
    <w:p>
      <w:pPr>
        <w:pStyle w:val="4"/>
        <w:tabs>
          <w:tab w:val="left" w:pos="420"/>
          <w:tab w:val="clear" w:pos="432"/>
        </w:tabs>
        <w:rPr>
          <w:b w:val="0"/>
          <w:bCs w:val="0"/>
        </w:rPr>
      </w:pPr>
      <w:r>
        <w:rPr>
          <w:rFonts w:hint="eastAsia"/>
          <w:lang w:val="en-US" w:eastAsia="zh-CN"/>
        </w:rPr>
        <w:t>PD03 项目签约操作</w:t>
      </w:r>
      <w:r>
        <w:rPr>
          <w:rFonts w:hint="eastAsia"/>
        </w:rPr>
        <w:t>表</w:t>
      </w:r>
    </w:p>
    <w:tbl>
      <w:tblPr>
        <w:tblStyle w:val="6"/>
        <w:tblW w:w="10618" w:type="dxa"/>
        <w:tblInd w:w="-10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6"/>
        <w:gridCol w:w="1508"/>
        <w:gridCol w:w="1567"/>
        <w:gridCol w:w="796"/>
        <w:gridCol w:w="44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2256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shd w:val="clear" w:color="auto" w:fill="C0C0C0"/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字段名称</w:t>
            </w:r>
          </w:p>
        </w:tc>
        <w:tc>
          <w:tcPr>
            <w:tcW w:w="15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0C0C0"/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注释</w:t>
            </w:r>
          </w:p>
        </w:tc>
        <w:tc>
          <w:tcPr>
            <w:tcW w:w="1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0C0C0"/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类别</w:t>
            </w:r>
          </w:p>
        </w:tc>
        <w:tc>
          <w:tcPr>
            <w:tcW w:w="7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0C0C0"/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主键</w:t>
            </w:r>
          </w:p>
        </w:tc>
        <w:tc>
          <w:tcPr>
            <w:tcW w:w="449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shd w:val="clear" w:color="auto" w:fill="C0C0C0"/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2256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PDA060</w:t>
            </w:r>
          </w:p>
        </w:tc>
        <w:tc>
          <w:tcPr>
            <w:tcW w:w="15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ID</w:t>
            </w:r>
          </w:p>
        </w:tc>
        <w:tc>
          <w:tcPr>
            <w:tcW w:w="1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bigint(20)</w:t>
            </w:r>
          </w:p>
        </w:tc>
        <w:tc>
          <w:tcPr>
            <w:tcW w:w="7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√</w:t>
            </w:r>
          </w:p>
        </w:tc>
        <w:tc>
          <w:tcPr>
            <w:tcW w:w="449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2256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PDA000</w:t>
            </w:r>
          </w:p>
        </w:tc>
        <w:tc>
          <w:tcPr>
            <w:tcW w:w="15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项目ID</w:t>
            </w:r>
          </w:p>
        </w:tc>
        <w:tc>
          <w:tcPr>
            <w:tcW w:w="1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Bigint(20)</w:t>
            </w:r>
          </w:p>
        </w:tc>
        <w:tc>
          <w:tcPr>
            <w:tcW w:w="7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Cs w:val="21"/>
              </w:rPr>
            </w:pPr>
          </w:p>
        </w:tc>
        <w:tc>
          <w:tcPr>
            <w:tcW w:w="449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2256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PDA061</w:t>
            </w:r>
          </w:p>
        </w:tc>
        <w:tc>
          <w:tcPr>
            <w:tcW w:w="15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theme="minorBidi"/>
                <w:kern w:val="0"/>
                <w:sz w:val="21"/>
                <w:szCs w:val="21"/>
                <w:lang w:val="en-US" w:eastAsia="zh-CN" w:bidi="ar-SA"/>
              </w:rPr>
              <w:t>操作人ID</w:t>
            </w:r>
          </w:p>
        </w:tc>
        <w:tc>
          <w:tcPr>
            <w:tcW w:w="1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theme="minorBidi"/>
                <w:kern w:val="0"/>
                <w:sz w:val="21"/>
                <w:szCs w:val="21"/>
                <w:lang w:val="en-US" w:eastAsia="zh-CN" w:bidi="ar-SA"/>
              </w:rPr>
              <w:t>Bigint(20)</w:t>
            </w:r>
          </w:p>
        </w:tc>
        <w:tc>
          <w:tcPr>
            <w:tcW w:w="7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49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2256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PDA062</w:t>
            </w:r>
          </w:p>
        </w:tc>
        <w:tc>
          <w:tcPr>
            <w:tcW w:w="15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theme="minorBidi"/>
                <w:kern w:val="0"/>
                <w:sz w:val="21"/>
                <w:szCs w:val="21"/>
                <w:lang w:val="en-US" w:eastAsia="zh-CN" w:bidi="ar-SA"/>
              </w:rPr>
              <w:t>操作人类型</w:t>
            </w:r>
          </w:p>
        </w:tc>
        <w:tc>
          <w:tcPr>
            <w:tcW w:w="1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theme="minorBidi"/>
                <w:kern w:val="0"/>
                <w:sz w:val="21"/>
                <w:szCs w:val="21"/>
                <w:lang w:val="en-US" w:eastAsia="zh-CN" w:bidi="ar-SA"/>
              </w:rPr>
              <w:t>Varchar(1)</w:t>
            </w:r>
          </w:p>
        </w:tc>
        <w:tc>
          <w:tcPr>
            <w:tcW w:w="7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49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1.建设单位 2.承建单位 3.监理单位 4.银行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2256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PDA063</w:t>
            </w:r>
          </w:p>
        </w:tc>
        <w:tc>
          <w:tcPr>
            <w:tcW w:w="15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操作时间</w:t>
            </w:r>
          </w:p>
        </w:tc>
        <w:tc>
          <w:tcPr>
            <w:tcW w:w="1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datetime</w:t>
            </w:r>
          </w:p>
        </w:tc>
        <w:tc>
          <w:tcPr>
            <w:tcW w:w="7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49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2256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PDA064</w:t>
            </w:r>
          </w:p>
        </w:tc>
        <w:tc>
          <w:tcPr>
            <w:tcW w:w="15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操作类型</w:t>
            </w:r>
          </w:p>
        </w:tc>
        <w:tc>
          <w:tcPr>
            <w:tcW w:w="1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Varchar(1)</w:t>
            </w:r>
          </w:p>
        </w:tc>
        <w:tc>
          <w:tcPr>
            <w:tcW w:w="7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49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1 签约 2 取消签约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2256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PBA600</w:t>
            </w:r>
          </w:p>
        </w:tc>
        <w:tc>
          <w:tcPr>
            <w:tcW w:w="15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行业主管ID</w:t>
            </w:r>
          </w:p>
        </w:tc>
        <w:tc>
          <w:tcPr>
            <w:tcW w:w="1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Bigint(20)</w:t>
            </w:r>
          </w:p>
        </w:tc>
        <w:tc>
          <w:tcPr>
            <w:tcW w:w="7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49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2256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PBA050</w:t>
            </w:r>
          </w:p>
        </w:tc>
        <w:tc>
          <w:tcPr>
            <w:tcW w:w="15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客户ID</w:t>
            </w:r>
          </w:p>
        </w:tc>
        <w:tc>
          <w:tcPr>
            <w:tcW w:w="1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Bigint(20)</w:t>
            </w:r>
          </w:p>
        </w:tc>
        <w:tc>
          <w:tcPr>
            <w:tcW w:w="7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49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2256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PDA605</w:t>
            </w:r>
          </w:p>
        </w:tc>
        <w:tc>
          <w:tcPr>
            <w:tcW w:w="15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操作人单位</w:t>
            </w:r>
          </w:p>
        </w:tc>
        <w:tc>
          <w:tcPr>
            <w:tcW w:w="1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Bigint(20)</w:t>
            </w:r>
          </w:p>
        </w:tc>
        <w:tc>
          <w:tcPr>
            <w:tcW w:w="7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49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2256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PDA066</w:t>
            </w:r>
          </w:p>
        </w:tc>
        <w:tc>
          <w:tcPr>
            <w:tcW w:w="15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签约类型</w:t>
            </w:r>
          </w:p>
        </w:tc>
        <w:tc>
          <w:tcPr>
            <w:tcW w:w="1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Varchar(3)</w:t>
            </w:r>
          </w:p>
        </w:tc>
        <w:tc>
          <w:tcPr>
            <w:tcW w:w="7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49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1 项目首次签约 2 变更银行签约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2256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PDA130</w:t>
            </w:r>
          </w:p>
        </w:tc>
        <w:tc>
          <w:tcPr>
            <w:tcW w:w="15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变更银行签约ID</w:t>
            </w:r>
          </w:p>
        </w:tc>
        <w:tc>
          <w:tcPr>
            <w:tcW w:w="1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Bigint(20)</w:t>
            </w:r>
          </w:p>
        </w:tc>
        <w:tc>
          <w:tcPr>
            <w:tcW w:w="7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49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/>
                <w:kern w:val="0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/>
        </w:rPr>
      </w:pPr>
    </w:p>
    <w:p>
      <w:pPr>
        <w:pStyle w:val="4"/>
        <w:tabs>
          <w:tab w:val="left" w:pos="420"/>
          <w:tab w:val="clear" w:pos="432"/>
        </w:tabs>
        <w:rPr>
          <w:b/>
          <w:bCs/>
        </w:rPr>
      </w:pPr>
      <w:r>
        <w:rPr>
          <w:rFonts w:hint="eastAsia"/>
          <w:b/>
          <w:bCs/>
          <w:lang w:val="en-US" w:eastAsia="zh-CN"/>
        </w:rPr>
        <w:t xml:space="preserve">PD04 </w:t>
      </w:r>
      <w:r>
        <w:rPr>
          <w:rFonts w:hint="eastAsia"/>
          <w:b/>
          <w:bCs/>
        </w:rPr>
        <w:t>项目工资补足记录表</w:t>
      </w:r>
    </w:p>
    <w:tbl>
      <w:tblPr>
        <w:tblStyle w:val="6"/>
        <w:tblW w:w="10439" w:type="dxa"/>
        <w:tblInd w:w="-10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7"/>
        <w:gridCol w:w="1669"/>
        <w:gridCol w:w="1687"/>
        <w:gridCol w:w="982"/>
        <w:gridCol w:w="42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1877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shd w:val="clear" w:color="auto" w:fill="C0C0C0"/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字段名称</w:t>
            </w:r>
          </w:p>
        </w:tc>
        <w:tc>
          <w:tcPr>
            <w:tcW w:w="16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0C0C0"/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注释</w:t>
            </w:r>
          </w:p>
        </w:tc>
        <w:tc>
          <w:tcPr>
            <w:tcW w:w="168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0C0C0"/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类别</w:t>
            </w:r>
          </w:p>
        </w:tc>
        <w:tc>
          <w:tcPr>
            <w:tcW w:w="98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0C0C0"/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主键</w:t>
            </w:r>
          </w:p>
        </w:tc>
        <w:tc>
          <w:tcPr>
            <w:tcW w:w="422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shd w:val="clear" w:color="auto" w:fill="C0C0C0"/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77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PDA080</w:t>
            </w:r>
          </w:p>
        </w:tc>
        <w:tc>
          <w:tcPr>
            <w:tcW w:w="16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ID</w:t>
            </w:r>
          </w:p>
        </w:tc>
        <w:tc>
          <w:tcPr>
            <w:tcW w:w="168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bigint(20)</w:t>
            </w:r>
          </w:p>
        </w:tc>
        <w:tc>
          <w:tcPr>
            <w:tcW w:w="98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√</w:t>
            </w:r>
          </w:p>
        </w:tc>
        <w:tc>
          <w:tcPr>
            <w:tcW w:w="422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1877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PDA000</w:t>
            </w:r>
          </w:p>
        </w:tc>
        <w:tc>
          <w:tcPr>
            <w:tcW w:w="16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项目ID</w:t>
            </w:r>
          </w:p>
        </w:tc>
        <w:tc>
          <w:tcPr>
            <w:tcW w:w="168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bigint(20)</w:t>
            </w:r>
          </w:p>
        </w:tc>
        <w:tc>
          <w:tcPr>
            <w:tcW w:w="98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22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1877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PDA081</w:t>
            </w:r>
          </w:p>
        </w:tc>
        <w:tc>
          <w:tcPr>
            <w:tcW w:w="16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操作类型</w:t>
            </w:r>
          </w:p>
        </w:tc>
        <w:tc>
          <w:tcPr>
            <w:tcW w:w="168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Varchar(1)</w:t>
            </w:r>
          </w:p>
        </w:tc>
        <w:tc>
          <w:tcPr>
            <w:tcW w:w="98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22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0 取消补足 1补足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" w:hRule="atLeast"/>
        </w:trPr>
        <w:tc>
          <w:tcPr>
            <w:tcW w:w="1877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PDA082</w:t>
            </w:r>
          </w:p>
        </w:tc>
        <w:tc>
          <w:tcPr>
            <w:tcW w:w="16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实际缴纳</w:t>
            </w: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日期</w:t>
            </w:r>
          </w:p>
        </w:tc>
        <w:tc>
          <w:tcPr>
            <w:tcW w:w="168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date</w:t>
            </w:r>
          </w:p>
        </w:tc>
        <w:tc>
          <w:tcPr>
            <w:tcW w:w="98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22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1877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PDA083</w:t>
            </w:r>
          </w:p>
        </w:tc>
        <w:tc>
          <w:tcPr>
            <w:tcW w:w="16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金额</w:t>
            </w:r>
          </w:p>
        </w:tc>
        <w:tc>
          <w:tcPr>
            <w:tcW w:w="168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Decimal(12,2)</w:t>
            </w:r>
          </w:p>
        </w:tc>
        <w:tc>
          <w:tcPr>
            <w:tcW w:w="98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22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1877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PDA084</w:t>
            </w:r>
          </w:p>
        </w:tc>
        <w:tc>
          <w:tcPr>
            <w:tcW w:w="16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操作人ID</w:t>
            </w:r>
          </w:p>
        </w:tc>
        <w:tc>
          <w:tcPr>
            <w:tcW w:w="168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bigint(20)</w:t>
            </w:r>
          </w:p>
        </w:tc>
        <w:tc>
          <w:tcPr>
            <w:tcW w:w="98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22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" w:hRule="atLeast"/>
        </w:trPr>
        <w:tc>
          <w:tcPr>
            <w:tcW w:w="1877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PDA085</w:t>
            </w:r>
          </w:p>
        </w:tc>
        <w:tc>
          <w:tcPr>
            <w:tcW w:w="16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操作</w:t>
            </w:r>
            <w:r>
              <w:rPr>
                <w:rFonts w:hint="eastAsia" w:ascii="宋体" w:hAnsi="宋体"/>
                <w:kern w:val="0"/>
                <w:szCs w:val="21"/>
              </w:rPr>
              <w:t>时间</w:t>
            </w:r>
          </w:p>
        </w:tc>
        <w:tc>
          <w:tcPr>
            <w:tcW w:w="168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datetime</w:t>
            </w:r>
          </w:p>
        </w:tc>
        <w:tc>
          <w:tcPr>
            <w:tcW w:w="98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22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" w:hRule="atLeast"/>
        </w:trPr>
        <w:tc>
          <w:tcPr>
            <w:tcW w:w="1877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PDA086</w:t>
            </w:r>
          </w:p>
        </w:tc>
        <w:tc>
          <w:tcPr>
            <w:tcW w:w="16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单据地址</w:t>
            </w:r>
          </w:p>
        </w:tc>
        <w:tc>
          <w:tcPr>
            <w:tcW w:w="168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Varchar(128)</w:t>
            </w:r>
          </w:p>
        </w:tc>
        <w:tc>
          <w:tcPr>
            <w:tcW w:w="98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22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" w:hRule="atLeast"/>
        </w:trPr>
        <w:tc>
          <w:tcPr>
            <w:tcW w:w="1877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PBA300</w:t>
            </w:r>
          </w:p>
        </w:tc>
        <w:tc>
          <w:tcPr>
            <w:tcW w:w="16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银行ID</w:t>
            </w:r>
          </w:p>
        </w:tc>
        <w:tc>
          <w:tcPr>
            <w:tcW w:w="168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Bigint(20)</w:t>
            </w:r>
          </w:p>
        </w:tc>
        <w:tc>
          <w:tcPr>
            <w:tcW w:w="98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22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" w:hRule="atLeast"/>
        </w:trPr>
        <w:tc>
          <w:tcPr>
            <w:tcW w:w="1877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PBB001</w:t>
            </w:r>
          </w:p>
        </w:tc>
        <w:tc>
          <w:tcPr>
            <w:tcW w:w="16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建设单位ID</w:t>
            </w:r>
          </w:p>
        </w:tc>
        <w:tc>
          <w:tcPr>
            <w:tcW w:w="168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Bigint(20)</w:t>
            </w:r>
          </w:p>
        </w:tc>
        <w:tc>
          <w:tcPr>
            <w:tcW w:w="98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22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" w:hRule="atLeast"/>
        </w:trPr>
        <w:tc>
          <w:tcPr>
            <w:tcW w:w="1877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PBA600</w:t>
            </w:r>
          </w:p>
        </w:tc>
        <w:tc>
          <w:tcPr>
            <w:tcW w:w="16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主管ID</w:t>
            </w:r>
          </w:p>
        </w:tc>
        <w:tc>
          <w:tcPr>
            <w:tcW w:w="168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Bigint(20)</w:t>
            </w:r>
          </w:p>
        </w:tc>
        <w:tc>
          <w:tcPr>
            <w:tcW w:w="98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22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1877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PBA050</w:t>
            </w:r>
          </w:p>
        </w:tc>
        <w:tc>
          <w:tcPr>
            <w:tcW w:w="16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 w:eastAsiaTheme="minorEastAsia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eastAsia="zh-CN"/>
              </w:rPr>
              <w:t>客户ID</w:t>
            </w:r>
          </w:p>
        </w:tc>
        <w:tc>
          <w:tcPr>
            <w:tcW w:w="168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bigint(20)</w:t>
            </w:r>
          </w:p>
        </w:tc>
        <w:tc>
          <w:tcPr>
            <w:tcW w:w="98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22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1877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PDA087</w:t>
            </w:r>
          </w:p>
        </w:tc>
        <w:tc>
          <w:tcPr>
            <w:tcW w:w="16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取消人ID</w:t>
            </w:r>
          </w:p>
        </w:tc>
        <w:tc>
          <w:tcPr>
            <w:tcW w:w="168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Bigint(20)</w:t>
            </w:r>
          </w:p>
        </w:tc>
        <w:tc>
          <w:tcPr>
            <w:tcW w:w="98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22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1877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PDA088</w:t>
            </w:r>
          </w:p>
        </w:tc>
        <w:tc>
          <w:tcPr>
            <w:tcW w:w="16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取消时间</w:t>
            </w:r>
          </w:p>
        </w:tc>
        <w:tc>
          <w:tcPr>
            <w:tcW w:w="168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datetime</w:t>
            </w:r>
          </w:p>
        </w:tc>
        <w:tc>
          <w:tcPr>
            <w:tcW w:w="98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22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1877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PDA089</w:t>
            </w:r>
          </w:p>
        </w:tc>
        <w:tc>
          <w:tcPr>
            <w:tcW w:w="16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补足余额</w:t>
            </w:r>
          </w:p>
        </w:tc>
        <w:tc>
          <w:tcPr>
            <w:tcW w:w="168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Decimal(12,2)</w:t>
            </w:r>
          </w:p>
        </w:tc>
        <w:tc>
          <w:tcPr>
            <w:tcW w:w="98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Cs w:val="21"/>
                <w:lang w:val="en-US" w:eastAsia="zh-CN"/>
              </w:rPr>
            </w:pPr>
          </w:p>
        </w:tc>
        <w:tc>
          <w:tcPr>
            <w:tcW w:w="422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1877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PDA079</w:t>
            </w:r>
          </w:p>
        </w:tc>
        <w:tc>
          <w:tcPr>
            <w:tcW w:w="16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取消补足余额</w:t>
            </w:r>
          </w:p>
        </w:tc>
        <w:tc>
          <w:tcPr>
            <w:tcW w:w="168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Decimal(12,2)</w:t>
            </w:r>
          </w:p>
        </w:tc>
        <w:tc>
          <w:tcPr>
            <w:tcW w:w="98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Cs w:val="21"/>
                <w:lang w:val="en-US" w:eastAsia="zh-CN"/>
              </w:rPr>
            </w:pPr>
          </w:p>
        </w:tc>
        <w:tc>
          <w:tcPr>
            <w:tcW w:w="422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1877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PDA078</w:t>
            </w:r>
          </w:p>
        </w:tc>
        <w:tc>
          <w:tcPr>
            <w:tcW w:w="16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首次标志</w:t>
            </w:r>
          </w:p>
        </w:tc>
        <w:tc>
          <w:tcPr>
            <w:tcW w:w="168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Varchar(3)</w:t>
            </w:r>
          </w:p>
        </w:tc>
        <w:tc>
          <w:tcPr>
            <w:tcW w:w="98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Cs w:val="21"/>
                <w:lang w:val="en-US" w:eastAsia="zh-CN"/>
              </w:rPr>
            </w:pPr>
          </w:p>
        </w:tc>
        <w:tc>
          <w:tcPr>
            <w:tcW w:w="422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0 否 1 是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4"/>
        <w:tabs>
          <w:tab w:val="left" w:pos="420"/>
          <w:tab w:val="clear" w:pos="432"/>
        </w:tabs>
        <w:rPr>
          <w:b w:val="0"/>
          <w:bCs w:val="0"/>
        </w:rPr>
      </w:pPr>
      <w:r>
        <w:rPr>
          <w:rFonts w:hint="eastAsia"/>
          <w:lang w:val="en-US" w:eastAsia="zh-CN"/>
        </w:rPr>
        <w:t>PD05 项目审核操作</w:t>
      </w:r>
      <w:r>
        <w:rPr>
          <w:rFonts w:hint="eastAsia"/>
        </w:rPr>
        <w:t>表</w:t>
      </w:r>
    </w:p>
    <w:tbl>
      <w:tblPr>
        <w:tblStyle w:val="6"/>
        <w:tblW w:w="10618" w:type="dxa"/>
        <w:tblInd w:w="-10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6"/>
        <w:gridCol w:w="1508"/>
        <w:gridCol w:w="1567"/>
        <w:gridCol w:w="796"/>
        <w:gridCol w:w="44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2256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shd w:val="clear" w:color="auto" w:fill="C0C0C0"/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字段名称</w:t>
            </w:r>
          </w:p>
        </w:tc>
        <w:tc>
          <w:tcPr>
            <w:tcW w:w="15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0C0C0"/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注释</w:t>
            </w:r>
          </w:p>
        </w:tc>
        <w:tc>
          <w:tcPr>
            <w:tcW w:w="1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0C0C0"/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类别</w:t>
            </w:r>
          </w:p>
        </w:tc>
        <w:tc>
          <w:tcPr>
            <w:tcW w:w="7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0C0C0"/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主键</w:t>
            </w:r>
          </w:p>
        </w:tc>
        <w:tc>
          <w:tcPr>
            <w:tcW w:w="449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shd w:val="clear" w:color="auto" w:fill="C0C0C0"/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2256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PDA090</w:t>
            </w:r>
          </w:p>
        </w:tc>
        <w:tc>
          <w:tcPr>
            <w:tcW w:w="15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ID</w:t>
            </w:r>
          </w:p>
        </w:tc>
        <w:tc>
          <w:tcPr>
            <w:tcW w:w="1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bigint(20)</w:t>
            </w:r>
          </w:p>
        </w:tc>
        <w:tc>
          <w:tcPr>
            <w:tcW w:w="7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√</w:t>
            </w:r>
          </w:p>
        </w:tc>
        <w:tc>
          <w:tcPr>
            <w:tcW w:w="449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2256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PDA000</w:t>
            </w:r>
          </w:p>
        </w:tc>
        <w:tc>
          <w:tcPr>
            <w:tcW w:w="15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项目ID</w:t>
            </w:r>
          </w:p>
        </w:tc>
        <w:tc>
          <w:tcPr>
            <w:tcW w:w="1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Bigint(20)</w:t>
            </w:r>
          </w:p>
        </w:tc>
        <w:tc>
          <w:tcPr>
            <w:tcW w:w="7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Cs w:val="21"/>
              </w:rPr>
            </w:pPr>
          </w:p>
        </w:tc>
        <w:tc>
          <w:tcPr>
            <w:tcW w:w="449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256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PDA091</w:t>
            </w:r>
          </w:p>
        </w:tc>
        <w:tc>
          <w:tcPr>
            <w:tcW w:w="15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提交时间</w:t>
            </w:r>
          </w:p>
        </w:tc>
        <w:tc>
          <w:tcPr>
            <w:tcW w:w="1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theme="minorBidi"/>
                <w:kern w:val="0"/>
                <w:sz w:val="21"/>
                <w:szCs w:val="21"/>
                <w:lang w:val="en-US" w:eastAsia="zh-CN" w:bidi="ar-SA"/>
              </w:rPr>
              <w:t>datetime</w:t>
            </w:r>
          </w:p>
        </w:tc>
        <w:tc>
          <w:tcPr>
            <w:tcW w:w="7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449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2256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PDA092</w:t>
            </w:r>
          </w:p>
        </w:tc>
        <w:tc>
          <w:tcPr>
            <w:tcW w:w="15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审核人ID</w:t>
            </w:r>
          </w:p>
        </w:tc>
        <w:tc>
          <w:tcPr>
            <w:tcW w:w="1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theme="minorBidi"/>
                <w:kern w:val="0"/>
                <w:sz w:val="21"/>
                <w:szCs w:val="21"/>
                <w:lang w:val="en-US" w:eastAsia="zh-CN" w:bidi="ar-SA"/>
              </w:rPr>
              <w:t>Bigint(20)</w:t>
            </w:r>
          </w:p>
        </w:tc>
        <w:tc>
          <w:tcPr>
            <w:tcW w:w="7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449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2256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PDA093</w:t>
            </w:r>
          </w:p>
        </w:tc>
        <w:tc>
          <w:tcPr>
            <w:tcW w:w="15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审核结果</w:t>
            </w:r>
          </w:p>
        </w:tc>
        <w:tc>
          <w:tcPr>
            <w:tcW w:w="1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Varchar(1)</w:t>
            </w:r>
          </w:p>
        </w:tc>
        <w:tc>
          <w:tcPr>
            <w:tcW w:w="7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449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 xml:space="preserve">0 待审核 1 通过 2 不通过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2256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PDA094</w:t>
            </w:r>
          </w:p>
        </w:tc>
        <w:tc>
          <w:tcPr>
            <w:tcW w:w="15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审核时间</w:t>
            </w:r>
          </w:p>
        </w:tc>
        <w:tc>
          <w:tcPr>
            <w:tcW w:w="1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Datetime</w:t>
            </w:r>
          </w:p>
        </w:tc>
        <w:tc>
          <w:tcPr>
            <w:tcW w:w="7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449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2256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PDA095</w:t>
            </w:r>
          </w:p>
        </w:tc>
        <w:tc>
          <w:tcPr>
            <w:tcW w:w="15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不通过原因</w:t>
            </w:r>
          </w:p>
        </w:tc>
        <w:tc>
          <w:tcPr>
            <w:tcW w:w="1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Varchar(128)</w:t>
            </w:r>
          </w:p>
        </w:tc>
        <w:tc>
          <w:tcPr>
            <w:tcW w:w="7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449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hint="eastAsia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2256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PDA096</w:t>
            </w:r>
          </w:p>
        </w:tc>
        <w:tc>
          <w:tcPr>
            <w:tcW w:w="15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审核顺序</w:t>
            </w:r>
          </w:p>
        </w:tc>
        <w:tc>
          <w:tcPr>
            <w:tcW w:w="1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Int(2)</w:t>
            </w:r>
          </w:p>
        </w:tc>
        <w:tc>
          <w:tcPr>
            <w:tcW w:w="7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449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2256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PBA650</w:t>
            </w:r>
          </w:p>
        </w:tc>
        <w:tc>
          <w:tcPr>
            <w:tcW w:w="15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角色ID</w:t>
            </w:r>
          </w:p>
        </w:tc>
        <w:tc>
          <w:tcPr>
            <w:tcW w:w="1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Bigint(20)</w:t>
            </w:r>
          </w:p>
        </w:tc>
        <w:tc>
          <w:tcPr>
            <w:tcW w:w="7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449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2256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PDA097</w:t>
            </w:r>
          </w:p>
        </w:tc>
        <w:tc>
          <w:tcPr>
            <w:tcW w:w="15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审核类型</w:t>
            </w:r>
          </w:p>
        </w:tc>
        <w:tc>
          <w:tcPr>
            <w:tcW w:w="1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Varchar(3)</w:t>
            </w:r>
          </w:p>
        </w:tc>
        <w:tc>
          <w:tcPr>
            <w:tcW w:w="7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449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theme="minorBidi"/>
                <w:kern w:val="0"/>
                <w:sz w:val="21"/>
                <w:szCs w:val="21"/>
                <w:lang w:val="en-US" w:eastAsia="zh-CN" w:bidi="ar-SA"/>
              </w:rPr>
              <w:t>1 项目审核 2 银行变更审核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2256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PDA130</w:t>
            </w:r>
          </w:p>
        </w:tc>
        <w:tc>
          <w:tcPr>
            <w:tcW w:w="15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银行变更ID</w:t>
            </w:r>
          </w:p>
        </w:tc>
        <w:tc>
          <w:tcPr>
            <w:tcW w:w="1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Bigint(20)</w:t>
            </w:r>
          </w:p>
        </w:tc>
        <w:tc>
          <w:tcPr>
            <w:tcW w:w="7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449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hint="eastAsia" w:ascii="宋体" w:hAnsi="宋体" w:cstheme="minorBidi"/>
                <w:kern w:val="0"/>
                <w:sz w:val="21"/>
                <w:szCs w:val="21"/>
                <w:lang w:val="en-US" w:eastAsia="zh-CN" w:bidi="ar-SA"/>
              </w:rPr>
            </w:pPr>
          </w:p>
        </w:tc>
      </w:tr>
    </w:tbl>
    <w:p>
      <w:pPr>
        <w:rPr>
          <w:rFonts w:hint="eastAsia"/>
        </w:rPr>
      </w:pPr>
    </w:p>
    <w:p>
      <w:pPr>
        <w:pStyle w:val="4"/>
        <w:tabs>
          <w:tab w:val="left" w:pos="420"/>
          <w:tab w:val="clear" w:pos="432"/>
        </w:tabs>
        <w:ind w:left="0" w:leftChars="0" w:firstLine="0" w:firstLineChars="0"/>
        <w:rPr>
          <w:b/>
          <w:bCs/>
          <w:color w:val="auto"/>
        </w:rPr>
      </w:pPr>
      <w:r>
        <w:rPr>
          <w:rFonts w:hint="eastAsia"/>
          <w:b/>
          <w:bCs/>
          <w:color w:val="auto"/>
          <w:lang w:val="en-US" w:eastAsia="zh-CN"/>
        </w:rPr>
        <w:t>PD07</w:t>
      </w:r>
      <w:r>
        <w:rPr>
          <w:b/>
          <w:bCs/>
          <w:color w:val="auto"/>
        </w:rPr>
        <w:t xml:space="preserve"> </w:t>
      </w:r>
      <w:r>
        <w:rPr>
          <w:rFonts w:hint="eastAsia"/>
          <w:b/>
          <w:bCs/>
          <w:color w:val="auto"/>
        </w:rPr>
        <w:t>项目</w:t>
      </w:r>
      <w:r>
        <w:rPr>
          <w:rFonts w:hint="eastAsia"/>
          <w:b/>
          <w:bCs/>
          <w:color w:val="auto"/>
          <w:lang w:val="en-US" w:eastAsia="zh-CN"/>
        </w:rPr>
        <w:t>台账</w:t>
      </w:r>
      <w:r>
        <w:rPr>
          <w:rFonts w:hint="eastAsia"/>
          <w:b/>
          <w:bCs/>
          <w:color w:val="auto"/>
        </w:rPr>
        <w:t>信息表</w:t>
      </w:r>
    </w:p>
    <w:tbl>
      <w:tblPr>
        <w:tblStyle w:val="6"/>
        <w:tblW w:w="10398" w:type="dxa"/>
        <w:tblInd w:w="-10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0"/>
        <w:gridCol w:w="1427"/>
        <w:gridCol w:w="1893"/>
        <w:gridCol w:w="1331"/>
        <w:gridCol w:w="42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540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shd w:val="clear" w:color="auto" w:fill="C0C0C0"/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字段名称</w:t>
            </w:r>
          </w:p>
        </w:tc>
        <w:tc>
          <w:tcPr>
            <w:tcW w:w="142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0C0C0"/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注释</w:t>
            </w:r>
          </w:p>
        </w:tc>
        <w:tc>
          <w:tcPr>
            <w:tcW w:w="18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0C0C0"/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类别</w:t>
            </w:r>
          </w:p>
        </w:tc>
        <w:tc>
          <w:tcPr>
            <w:tcW w:w="133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0C0C0"/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主键</w:t>
            </w:r>
          </w:p>
        </w:tc>
        <w:tc>
          <w:tcPr>
            <w:tcW w:w="420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shd w:val="clear" w:color="auto" w:fill="C0C0C0"/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540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PDA100</w:t>
            </w:r>
          </w:p>
        </w:tc>
        <w:tc>
          <w:tcPr>
            <w:tcW w:w="142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ID</w:t>
            </w:r>
          </w:p>
        </w:tc>
        <w:tc>
          <w:tcPr>
            <w:tcW w:w="18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Bigint(20)</w:t>
            </w:r>
          </w:p>
        </w:tc>
        <w:tc>
          <w:tcPr>
            <w:tcW w:w="133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20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40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PDA000</w:t>
            </w:r>
          </w:p>
        </w:tc>
        <w:tc>
          <w:tcPr>
            <w:tcW w:w="142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项目ID</w:t>
            </w:r>
          </w:p>
        </w:tc>
        <w:tc>
          <w:tcPr>
            <w:tcW w:w="18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Bigint(20)</w:t>
            </w:r>
          </w:p>
        </w:tc>
        <w:tc>
          <w:tcPr>
            <w:tcW w:w="133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20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40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PDA101</w:t>
            </w:r>
          </w:p>
        </w:tc>
        <w:tc>
          <w:tcPr>
            <w:tcW w:w="142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台账名称</w:t>
            </w:r>
          </w:p>
        </w:tc>
        <w:tc>
          <w:tcPr>
            <w:tcW w:w="18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Varchar(32)</w:t>
            </w:r>
          </w:p>
        </w:tc>
        <w:tc>
          <w:tcPr>
            <w:tcW w:w="133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20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40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PAA100</w:t>
            </w:r>
          </w:p>
        </w:tc>
        <w:tc>
          <w:tcPr>
            <w:tcW w:w="142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台账类型</w:t>
            </w:r>
          </w:p>
        </w:tc>
        <w:tc>
          <w:tcPr>
            <w:tcW w:w="18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Bigint(20)</w:t>
            </w:r>
          </w:p>
        </w:tc>
        <w:tc>
          <w:tcPr>
            <w:tcW w:w="133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20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540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PDA102</w:t>
            </w:r>
          </w:p>
        </w:tc>
        <w:tc>
          <w:tcPr>
            <w:tcW w:w="142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文件</w:t>
            </w:r>
            <w:r>
              <w:rPr>
                <w:rFonts w:hint="eastAsia" w:ascii="宋体" w:hAnsi="宋体"/>
                <w:kern w:val="0"/>
                <w:szCs w:val="21"/>
              </w:rPr>
              <w:t>地址</w:t>
            </w:r>
          </w:p>
        </w:tc>
        <w:tc>
          <w:tcPr>
            <w:tcW w:w="18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Varchar(128)</w:t>
            </w:r>
          </w:p>
        </w:tc>
        <w:tc>
          <w:tcPr>
            <w:tcW w:w="133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20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40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PDA103</w:t>
            </w:r>
          </w:p>
        </w:tc>
        <w:tc>
          <w:tcPr>
            <w:tcW w:w="142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状态</w:t>
            </w:r>
          </w:p>
        </w:tc>
        <w:tc>
          <w:tcPr>
            <w:tcW w:w="18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Varchar(1)</w:t>
            </w:r>
          </w:p>
        </w:tc>
        <w:tc>
          <w:tcPr>
            <w:tcW w:w="133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20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1 未生成 2 已生成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40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PDA104</w:t>
            </w:r>
          </w:p>
        </w:tc>
        <w:tc>
          <w:tcPr>
            <w:tcW w:w="142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生成时间</w:t>
            </w:r>
          </w:p>
        </w:tc>
        <w:tc>
          <w:tcPr>
            <w:tcW w:w="18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datetime</w:t>
            </w:r>
          </w:p>
        </w:tc>
        <w:tc>
          <w:tcPr>
            <w:tcW w:w="133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20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540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PDA105</w:t>
            </w:r>
          </w:p>
        </w:tc>
        <w:tc>
          <w:tcPr>
            <w:tcW w:w="142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生成月份</w:t>
            </w:r>
          </w:p>
        </w:tc>
        <w:tc>
          <w:tcPr>
            <w:tcW w:w="18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Varchar(6)</w:t>
            </w:r>
          </w:p>
        </w:tc>
        <w:tc>
          <w:tcPr>
            <w:tcW w:w="133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20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40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PBA050</w:t>
            </w:r>
          </w:p>
        </w:tc>
        <w:tc>
          <w:tcPr>
            <w:tcW w:w="142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 w:eastAsiaTheme="minorEastAsia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eastAsia="zh-CN"/>
              </w:rPr>
              <w:t>客户ID</w:t>
            </w:r>
          </w:p>
        </w:tc>
        <w:tc>
          <w:tcPr>
            <w:tcW w:w="18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Bigint(20)</w:t>
            </w:r>
          </w:p>
        </w:tc>
        <w:tc>
          <w:tcPr>
            <w:tcW w:w="133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20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2" w:hRule="atLeast"/>
        </w:trPr>
        <w:tc>
          <w:tcPr>
            <w:tcW w:w="1540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PDA106</w:t>
            </w:r>
          </w:p>
        </w:tc>
        <w:tc>
          <w:tcPr>
            <w:tcW w:w="142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文件编号</w:t>
            </w:r>
          </w:p>
        </w:tc>
        <w:tc>
          <w:tcPr>
            <w:tcW w:w="18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Varchar(16)</w:t>
            </w:r>
          </w:p>
        </w:tc>
        <w:tc>
          <w:tcPr>
            <w:tcW w:w="133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20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1540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PDA107</w:t>
            </w:r>
          </w:p>
        </w:tc>
        <w:tc>
          <w:tcPr>
            <w:tcW w:w="142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班组ID</w:t>
            </w:r>
          </w:p>
        </w:tc>
        <w:tc>
          <w:tcPr>
            <w:tcW w:w="18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Bigint(20)</w:t>
            </w:r>
          </w:p>
        </w:tc>
        <w:tc>
          <w:tcPr>
            <w:tcW w:w="133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20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1540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PDA108</w:t>
            </w:r>
          </w:p>
        </w:tc>
        <w:tc>
          <w:tcPr>
            <w:tcW w:w="142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建设盖章</w:t>
            </w:r>
          </w:p>
        </w:tc>
        <w:tc>
          <w:tcPr>
            <w:tcW w:w="18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Varchar(1)</w:t>
            </w:r>
          </w:p>
        </w:tc>
        <w:tc>
          <w:tcPr>
            <w:tcW w:w="133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20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40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PDA109</w:t>
            </w:r>
          </w:p>
        </w:tc>
        <w:tc>
          <w:tcPr>
            <w:tcW w:w="142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承建盖章/企业盖章</w:t>
            </w:r>
          </w:p>
        </w:tc>
        <w:tc>
          <w:tcPr>
            <w:tcW w:w="18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Varchar(1)</w:t>
            </w:r>
          </w:p>
        </w:tc>
        <w:tc>
          <w:tcPr>
            <w:tcW w:w="133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20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1540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PDA110</w:t>
            </w:r>
          </w:p>
        </w:tc>
        <w:tc>
          <w:tcPr>
            <w:tcW w:w="142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监理盖章</w:t>
            </w:r>
          </w:p>
        </w:tc>
        <w:tc>
          <w:tcPr>
            <w:tcW w:w="18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Varchar(1)</w:t>
            </w:r>
          </w:p>
        </w:tc>
        <w:tc>
          <w:tcPr>
            <w:tcW w:w="133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20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1540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PDA111</w:t>
            </w:r>
          </w:p>
        </w:tc>
        <w:tc>
          <w:tcPr>
            <w:tcW w:w="142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监管盖章/行政盖章</w:t>
            </w:r>
          </w:p>
        </w:tc>
        <w:tc>
          <w:tcPr>
            <w:tcW w:w="18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Varchar(1)</w:t>
            </w:r>
          </w:p>
        </w:tc>
        <w:tc>
          <w:tcPr>
            <w:tcW w:w="133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20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1540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PDA112</w:t>
            </w:r>
          </w:p>
        </w:tc>
        <w:tc>
          <w:tcPr>
            <w:tcW w:w="142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监察盖章</w:t>
            </w:r>
          </w:p>
        </w:tc>
        <w:tc>
          <w:tcPr>
            <w:tcW w:w="18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Varchar(1)</w:t>
            </w:r>
          </w:p>
        </w:tc>
        <w:tc>
          <w:tcPr>
            <w:tcW w:w="133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20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1540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PDA113</w:t>
            </w:r>
          </w:p>
        </w:tc>
        <w:tc>
          <w:tcPr>
            <w:tcW w:w="142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银行盖章</w:t>
            </w:r>
          </w:p>
        </w:tc>
        <w:tc>
          <w:tcPr>
            <w:tcW w:w="18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Varchar(1)</w:t>
            </w:r>
          </w:p>
        </w:tc>
        <w:tc>
          <w:tcPr>
            <w:tcW w:w="133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20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1540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PDA114</w:t>
            </w:r>
          </w:p>
        </w:tc>
        <w:tc>
          <w:tcPr>
            <w:tcW w:w="142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文件html</w:t>
            </w:r>
          </w:p>
        </w:tc>
        <w:tc>
          <w:tcPr>
            <w:tcW w:w="18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text</w:t>
            </w:r>
          </w:p>
        </w:tc>
        <w:tc>
          <w:tcPr>
            <w:tcW w:w="133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20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1540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PDA620</w:t>
            </w:r>
          </w:p>
        </w:tc>
        <w:tc>
          <w:tcPr>
            <w:tcW w:w="142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工资汇总ID</w:t>
            </w:r>
          </w:p>
        </w:tc>
        <w:tc>
          <w:tcPr>
            <w:tcW w:w="18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Bigint(20)</w:t>
            </w:r>
          </w:p>
        </w:tc>
        <w:tc>
          <w:tcPr>
            <w:tcW w:w="133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20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1540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PDA115</w:t>
            </w:r>
          </w:p>
        </w:tc>
        <w:tc>
          <w:tcPr>
            <w:tcW w:w="142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员工状态</w:t>
            </w:r>
          </w:p>
        </w:tc>
        <w:tc>
          <w:tcPr>
            <w:tcW w:w="18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Varchar(1)</w:t>
            </w:r>
          </w:p>
        </w:tc>
        <w:tc>
          <w:tcPr>
            <w:tcW w:w="133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20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 xml:space="preserve">同 </w:t>
            </w:r>
            <w:r>
              <w:rPr>
                <w:rFonts w:hint="eastAsia" w:ascii="宋体" w:hAnsi="宋体"/>
                <w:color w:val="auto"/>
                <w:kern w:val="0"/>
                <w:szCs w:val="21"/>
                <w:lang w:val="en-US" w:eastAsia="zh-CN"/>
              </w:rPr>
              <w:t>PDA322</w:t>
            </w:r>
          </w:p>
        </w:tc>
      </w:tr>
    </w:tbl>
    <w:p>
      <w:pPr>
        <w:rPr>
          <w:rFonts w:hint="eastAsia"/>
        </w:rPr>
      </w:pPr>
    </w:p>
    <w:p>
      <w:pPr>
        <w:pStyle w:val="4"/>
        <w:tabs>
          <w:tab w:val="left" w:pos="420"/>
          <w:tab w:val="clear" w:pos="432"/>
        </w:tabs>
        <w:rPr>
          <w:rFonts w:hint="default"/>
          <w:b/>
          <w:bCs/>
          <w:lang w:val="en-US"/>
        </w:rPr>
      </w:pPr>
      <w:r>
        <w:rPr>
          <w:rFonts w:hint="eastAsia"/>
          <w:b/>
          <w:bCs/>
          <w:lang w:val="en-US" w:eastAsia="zh-CN"/>
        </w:rPr>
        <w:t>PD08</w:t>
      </w:r>
      <w:r>
        <w:rPr>
          <w:rFonts w:hint="eastAsia"/>
          <w:b/>
          <w:bCs/>
        </w:rPr>
        <w:t xml:space="preserve"> 项目</w:t>
      </w:r>
      <w:r>
        <w:rPr>
          <w:rFonts w:hint="eastAsia"/>
          <w:b/>
          <w:bCs/>
          <w:lang w:val="en-US" w:eastAsia="zh-CN"/>
        </w:rPr>
        <w:t>变更银行记录表</w:t>
      </w:r>
    </w:p>
    <w:tbl>
      <w:tblPr>
        <w:tblStyle w:val="6"/>
        <w:tblW w:w="10359" w:type="dxa"/>
        <w:tblInd w:w="-10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2"/>
        <w:gridCol w:w="1334"/>
        <w:gridCol w:w="1885"/>
        <w:gridCol w:w="1326"/>
        <w:gridCol w:w="41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" w:hRule="atLeast"/>
        </w:trPr>
        <w:tc>
          <w:tcPr>
            <w:tcW w:w="162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shd w:val="clear" w:color="auto" w:fill="C0C0C0"/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字段名称</w:t>
            </w:r>
          </w:p>
        </w:tc>
        <w:tc>
          <w:tcPr>
            <w:tcW w:w="13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0C0C0"/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注释</w:t>
            </w:r>
          </w:p>
        </w:tc>
        <w:tc>
          <w:tcPr>
            <w:tcW w:w="18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0C0C0"/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类别</w:t>
            </w:r>
          </w:p>
        </w:tc>
        <w:tc>
          <w:tcPr>
            <w:tcW w:w="13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0C0C0"/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主键</w:t>
            </w:r>
          </w:p>
        </w:tc>
        <w:tc>
          <w:tcPr>
            <w:tcW w:w="41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shd w:val="clear" w:color="auto" w:fill="C0C0C0"/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" w:hRule="atLeast"/>
        </w:trPr>
        <w:tc>
          <w:tcPr>
            <w:tcW w:w="162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PDA130</w:t>
            </w:r>
          </w:p>
        </w:tc>
        <w:tc>
          <w:tcPr>
            <w:tcW w:w="13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ID</w:t>
            </w:r>
          </w:p>
        </w:tc>
        <w:tc>
          <w:tcPr>
            <w:tcW w:w="18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Bigint(20)</w:t>
            </w:r>
          </w:p>
        </w:tc>
        <w:tc>
          <w:tcPr>
            <w:tcW w:w="13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√</w:t>
            </w:r>
          </w:p>
        </w:tc>
        <w:tc>
          <w:tcPr>
            <w:tcW w:w="41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162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PDA000</w:t>
            </w:r>
          </w:p>
        </w:tc>
        <w:tc>
          <w:tcPr>
            <w:tcW w:w="13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项目ID</w:t>
            </w:r>
          </w:p>
        </w:tc>
        <w:tc>
          <w:tcPr>
            <w:tcW w:w="18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Bigint(20)</w:t>
            </w:r>
          </w:p>
        </w:tc>
        <w:tc>
          <w:tcPr>
            <w:tcW w:w="13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1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62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PDA131</w:t>
            </w:r>
          </w:p>
        </w:tc>
        <w:tc>
          <w:tcPr>
            <w:tcW w:w="13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变更前银行ID</w:t>
            </w:r>
          </w:p>
        </w:tc>
        <w:tc>
          <w:tcPr>
            <w:tcW w:w="18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Bigint(20)</w:t>
            </w:r>
          </w:p>
        </w:tc>
        <w:tc>
          <w:tcPr>
            <w:tcW w:w="13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1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62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PDA132</w:t>
            </w:r>
          </w:p>
        </w:tc>
        <w:tc>
          <w:tcPr>
            <w:tcW w:w="13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变更后银行ID</w:t>
            </w:r>
          </w:p>
        </w:tc>
        <w:tc>
          <w:tcPr>
            <w:tcW w:w="18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Bigint(20)</w:t>
            </w:r>
          </w:p>
        </w:tc>
        <w:tc>
          <w:tcPr>
            <w:tcW w:w="13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1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62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PDA133</w:t>
            </w:r>
          </w:p>
        </w:tc>
        <w:tc>
          <w:tcPr>
            <w:tcW w:w="13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变更人ID</w:t>
            </w:r>
          </w:p>
        </w:tc>
        <w:tc>
          <w:tcPr>
            <w:tcW w:w="18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Bigint(20)</w:t>
            </w:r>
          </w:p>
        </w:tc>
        <w:tc>
          <w:tcPr>
            <w:tcW w:w="13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1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62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PDA134</w:t>
            </w:r>
          </w:p>
        </w:tc>
        <w:tc>
          <w:tcPr>
            <w:tcW w:w="13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变更时间</w:t>
            </w:r>
          </w:p>
        </w:tc>
        <w:tc>
          <w:tcPr>
            <w:tcW w:w="18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Datetime</w:t>
            </w:r>
          </w:p>
        </w:tc>
        <w:tc>
          <w:tcPr>
            <w:tcW w:w="13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1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62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PDA135</w:t>
            </w:r>
          </w:p>
        </w:tc>
        <w:tc>
          <w:tcPr>
            <w:tcW w:w="13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签约状态</w:t>
            </w:r>
          </w:p>
        </w:tc>
        <w:tc>
          <w:tcPr>
            <w:tcW w:w="18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theme="minorBidi"/>
                <w:kern w:val="0"/>
                <w:sz w:val="21"/>
                <w:szCs w:val="21"/>
                <w:lang w:val="en-US" w:eastAsia="zh-CN" w:bidi="ar-SA"/>
              </w:rPr>
              <w:t>Varchar(3)</w:t>
            </w:r>
          </w:p>
        </w:tc>
        <w:tc>
          <w:tcPr>
            <w:tcW w:w="13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1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1 未签约 2 部分签约 3全部签约 4.取消签约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62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PDA136</w:t>
            </w:r>
          </w:p>
        </w:tc>
        <w:tc>
          <w:tcPr>
            <w:tcW w:w="13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审核状态</w:t>
            </w:r>
          </w:p>
        </w:tc>
        <w:tc>
          <w:tcPr>
            <w:tcW w:w="18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theme="minorBidi"/>
                <w:kern w:val="0"/>
                <w:sz w:val="21"/>
                <w:szCs w:val="21"/>
                <w:lang w:val="en-US" w:eastAsia="zh-CN" w:bidi="ar-SA"/>
              </w:rPr>
              <w:t>Varchar(3)</w:t>
            </w:r>
          </w:p>
        </w:tc>
        <w:tc>
          <w:tcPr>
            <w:tcW w:w="13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1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1 待审核 2 通过 3不通过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62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PDA137</w:t>
            </w:r>
          </w:p>
        </w:tc>
        <w:tc>
          <w:tcPr>
            <w:tcW w:w="13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工资状态</w:t>
            </w:r>
          </w:p>
        </w:tc>
        <w:tc>
          <w:tcPr>
            <w:tcW w:w="18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theme="minorBidi"/>
                <w:kern w:val="0"/>
                <w:sz w:val="21"/>
                <w:szCs w:val="21"/>
                <w:lang w:val="en-US" w:eastAsia="zh-CN" w:bidi="ar-SA"/>
              </w:rPr>
              <w:t>Varchar(3)</w:t>
            </w:r>
          </w:p>
        </w:tc>
        <w:tc>
          <w:tcPr>
            <w:tcW w:w="13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1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1 余额不足2 足额缴纳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62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PBA050</w:t>
            </w:r>
          </w:p>
        </w:tc>
        <w:tc>
          <w:tcPr>
            <w:tcW w:w="13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客户ID</w:t>
            </w:r>
          </w:p>
        </w:tc>
        <w:tc>
          <w:tcPr>
            <w:tcW w:w="18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Bigint(20)</w:t>
            </w:r>
          </w:p>
        </w:tc>
        <w:tc>
          <w:tcPr>
            <w:tcW w:w="13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1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62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PDA138</w:t>
            </w:r>
          </w:p>
        </w:tc>
        <w:tc>
          <w:tcPr>
            <w:tcW w:w="13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账户余额</w:t>
            </w:r>
          </w:p>
        </w:tc>
        <w:tc>
          <w:tcPr>
            <w:tcW w:w="18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Decimal(13,2)</w:t>
            </w:r>
          </w:p>
        </w:tc>
        <w:tc>
          <w:tcPr>
            <w:tcW w:w="13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1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62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PDA139</w:t>
            </w:r>
          </w:p>
        </w:tc>
        <w:tc>
          <w:tcPr>
            <w:tcW w:w="13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状态</w:t>
            </w:r>
          </w:p>
        </w:tc>
        <w:tc>
          <w:tcPr>
            <w:tcW w:w="18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Varchar(3)</w:t>
            </w:r>
          </w:p>
        </w:tc>
        <w:tc>
          <w:tcPr>
            <w:tcW w:w="13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1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0 变更中1 已变更 2 已终止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62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PDA140</w:t>
            </w:r>
          </w:p>
        </w:tc>
        <w:tc>
          <w:tcPr>
            <w:tcW w:w="13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变更前账户</w:t>
            </w:r>
          </w:p>
        </w:tc>
        <w:tc>
          <w:tcPr>
            <w:tcW w:w="18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Varchar(32)</w:t>
            </w:r>
          </w:p>
        </w:tc>
        <w:tc>
          <w:tcPr>
            <w:tcW w:w="13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1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62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PDA141</w:t>
            </w:r>
          </w:p>
        </w:tc>
        <w:tc>
          <w:tcPr>
            <w:tcW w:w="13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变更前余额</w:t>
            </w:r>
          </w:p>
        </w:tc>
        <w:tc>
          <w:tcPr>
            <w:tcW w:w="18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Decimal(13,2)</w:t>
            </w:r>
          </w:p>
        </w:tc>
        <w:tc>
          <w:tcPr>
            <w:tcW w:w="13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1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62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PDA142</w:t>
            </w:r>
          </w:p>
        </w:tc>
        <w:tc>
          <w:tcPr>
            <w:tcW w:w="13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变更后账户</w:t>
            </w:r>
          </w:p>
        </w:tc>
        <w:tc>
          <w:tcPr>
            <w:tcW w:w="18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Varchar(32)</w:t>
            </w:r>
          </w:p>
        </w:tc>
        <w:tc>
          <w:tcPr>
            <w:tcW w:w="13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1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62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PBA700</w:t>
            </w:r>
          </w:p>
        </w:tc>
        <w:tc>
          <w:tcPr>
            <w:tcW w:w="13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审核流程ID</w:t>
            </w:r>
          </w:p>
        </w:tc>
        <w:tc>
          <w:tcPr>
            <w:tcW w:w="18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Bigint(20)</w:t>
            </w:r>
          </w:p>
        </w:tc>
        <w:tc>
          <w:tcPr>
            <w:tcW w:w="13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1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/>
        </w:rPr>
      </w:pPr>
    </w:p>
    <w:p>
      <w:pPr>
        <w:pStyle w:val="4"/>
        <w:tabs>
          <w:tab w:val="left" w:pos="420"/>
          <w:tab w:val="clear" w:pos="432"/>
        </w:tabs>
        <w:rPr>
          <w:b/>
          <w:bCs/>
        </w:rPr>
      </w:pPr>
      <w:r>
        <w:rPr>
          <w:rFonts w:hint="eastAsia"/>
          <w:b/>
          <w:bCs/>
          <w:lang w:val="en-US" w:eastAsia="zh-CN"/>
        </w:rPr>
        <w:t>PD10</w:t>
      </w:r>
      <w:r>
        <w:rPr>
          <w:rFonts w:hint="eastAsia"/>
          <w:b/>
          <w:bCs/>
        </w:rPr>
        <w:t xml:space="preserve"> 项目</w:t>
      </w:r>
      <w:r>
        <w:rPr>
          <w:rFonts w:hint="eastAsia"/>
          <w:b/>
          <w:bCs/>
          <w:lang w:val="en-US" w:eastAsia="zh-CN"/>
        </w:rPr>
        <w:t>操作信息</w:t>
      </w:r>
      <w:r>
        <w:rPr>
          <w:rFonts w:hint="eastAsia"/>
          <w:b/>
          <w:bCs/>
        </w:rPr>
        <w:t>表</w:t>
      </w:r>
    </w:p>
    <w:tbl>
      <w:tblPr>
        <w:tblStyle w:val="6"/>
        <w:tblW w:w="10359" w:type="dxa"/>
        <w:tblInd w:w="-10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2"/>
        <w:gridCol w:w="1334"/>
        <w:gridCol w:w="1885"/>
        <w:gridCol w:w="1326"/>
        <w:gridCol w:w="41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" w:hRule="atLeast"/>
        </w:trPr>
        <w:tc>
          <w:tcPr>
            <w:tcW w:w="162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shd w:val="clear" w:color="auto" w:fill="C0C0C0"/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字段名称</w:t>
            </w:r>
          </w:p>
        </w:tc>
        <w:tc>
          <w:tcPr>
            <w:tcW w:w="13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0C0C0"/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注释</w:t>
            </w:r>
          </w:p>
        </w:tc>
        <w:tc>
          <w:tcPr>
            <w:tcW w:w="18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0C0C0"/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类别</w:t>
            </w:r>
          </w:p>
        </w:tc>
        <w:tc>
          <w:tcPr>
            <w:tcW w:w="13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0C0C0"/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主键</w:t>
            </w:r>
          </w:p>
        </w:tc>
        <w:tc>
          <w:tcPr>
            <w:tcW w:w="41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shd w:val="clear" w:color="auto" w:fill="C0C0C0"/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" w:hRule="atLeast"/>
        </w:trPr>
        <w:tc>
          <w:tcPr>
            <w:tcW w:w="162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PDA150</w:t>
            </w:r>
          </w:p>
        </w:tc>
        <w:tc>
          <w:tcPr>
            <w:tcW w:w="13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ID</w:t>
            </w:r>
          </w:p>
        </w:tc>
        <w:tc>
          <w:tcPr>
            <w:tcW w:w="18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Bigint(20)</w:t>
            </w:r>
          </w:p>
        </w:tc>
        <w:tc>
          <w:tcPr>
            <w:tcW w:w="13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√</w:t>
            </w:r>
          </w:p>
        </w:tc>
        <w:tc>
          <w:tcPr>
            <w:tcW w:w="41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" w:hRule="atLeast"/>
        </w:trPr>
        <w:tc>
          <w:tcPr>
            <w:tcW w:w="162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PDA000</w:t>
            </w:r>
          </w:p>
        </w:tc>
        <w:tc>
          <w:tcPr>
            <w:tcW w:w="13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项目ID</w:t>
            </w:r>
          </w:p>
        </w:tc>
        <w:tc>
          <w:tcPr>
            <w:tcW w:w="18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Bigint(20)</w:t>
            </w:r>
          </w:p>
        </w:tc>
        <w:tc>
          <w:tcPr>
            <w:tcW w:w="13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1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62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PDA151</w:t>
            </w:r>
          </w:p>
        </w:tc>
        <w:tc>
          <w:tcPr>
            <w:tcW w:w="13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停工日间</w:t>
            </w:r>
          </w:p>
        </w:tc>
        <w:tc>
          <w:tcPr>
            <w:tcW w:w="18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datetime</w:t>
            </w:r>
          </w:p>
        </w:tc>
        <w:tc>
          <w:tcPr>
            <w:tcW w:w="13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1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62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PDA152</w:t>
            </w:r>
          </w:p>
        </w:tc>
        <w:tc>
          <w:tcPr>
            <w:tcW w:w="13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停工原因</w:t>
            </w:r>
          </w:p>
        </w:tc>
        <w:tc>
          <w:tcPr>
            <w:tcW w:w="18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Varchar(128)</w:t>
            </w:r>
          </w:p>
        </w:tc>
        <w:tc>
          <w:tcPr>
            <w:tcW w:w="13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1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62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PDA153</w:t>
            </w:r>
          </w:p>
        </w:tc>
        <w:tc>
          <w:tcPr>
            <w:tcW w:w="13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停工操作员</w:t>
            </w:r>
          </w:p>
        </w:tc>
        <w:tc>
          <w:tcPr>
            <w:tcW w:w="18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Bigint(20)</w:t>
            </w:r>
          </w:p>
        </w:tc>
        <w:tc>
          <w:tcPr>
            <w:tcW w:w="13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1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62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PDA154</w:t>
            </w:r>
          </w:p>
        </w:tc>
        <w:tc>
          <w:tcPr>
            <w:tcW w:w="13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复工日间</w:t>
            </w:r>
          </w:p>
        </w:tc>
        <w:tc>
          <w:tcPr>
            <w:tcW w:w="18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datetime</w:t>
            </w:r>
          </w:p>
        </w:tc>
        <w:tc>
          <w:tcPr>
            <w:tcW w:w="13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1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62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PDA155</w:t>
            </w:r>
          </w:p>
        </w:tc>
        <w:tc>
          <w:tcPr>
            <w:tcW w:w="13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复工操作员</w:t>
            </w:r>
          </w:p>
        </w:tc>
        <w:tc>
          <w:tcPr>
            <w:tcW w:w="18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Bigint(20)</w:t>
            </w:r>
          </w:p>
        </w:tc>
        <w:tc>
          <w:tcPr>
            <w:tcW w:w="13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1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62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PBA600</w:t>
            </w:r>
          </w:p>
        </w:tc>
        <w:tc>
          <w:tcPr>
            <w:tcW w:w="13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主管ID</w:t>
            </w:r>
          </w:p>
        </w:tc>
        <w:tc>
          <w:tcPr>
            <w:tcW w:w="18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Bigint(20)</w:t>
            </w:r>
          </w:p>
        </w:tc>
        <w:tc>
          <w:tcPr>
            <w:tcW w:w="13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1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62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PBA050</w:t>
            </w:r>
          </w:p>
        </w:tc>
        <w:tc>
          <w:tcPr>
            <w:tcW w:w="13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 w:eastAsiaTheme="minorEastAsia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eastAsia="zh-CN"/>
              </w:rPr>
              <w:t>客户ID</w:t>
            </w:r>
          </w:p>
        </w:tc>
        <w:tc>
          <w:tcPr>
            <w:tcW w:w="18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Bigint(20)</w:t>
            </w:r>
          </w:p>
        </w:tc>
        <w:tc>
          <w:tcPr>
            <w:tcW w:w="13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1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Cs w:val="21"/>
              </w:rPr>
            </w:pPr>
          </w:p>
        </w:tc>
      </w:tr>
    </w:tbl>
    <w:p>
      <w:pPr>
        <w:rPr>
          <w:rFonts w:hint="eastAsia"/>
        </w:rPr>
      </w:pPr>
    </w:p>
    <w:p>
      <w:pPr>
        <w:pStyle w:val="4"/>
        <w:tabs>
          <w:tab w:val="left" w:pos="420"/>
          <w:tab w:val="clear" w:pos="432"/>
        </w:tabs>
        <w:rPr>
          <w:b/>
          <w:bCs/>
        </w:rPr>
      </w:pPr>
      <w:r>
        <w:rPr>
          <w:rFonts w:hint="eastAsia"/>
          <w:b/>
          <w:bCs/>
          <w:lang w:val="en-US" w:eastAsia="zh-CN"/>
        </w:rPr>
        <w:t>PD11</w:t>
      </w:r>
      <w:r>
        <w:rPr>
          <w:rFonts w:hint="eastAsia"/>
          <w:b/>
          <w:bCs/>
        </w:rPr>
        <w:t xml:space="preserve"> 项目</w:t>
      </w:r>
      <w:r>
        <w:rPr>
          <w:rFonts w:hint="eastAsia"/>
          <w:b/>
          <w:bCs/>
          <w:lang w:val="en-US" w:eastAsia="zh-CN"/>
        </w:rPr>
        <w:t>通知信息</w:t>
      </w:r>
      <w:r>
        <w:rPr>
          <w:rFonts w:hint="eastAsia"/>
          <w:b/>
          <w:bCs/>
        </w:rPr>
        <w:t>表</w:t>
      </w:r>
    </w:p>
    <w:tbl>
      <w:tblPr>
        <w:tblStyle w:val="6"/>
        <w:tblW w:w="10359" w:type="dxa"/>
        <w:tblInd w:w="-10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2"/>
        <w:gridCol w:w="1334"/>
        <w:gridCol w:w="1885"/>
        <w:gridCol w:w="1326"/>
        <w:gridCol w:w="41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" w:hRule="atLeast"/>
        </w:trPr>
        <w:tc>
          <w:tcPr>
            <w:tcW w:w="162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shd w:val="clear" w:color="auto" w:fill="C0C0C0"/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字段名称</w:t>
            </w:r>
          </w:p>
        </w:tc>
        <w:tc>
          <w:tcPr>
            <w:tcW w:w="13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0C0C0"/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注释</w:t>
            </w:r>
          </w:p>
        </w:tc>
        <w:tc>
          <w:tcPr>
            <w:tcW w:w="18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0C0C0"/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类别</w:t>
            </w:r>
          </w:p>
        </w:tc>
        <w:tc>
          <w:tcPr>
            <w:tcW w:w="13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0C0C0"/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主键</w:t>
            </w:r>
          </w:p>
        </w:tc>
        <w:tc>
          <w:tcPr>
            <w:tcW w:w="41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shd w:val="clear" w:color="auto" w:fill="C0C0C0"/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" w:hRule="atLeast"/>
        </w:trPr>
        <w:tc>
          <w:tcPr>
            <w:tcW w:w="162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PDA170</w:t>
            </w:r>
          </w:p>
        </w:tc>
        <w:tc>
          <w:tcPr>
            <w:tcW w:w="13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ID</w:t>
            </w:r>
          </w:p>
        </w:tc>
        <w:tc>
          <w:tcPr>
            <w:tcW w:w="18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Bigint(20)</w:t>
            </w:r>
          </w:p>
        </w:tc>
        <w:tc>
          <w:tcPr>
            <w:tcW w:w="13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√</w:t>
            </w:r>
          </w:p>
        </w:tc>
        <w:tc>
          <w:tcPr>
            <w:tcW w:w="41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" w:hRule="atLeast"/>
        </w:trPr>
        <w:tc>
          <w:tcPr>
            <w:tcW w:w="162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PDA000</w:t>
            </w:r>
          </w:p>
        </w:tc>
        <w:tc>
          <w:tcPr>
            <w:tcW w:w="13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项目ID</w:t>
            </w:r>
          </w:p>
        </w:tc>
        <w:tc>
          <w:tcPr>
            <w:tcW w:w="18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Bigint(20)</w:t>
            </w:r>
          </w:p>
        </w:tc>
        <w:tc>
          <w:tcPr>
            <w:tcW w:w="13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1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62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PDA171</w:t>
            </w:r>
          </w:p>
        </w:tc>
        <w:tc>
          <w:tcPr>
            <w:tcW w:w="13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操作人ID</w:t>
            </w:r>
          </w:p>
        </w:tc>
        <w:tc>
          <w:tcPr>
            <w:tcW w:w="18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Bigint(20)</w:t>
            </w:r>
          </w:p>
        </w:tc>
        <w:tc>
          <w:tcPr>
            <w:tcW w:w="13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1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62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PDA172</w:t>
            </w:r>
          </w:p>
        </w:tc>
        <w:tc>
          <w:tcPr>
            <w:tcW w:w="13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通知内容</w:t>
            </w:r>
          </w:p>
        </w:tc>
        <w:tc>
          <w:tcPr>
            <w:tcW w:w="18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Varchar(20)</w:t>
            </w:r>
          </w:p>
        </w:tc>
        <w:tc>
          <w:tcPr>
            <w:tcW w:w="13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1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62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PDA173</w:t>
            </w:r>
          </w:p>
        </w:tc>
        <w:tc>
          <w:tcPr>
            <w:tcW w:w="13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通知类型</w:t>
            </w:r>
          </w:p>
        </w:tc>
        <w:tc>
          <w:tcPr>
            <w:tcW w:w="18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theme="minorBidi"/>
                <w:kern w:val="0"/>
                <w:sz w:val="21"/>
                <w:szCs w:val="21"/>
                <w:lang w:val="en-US" w:eastAsia="zh-CN" w:bidi="ar-SA"/>
              </w:rPr>
              <w:t>Varchar(1)</w:t>
            </w:r>
          </w:p>
        </w:tc>
        <w:tc>
          <w:tcPr>
            <w:tcW w:w="13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1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0 停工通知 1 复工通知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62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PDA174</w:t>
            </w:r>
          </w:p>
        </w:tc>
        <w:tc>
          <w:tcPr>
            <w:tcW w:w="13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通知时间</w:t>
            </w:r>
          </w:p>
        </w:tc>
        <w:tc>
          <w:tcPr>
            <w:tcW w:w="18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datetime</w:t>
            </w:r>
          </w:p>
        </w:tc>
        <w:tc>
          <w:tcPr>
            <w:tcW w:w="13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1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62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PBA600</w:t>
            </w:r>
          </w:p>
        </w:tc>
        <w:tc>
          <w:tcPr>
            <w:tcW w:w="13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主管ID</w:t>
            </w:r>
          </w:p>
        </w:tc>
        <w:tc>
          <w:tcPr>
            <w:tcW w:w="18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Bigint(20)</w:t>
            </w:r>
          </w:p>
        </w:tc>
        <w:tc>
          <w:tcPr>
            <w:tcW w:w="13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1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62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PBA050</w:t>
            </w:r>
          </w:p>
        </w:tc>
        <w:tc>
          <w:tcPr>
            <w:tcW w:w="13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 w:eastAsiaTheme="minorEastAsia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eastAsia="zh-CN"/>
              </w:rPr>
              <w:t>客户ID</w:t>
            </w:r>
          </w:p>
        </w:tc>
        <w:tc>
          <w:tcPr>
            <w:tcW w:w="18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Bigint(20)</w:t>
            </w:r>
          </w:p>
        </w:tc>
        <w:tc>
          <w:tcPr>
            <w:tcW w:w="13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1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Cs w:val="21"/>
              </w:rPr>
            </w:pPr>
          </w:p>
        </w:tc>
      </w:tr>
    </w:tbl>
    <w:p>
      <w:pPr>
        <w:rPr>
          <w:rFonts w:hint="eastAsia"/>
        </w:rPr>
      </w:pPr>
    </w:p>
    <w:p>
      <w:pPr>
        <w:pStyle w:val="4"/>
        <w:tabs>
          <w:tab w:val="left" w:pos="420"/>
          <w:tab w:val="clear" w:pos="432"/>
        </w:tabs>
        <w:rPr>
          <w:rFonts w:hint="eastAsia" w:eastAsia="黑体"/>
          <w:b w:val="0"/>
          <w:bCs w:val="0"/>
          <w:lang w:eastAsia="zh-CN"/>
        </w:rPr>
      </w:pPr>
      <w:r>
        <w:rPr>
          <w:rFonts w:hint="eastAsia"/>
          <w:lang w:val="en-US" w:eastAsia="zh-CN"/>
        </w:rPr>
        <w:t>PD12</w:t>
      </w:r>
      <w:r>
        <w:rPr>
          <w:rFonts w:hint="eastAsia"/>
          <w:b w:val="0"/>
          <w:bCs w:val="0"/>
        </w:rPr>
        <w:t xml:space="preserve"> 项目</w:t>
      </w:r>
      <w:r>
        <w:rPr>
          <w:rFonts w:hint="eastAsia"/>
          <w:b w:val="0"/>
          <w:bCs w:val="0"/>
          <w:lang w:val="en-US" w:eastAsia="zh-CN"/>
        </w:rPr>
        <w:t>分包</w:t>
      </w:r>
      <w:r>
        <w:rPr>
          <w:rFonts w:hint="eastAsia"/>
          <w:b w:val="0"/>
          <w:bCs w:val="0"/>
        </w:rPr>
        <w:t>单位表</w:t>
      </w:r>
    </w:p>
    <w:tbl>
      <w:tblPr>
        <w:tblStyle w:val="6"/>
        <w:tblW w:w="10557" w:type="dxa"/>
        <w:tblInd w:w="-10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2"/>
        <w:gridCol w:w="1725"/>
        <w:gridCol w:w="1518"/>
        <w:gridCol w:w="837"/>
        <w:gridCol w:w="38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258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shd w:val="clear" w:color="auto" w:fill="C0C0C0"/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字段名称</w:t>
            </w:r>
          </w:p>
        </w:tc>
        <w:tc>
          <w:tcPr>
            <w:tcW w:w="17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0C0C0"/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注释</w:t>
            </w:r>
          </w:p>
        </w:tc>
        <w:tc>
          <w:tcPr>
            <w:tcW w:w="151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0C0C0"/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类别</w:t>
            </w:r>
          </w:p>
        </w:tc>
        <w:tc>
          <w:tcPr>
            <w:tcW w:w="83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0C0C0"/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主键</w:t>
            </w:r>
          </w:p>
        </w:tc>
        <w:tc>
          <w:tcPr>
            <w:tcW w:w="389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shd w:val="clear" w:color="auto" w:fill="C0C0C0"/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258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PDA200</w:t>
            </w:r>
          </w:p>
        </w:tc>
        <w:tc>
          <w:tcPr>
            <w:tcW w:w="17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ID</w:t>
            </w:r>
          </w:p>
        </w:tc>
        <w:tc>
          <w:tcPr>
            <w:tcW w:w="151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Bigint(20)</w:t>
            </w:r>
          </w:p>
        </w:tc>
        <w:tc>
          <w:tcPr>
            <w:tcW w:w="83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√</w:t>
            </w:r>
          </w:p>
        </w:tc>
        <w:tc>
          <w:tcPr>
            <w:tcW w:w="389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258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PDA000</w:t>
            </w:r>
          </w:p>
        </w:tc>
        <w:tc>
          <w:tcPr>
            <w:tcW w:w="17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项目ID</w:t>
            </w:r>
          </w:p>
        </w:tc>
        <w:tc>
          <w:tcPr>
            <w:tcW w:w="151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Bigint(20)</w:t>
            </w:r>
          </w:p>
        </w:tc>
        <w:tc>
          <w:tcPr>
            <w:tcW w:w="83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389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258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PDA201</w:t>
            </w:r>
          </w:p>
        </w:tc>
        <w:tc>
          <w:tcPr>
            <w:tcW w:w="17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单位ID</w:t>
            </w:r>
          </w:p>
        </w:tc>
        <w:tc>
          <w:tcPr>
            <w:tcW w:w="151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Bigint(20)</w:t>
            </w:r>
          </w:p>
        </w:tc>
        <w:tc>
          <w:tcPr>
            <w:tcW w:w="83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389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258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PDA202</w:t>
            </w:r>
          </w:p>
        </w:tc>
        <w:tc>
          <w:tcPr>
            <w:tcW w:w="17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上级承建单位ID</w:t>
            </w:r>
          </w:p>
        </w:tc>
        <w:tc>
          <w:tcPr>
            <w:tcW w:w="151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Bigint(20)</w:t>
            </w:r>
          </w:p>
        </w:tc>
        <w:tc>
          <w:tcPr>
            <w:tcW w:w="83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389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258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PDA203</w:t>
            </w:r>
          </w:p>
        </w:tc>
        <w:tc>
          <w:tcPr>
            <w:tcW w:w="17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分包级别</w:t>
            </w:r>
          </w:p>
        </w:tc>
        <w:tc>
          <w:tcPr>
            <w:tcW w:w="151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Int(2)</w:t>
            </w:r>
          </w:p>
        </w:tc>
        <w:tc>
          <w:tcPr>
            <w:tcW w:w="83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389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258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PDA204</w:t>
            </w:r>
          </w:p>
        </w:tc>
        <w:tc>
          <w:tcPr>
            <w:tcW w:w="17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状态</w:t>
            </w:r>
          </w:p>
        </w:tc>
        <w:tc>
          <w:tcPr>
            <w:tcW w:w="151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Varchar(1)</w:t>
            </w:r>
          </w:p>
        </w:tc>
        <w:tc>
          <w:tcPr>
            <w:tcW w:w="83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389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 xml:space="preserve">1 待审核2 审核中 3审核通过 4 审核不通过 </w:t>
            </w:r>
            <w:r>
              <w:rPr>
                <w:rFonts w:hint="eastAsia" w:ascii="宋体" w:hAnsi="宋体"/>
                <w:strike/>
                <w:dstrike w:val="0"/>
                <w:kern w:val="0"/>
                <w:szCs w:val="21"/>
                <w:lang w:val="en-US" w:eastAsia="zh-CN"/>
              </w:rPr>
              <w:t>5 解除中</w:t>
            </w: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 xml:space="preserve"> 6 已解除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258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PBA050</w:t>
            </w:r>
          </w:p>
        </w:tc>
        <w:tc>
          <w:tcPr>
            <w:tcW w:w="17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 w:eastAsiaTheme="minorEastAsia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eastAsia="zh-CN"/>
              </w:rPr>
              <w:t>客户ID</w:t>
            </w:r>
          </w:p>
        </w:tc>
        <w:tc>
          <w:tcPr>
            <w:tcW w:w="151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Bigint(20)</w:t>
            </w:r>
          </w:p>
        </w:tc>
        <w:tc>
          <w:tcPr>
            <w:tcW w:w="83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389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258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AAA001</w:t>
            </w:r>
          </w:p>
        </w:tc>
        <w:tc>
          <w:tcPr>
            <w:tcW w:w="17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有效标志</w:t>
            </w:r>
          </w:p>
        </w:tc>
        <w:tc>
          <w:tcPr>
            <w:tcW w:w="151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ascii="宋体" w:hAnsi="宋体"/>
                <w:kern w:val="0"/>
                <w:szCs w:val="21"/>
              </w:rPr>
              <w:t>V</w:t>
            </w:r>
            <w:r>
              <w:rPr>
                <w:rFonts w:hint="eastAsia" w:ascii="宋体" w:hAnsi="宋体"/>
                <w:kern w:val="0"/>
                <w:szCs w:val="21"/>
              </w:rPr>
              <w:t>archar(3)</w:t>
            </w:r>
          </w:p>
        </w:tc>
        <w:tc>
          <w:tcPr>
            <w:tcW w:w="83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389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258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PDA205</w:t>
            </w:r>
          </w:p>
        </w:tc>
        <w:tc>
          <w:tcPr>
            <w:tcW w:w="17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负责人</w:t>
            </w:r>
          </w:p>
        </w:tc>
        <w:tc>
          <w:tcPr>
            <w:tcW w:w="151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Varchar(16)</w:t>
            </w:r>
          </w:p>
        </w:tc>
        <w:tc>
          <w:tcPr>
            <w:tcW w:w="83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389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258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PDA206</w:t>
            </w:r>
          </w:p>
        </w:tc>
        <w:tc>
          <w:tcPr>
            <w:tcW w:w="17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联系电话</w:t>
            </w:r>
          </w:p>
        </w:tc>
        <w:tc>
          <w:tcPr>
            <w:tcW w:w="151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Varchar(16)</w:t>
            </w:r>
          </w:p>
        </w:tc>
        <w:tc>
          <w:tcPr>
            <w:tcW w:w="83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389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258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PDA207</w:t>
            </w:r>
          </w:p>
        </w:tc>
        <w:tc>
          <w:tcPr>
            <w:tcW w:w="17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备注</w:t>
            </w:r>
          </w:p>
        </w:tc>
        <w:tc>
          <w:tcPr>
            <w:tcW w:w="151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Varchar(128)</w:t>
            </w:r>
          </w:p>
        </w:tc>
        <w:tc>
          <w:tcPr>
            <w:tcW w:w="83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389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258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PBA700</w:t>
            </w:r>
          </w:p>
        </w:tc>
        <w:tc>
          <w:tcPr>
            <w:tcW w:w="17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theme="minorBidi"/>
                <w:kern w:val="0"/>
                <w:sz w:val="21"/>
                <w:szCs w:val="21"/>
                <w:lang w:val="en-US" w:eastAsia="zh-CN" w:bidi="ar-SA"/>
              </w:rPr>
              <w:t>审核流程ID</w:t>
            </w:r>
          </w:p>
        </w:tc>
        <w:tc>
          <w:tcPr>
            <w:tcW w:w="151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theme="minorBidi"/>
                <w:kern w:val="0"/>
                <w:sz w:val="21"/>
                <w:szCs w:val="21"/>
                <w:lang w:val="en-US" w:eastAsia="zh-CN" w:bidi="ar-SA"/>
              </w:rPr>
              <w:t>Bigint(20)</w:t>
            </w:r>
          </w:p>
        </w:tc>
        <w:tc>
          <w:tcPr>
            <w:tcW w:w="83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389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258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PDA208</w:t>
            </w:r>
          </w:p>
        </w:tc>
        <w:tc>
          <w:tcPr>
            <w:tcW w:w="17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theme="minorBidi"/>
                <w:kern w:val="0"/>
                <w:sz w:val="21"/>
                <w:szCs w:val="21"/>
                <w:lang w:val="en-US" w:eastAsia="zh-CN" w:bidi="ar-SA"/>
              </w:rPr>
              <w:t>项目码</w:t>
            </w:r>
          </w:p>
        </w:tc>
        <w:tc>
          <w:tcPr>
            <w:tcW w:w="151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theme="minorBidi"/>
                <w:kern w:val="0"/>
                <w:sz w:val="21"/>
                <w:szCs w:val="21"/>
                <w:lang w:val="en-US" w:eastAsia="zh-CN" w:bidi="ar-SA"/>
              </w:rPr>
              <w:t>Varchar(128)</w:t>
            </w:r>
          </w:p>
        </w:tc>
        <w:tc>
          <w:tcPr>
            <w:tcW w:w="83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389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258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PDA209</w:t>
            </w:r>
          </w:p>
        </w:tc>
        <w:tc>
          <w:tcPr>
            <w:tcW w:w="17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theme="minorBidi"/>
                <w:kern w:val="0"/>
                <w:sz w:val="21"/>
                <w:szCs w:val="21"/>
                <w:lang w:val="en-US" w:eastAsia="zh-CN" w:bidi="ar-SA"/>
              </w:rPr>
              <w:t>告示牌</w:t>
            </w:r>
          </w:p>
        </w:tc>
        <w:tc>
          <w:tcPr>
            <w:tcW w:w="151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theme="minorBidi"/>
                <w:kern w:val="0"/>
                <w:sz w:val="21"/>
                <w:szCs w:val="21"/>
                <w:lang w:val="en-US" w:eastAsia="zh-CN" w:bidi="ar-SA"/>
              </w:rPr>
              <w:t>Varchar(128)</w:t>
            </w:r>
          </w:p>
        </w:tc>
        <w:tc>
          <w:tcPr>
            <w:tcW w:w="83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389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258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PDA210</w:t>
            </w:r>
          </w:p>
        </w:tc>
        <w:tc>
          <w:tcPr>
            <w:tcW w:w="17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theme="minorBidi"/>
                <w:kern w:val="0"/>
                <w:sz w:val="21"/>
                <w:szCs w:val="21"/>
                <w:lang w:val="en-US" w:eastAsia="zh-CN" w:bidi="ar-SA"/>
              </w:rPr>
              <w:t>劳务资质</w:t>
            </w:r>
          </w:p>
        </w:tc>
        <w:tc>
          <w:tcPr>
            <w:tcW w:w="151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theme="minorBidi"/>
                <w:kern w:val="0"/>
                <w:sz w:val="21"/>
                <w:szCs w:val="21"/>
                <w:lang w:val="en-US" w:eastAsia="zh-CN" w:bidi="ar-SA"/>
              </w:rPr>
              <w:t>Varchar(128)</w:t>
            </w:r>
          </w:p>
        </w:tc>
        <w:tc>
          <w:tcPr>
            <w:tcW w:w="83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389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Cs w:val="21"/>
              </w:rPr>
            </w:pPr>
          </w:p>
        </w:tc>
      </w:tr>
    </w:tbl>
    <w:p>
      <w:pPr>
        <w:rPr>
          <w:rFonts w:hint="eastAsia"/>
        </w:rPr>
      </w:pPr>
    </w:p>
    <w:p>
      <w:pPr>
        <w:pStyle w:val="4"/>
        <w:tabs>
          <w:tab w:val="left" w:pos="420"/>
          <w:tab w:val="clear" w:pos="432"/>
        </w:tabs>
        <w:rPr>
          <w:rFonts w:hint="default" w:eastAsia="黑体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PD13 </w:t>
      </w:r>
      <w:r>
        <w:rPr>
          <w:rFonts w:hint="eastAsia"/>
          <w:b/>
          <w:bCs/>
        </w:rPr>
        <w:t>项目</w:t>
      </w:r>
      <w:r>
        <w:rPr>
          <w:rFonts w:hint="eastAsia"/>
          <w:b/>
          <w:bCs/>
          <w:lang w:val="en-US" w:eastAsia="zh-CN"/>
        </w:rPr>
        <w:t>分包单位审核操作表</w:t>
      </w:r>
    </w:p>
    <w:tbl>
      <w:tblPr>
        <w:tblStyle w:val="6"/>
        <w:tblW w:w="10719" w:type="dxa"/>
        <w:tblInd w:w="-10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6"/>
        <w:gridCol w:w="1575"/>
        <w:gridCol w:w="1734"/>
        <w:gridCol w:w="907"/>
        <w:gridCol w:w="43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2166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shd w:val="clear" w:color="auto" w:fill="C0C0C0"/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字段名称</w:t>
            </w:r>
          </w:p>
        </w:tc>
        <w:tc>
          <w:tcPr>
            <w:tcW w:w="15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0C0C0"/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注释</w:t>
            </w:r>
          </w:p>
        </w:tc>
        <w:tc>
          <w:tcPr>
            <w:tcW w:w="17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0C0C0"/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类别</w:t>
            </w:r>
          </w:p>
        </w:tc>
        <w:tc>
          <w:tcPr>
            <w:tcW w:w="90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0C0C0"/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主键</w:t>
            </w:r>
          </w:p>
        </w:tc>
        <w:tc>
          <w:tcPr>
            <w:tcW w:w="433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shd w:val="clear" w:color="auto" w:fill="C0C0C0"/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2166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PDA230</w:t>
            </w:r>
          </w:p>
        </w:tc>
        <w:tc>
          <w:tcPr>
            <w:tcW w:w="15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ID</w:t>
            </w:r>
          </w:p>
        </w:tc>
        <w:tc>
          <w:tcPr>
            <w:tcW w:w="17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Bigint(20)</w:t>
            </w:r>
          </w:p>
        </w:tc>
        <w:tc>
          <w:tcPr>
            <w:tcW w:w="90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33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2166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PDA200</w:t>
            </w:r>
          </w:p>
        </w:tc>
        <w:tc>
          <w:tcPr>
            <w:tcW w:w="15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审核ID</w:t>
            </w:r>
          </w:p>
        </w:tc>
        <w:tc>
          <w:tcPr>
            <w:tcW w:w="17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theme="minorBidi"/>
                <w:kern w:val="0"/>
                <w:sz w:val="21"/>
                <w:szCs w:val="21"/>
                <w:lang w:val="en-US" w:eastAsia="zh-CN" w:bidi="ar-SA"/>
              </w:rPr>
              <w:t>Bigint(20)</w:t>
            </w:r>
          </w:p>
        </w:tc>
        <w:tc>
          <w:tcPr>
            <w:tcW w:w="90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33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2166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PDA231</w:t>
            </w:r>
          </w:p>
        </w:tc>
        <w:tc>
          <w:tcPr>
            <w:tcW w:w="15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提交时间</w:t>
            </w:r>
          </w:p>
        </w:tc>
        <w:tc>
          <w:tcPr>
            <w:tcW w:w="17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theme="minorBidi"/>
                <w:kern w:val="0"/>
                <w:sz w:val="21"/>
                <w:szCs w:val="21"/>
                <w:lang w:val="en-US" w:eastAsia="zh-CN" w:bidi="ar-SA"/>
              </w:rPr>
              <w:t>datetime</w:t>
            </w:r>
          </w:p>
        </w:tc>
        <w:tc>
          <w:tcPr>
            <w:tcW w:w="90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33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2166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PDA232</w:t>
            </w:r>
          </w:p>
        </w:tc>
        <w:tc>
          <w:tcPr>
            <w:tcW w:w="15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审核人ID</w:t>
            </w:r>
          </w:p>
        </w:tc>
        <w:tc>
          <w:tcPr>
            <w:tcW w:w="17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theme="minorBidi"/>
                <w:kern w:val="0"/>
                <w:sz w:val="21"/>
                <w:szCs w:val="21"/>
                <w:lang w:val="en-US" w:eastAsia="zh-CN" w:bidi="ar-SA"/>
              </w:rPr>
              <w:t>Bigint(20)</w:t>
            </w:r>
          </w:p>
        </w:tc>
        <w:tc>
          <w:tcPr>
            <w:tcW w:w="90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33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2166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PDA233</w:t>
            </w:r>
          </w:p>
        </w:tc>
        <w:tc>
          <w:tcPr>
            <w:tcW w:w="15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审核结果</w:t>
            </w:r>
          </w:p>
        </w:tc>
        <w:tc>
          <w:tcPr>
            <w:tcW w:w="17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Varchar(1)</w:t>
            </w:r>
          </w:p>
        </w:tc>
        <w:tc>
          <w:tcPr>
            <w:tcW w:w="90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33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 xml:space="preserve">0 待审核 1 通过 2 不通过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2166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PDA234</w:t>
            </w:r>
          </w:p>
        </w:tc>
        <w:tc>
          <w:tcPr>
            <w:tcW w:w="15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审核时间</w:t>
            </w:r>
          </w:p>
        </w:tc>
        <w:tc>
          <w:tcPr>
            <w:tcW w:w="17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Datetime</w:t>
            </w:r>
          </w:p>
        </w:tc>
        <w:tc>
          <w:tcPr>
            <w:tcW w:w="90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33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2166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PDA235</w:t>
            </w:r>
          </w:p>
        </w:tc>
        <w:tc>
          <w:tcPr>
            <w:tcW w:w="15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不通过原因</w:t>
            </w:r>
          </w:p>
        </w:tc>
        <w:tc>
          <w:tcPr>
            <w:tcW w:w="17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Varchar(128)</w:t>
            </w:r>
          </w:p>
        </w:tc>
        <w:tc>
          <w:tcPr>
            <w:tcW w:w="90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33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2166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PDA236</w:t>
            </w:r>
          </w:p>
        </w:tc>
        <w:tc>
          <w:tcPr>
            <w:tcW w:w="15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审核顺序</w:t>
            </w:r>
          </w:p>
        </w:tc>
        <w:tc>
          <w:tcPr>
            <w:tcW w:w="17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Int(2)</w:t>
            </w:r>
          </w:p>
        </w:tc>
        <w:tc>
          <w:tcPr>
            <w:tcW w:w="90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33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2166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PBA650</w:t>
            </w:r>
          </w:p>
        </w:tc>
        <w:tc>
          <w:tcPr>
            <w:tcW w:w="15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角色ID</w:t>
            </w:r>
          </w:p>
        </w:tc>
        <w:tc>
          <w:tcPr>
            <w:tcW w:w="17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Bigint(20)</w:t>
            </w:r>
          </w:p>
        </w:tc>
        <w:tc>
          <w:tcPr>
            <w:tcW w:w="90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33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4"/>
        <w:tabs>
          <w:tab w:val="left" w:pos="420"/>
          <w:tab w:val="clear" w:pos="432"/>
        </w:tabs>
        <w:rPr>
          <w:b w:val="0"/>
          <w:bCs w:val="0"/>
        </w:rPr>
      </w:pPr>
      <w:r>
        <w:rPr>
          <w:rFonts w:hint="eastAsia"/>
          <w:lang w:val="en-US" w:eastAsia="zh-CN"/>
        </w:rPr>
        <w:t>PD20 项目班组信息</w:t>
      </w:r>
      <w:r>
        <w:rPr>
          <w:rFonts w:hint="eastAsia"/>
        </w:rPr>
        <w:t>表</w:t>
      </w:r>
      <w:r>
        <w:rPr>
          <w:b w:val="0"/>
          <w:bCs w:val="0"/>
        </w:rPr>
        <w:t xml:space="preserve"> </w:t>
      </w:r>
    </w:p>
    <w:tbl>
      <w:tblPr>
        <w:tblStyle w:val="6"/>
        <w:tblW w:w="10497" w:type="dxa"/>
        <w:tblInd w:w="-10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0"/>
        <w:gridCol w:w="1830"/>
        <w:gridCol w:w="1725"/>
        <w:gridCol w:w="974"/>
        <w:gridCol w:w="42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720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shd w:val="clear" w:color="auto" w:fill="C0C0C0"/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字段名称</w:t>
            </w:r>
          </w:p>
        </w:tc>
        <w:tc>
          <w:tcPr>
            <w:tcW w:w="18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0C0C0"/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注释</w:t>
            </w:r>
          </w:p>
        </w:tc>
        <w:tc>
          <w:tcPr>
            <w:tcW w:w="17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0C0C0"/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类别</w:t>
            </w:r>
          </w:p>
        </w:tc>
        <w:tc>
          <w:tcPr>
            <w:tcW w:w="97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0C0C0"/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主键</w:t>
            </w:r>
          </w:p>
        </w:tc>
        <w:tc>
          <w:tcPr>
            <w:tcW w:w="424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shd w:val="clear" w:color="auto" w:fill="C0C0C0"/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720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PDA300</w:t>
            </w:r>
          </w:p>
        </w:tc>
        <w:tc>
          <w:tcPr>
            <w:tcW w:w="18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ID</w:t>
            </w:r>
          </w:p>
        </w:tc>
        <w:tc>
          <w:tcPr>
            <w:tcW w:w="17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Bigint(20)</w:t>
            </w:r>
          </w:p>
        </w:tc>
        <w:tc>
          <w:tcPr>
            <w:tcW w:w="97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√</w:t>
            </w:r>
          </w:p>
        </w:tc>
        <w:tc>
          <w:tcPr>
            <w:tcW w:w="424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720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PDA301</w:t>
            </w:r>
          </w:p>
        </w:tc>
        <w:tc>
          <w:tcPr>
            <w:tcW w:w="18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theme="minorBidi"/>
                <w:kern w:val="0"/>
                <w:sz w:val="21"/>
                <w:szCs w:val="21"/>
                <w:lang w:val="en-US" w:eastAsia="zh-CN" w:bidi="ar-SA"/>
              </w:rPr>
              <w:t>班组名称</w:t>
            </w:r>
          </w:p>
        </w:tc>
        <w:tc>
          <w:tcPr>
            <w:tcW w:w="17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theme="minorBidi"/>
                <w:kern w:val="0"/>
                <w:sz w:val="21"/>
                <w:szCs w:val="21"/>
                <w:lang w:val="en-US" w:eastAsia="zh-CN" w:bidi="ar-SA"/>
              </w:rPr>
              <w:t>Varchar(32)</w:t>
            </w:r>
          </w:p>
        </w:tc>
        <w:tc>
          <w:tcPr>
            <w:tcW w:w="97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24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720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PDA302</w:t>
            </w:r>
          </w:p>
        </w:tc>
        <w:tc>
          <w:tcPr>
            <w:tcW w:w="18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theme="minorBidi"/>
                <w:kern w:val="0"/>
                <w:sz w:val="21"/>
                <w:szCs w:val="21"/>
                <w:lang w:val="en-US" w:eastAsia="zh-CN" w:bidi="ar-SA"/>
              </w:rPr>
              <w:t>备注</w:t>
            </w:r>
          </w:p>
        </w:tc>
        <w:tc>
          <w:tcPr>
            <w:tcW w:w="17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theme="minorBidi"/>
                <w:kern w:val="0"/>
                <w:sz w:val="21"/>
                <w:szCs w:val="21"/>
                <w:lang w:val="en-US" w:eastAsia="zh-CN" w:bidi="ar-SA"/>
              </w:rPr>
              <w:t>Varchar(128)</w:t>
            </w:r>
          </w:p>
        </w:tc>
        <w:tc>
          <w:tcPr>
            <w:tcW w:w="97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24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20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theme="minorBidi"/>
                <w:kern w:val="0"/>
                <w:sz w:val="21"/>
                <w:szCs w:val="21"/>
                <w:lang w:val="en-US" w:eastAsia="zh-CN" w:bidi="ar-SA"/>
              </w:rPr>
              <w:t>PDA000</w:t>
            </w:r>
          </w:p>
        </w:tc>
        <w:tc>
          <w:tcPr>
            <w:tcW w:w="18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theme="minorBidi"/>
                <w:kern w:val="0"/>
                <w:sz w:val="21"/>
                <w:szCs w:val="21"/>
                <w:lang w:val="en-US" w:eastAsia="zh-CN" w:bidi="ar-SA"/>
              </w:rPr>
              <w:t>项目ID</w:t>
            </w:r>
          </w:p>
        </w:tc>
        <w:tc>
          <w:tcPr>
            <w:tcW w:w="17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Bigint(20)</w:t>
            </w:r>
          </w:p>
        </w:tc>
        <w:tc>
          <w:tcPr>
            <w:tcW w:w="97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24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1720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PBB100</w:t>
            </w:r>
          </w:p>
        </w:tc>
        <w:tc>
          <w:tcPr>
            <w:tcW w:w="18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承建单位ID</w:t>
            </w:r>
          </w:p>
        </w:tc>
        <w:tc>
          <w:tcPr>
            <w:tcW w:w="17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Bigint(20)</w:t>
            </w:r>
          </w:p>
        </w:tc>
        <w:tc>
          <w:tcPr>
            <w:tcW w:w="97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24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720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PBA050</w:t>
            </w:r>
          </w:p>
        </w:tc>
        <w:tc>
          <w:tcPr>
            <w:tcW w:w="18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eastAsia="zh-CN"/>
              </w:rPr>
              <w:t>客户ID</w:t>
            </w:r>
          </w:p>
        </w:tc>
        <w:tc>
          <w:tcPr>
            <w:tcW w:w="17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Bigint(20)</w:t>
            </w:r>
          </w:p>
        </w:tc>
        <w:tc>
          <w:tcPr>
            <w:tcW w:w="97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24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720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AAA001</w:t>
            </w:r>
          </w:p>
        </w:tc>
        <w:tc>
          <w:tcPr>
            <w:tcW w:w="18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有效标志</w:t>
            </w:r>
          </w:p>
        </w:tc>
        <w:tc>
          <w:tcPr>
            <w:tcW w:w="17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ascii="宋体" w:hAnsi="宋体"/>
                <w:kern w:val="0"/>
                <w:szCs w:val="21"/>
              </w:rPr>
              <w:t>V</w:t>
            </w:r>
            <w:r>
              <w:rPr>
                <w:rFonts w:hint="eastAsia" w:ascii="宋体" w:hAnsi="宋体"/>
                <w:kern w:val="0"/>
                <w:szCs w:val="21"/>
              </w:rPr>
              <w:t>archar(3)</w:t>
            </w:r>
          </w:p>
        </w:tc>
        <w:tc>
          <w:tcPr>
            <w:tcW w:w="97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24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720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PDA303</w:t>
            </w:r>
          </w:p>
        </w:tc>
        <w:tc>
          <w:tcPr>
            <w:tcW w:w="18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班组码</w:t>
            </w:r>
          </w:p>
        </w:tc>
        <w:tc>
          <w:tcPr>
            <w:tcW w:w="17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Varchar(128)</w:t>
            </w:r>
          </w:p>
        </w:tc>
        <w:tc>
          <w:tcPr>
            <w:tcW w:w="97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24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</w:tbl>
    <w:p>
      <w:pPr>
        <w:rPr>
          <w:rFonts w:hint="eastAsia"/>
        </w:rPr>
      </w:pPr>
    </w:p>
    <w:p>
      <w:pPr>
        <w:pStyle w:val="4"/>
        <w:tabs>
          <w:tab w:val="left" w:pos="420"/>
          <w:tab w:val="clear" w:pos="432"/>
        </w:tabs>
        <w:ind w:left="0" w:leftChars="0" w:firstLine="0" w:firstLineChars="0"/>
        <w:rPr>
          <w:b w:val="0"/>
          <w:bCs w:val="0"/>
        </w:rPr>
      </w:pPr>
      <w:r>
        <w:rPr>
          <w:rFonts w:hint="eastAsia"/>
          <w:lang w:val="en-US" w:eastAsia="zh-CN"/>
        </w:rPr>
        <w:t>PD21 班组农民工</w:t>
      </w:r>
      <w:r>
        <w:rPr>
          <w:rFonts w:hint="eastAsia"/>
        </w:rPr>
        <w:t>信息表</w:t>
      </w:r>
      <w:r>
        <w:rPr>
          <w:b w:val="0"/>
          <w:bCs w:val="0"/>
        </w:rPr>
        <w:t xml:space="preserve"> </w:t>
      </w:r>
    </w:p>
    <w:tbl>
      <w:tblPr>
        <w:tblStyle w:val="6"/>
        <w:tblW w:w="10538" w:type="dxa"/>
        <w:tblInd w:w="-10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7"/>
        <w:gridCol w:w="1730"/>
        <w:gridCol w:w="1940"/>
        <w:gridCol w:w="887"/>
        <w:gridCol w:w="42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717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shd w:val="clear" w:color="auto" w:fill="C0C0C0"/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字段名称</w:t>
            </w:r>
          </w:p>
        </w:tc>
        <w:tc>
          <w:tcPr>
            <w:tcW w:w="17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0C0C0"/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注释</w:t>
            </w:r>
          </w:p>
        </w:tc>
        <w:tc>
          <w:tcPr>
            <w:tcW w:w="19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0C0C0"/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类别</w:t>
            </w:r>
          </w:p>
        </w:tc>
        <w:tc>
          <w:tcPr>
            <w:tcW w:w="88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0C0C0"/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主键</w:t>
            </w:r>
          </w:p>
        </w:tc>
        <w:tc>
          <w:tcPr>
            <w:tcW w:w="426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shd w:val="clear" w:color="auto" w:fill="C0C0C0"/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17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auto"/>
                <w:kern w:val="0"/>
                <w:szCs w:val="21"/>
                <w:lang w:val="en-US" w:eastAsia="zh-CN"/>
              </w:rPr>
              <w:t>PDA320</w:t>
            </w:r>
          </w:p>
        </w:tc>
        <w:tc>
          <w:tcPr>
            <w:tcW w:w="17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/>
                <w:color w:val="auto"/>
                <w:kern w:val="0"/>
                <w:szCs w:val="21"/>
              </w:rPr>
            </w:pPr>
            <w:r>
              <w:rPr>
                <w:rFonts w:hint="eastAsia" w:ascii="宋体" w:hAnsi="宋体"/>
                <w:color w:val="auto"/>
                <w:kern w:val="0"/>
                <w:szCs w:val="21"/>
              </w:rPr>
              <w:t>ID</w:t>
            </w:r>
          </w:p>
        </w:tc>
        <w:tc>
          <w:tcPr>
            <w:tcW w:w="19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auto"/>
                <w:kern w:val="0"/>
                <w:szCs w:val="21"/>
                <w:lang w:val="en-US" w:eastAsia="zh-CN"/>
              </w:rPr>
              <w:t>Bigint(20)</w:t>
            </w:r>
          </w:p>
        </w:tc>
        <w:tc>
          <w:tcPr>
            <w:tcW w:w="88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color w:val="auto"/>
                <w:kern w:val="0"/>
                <w:szCs w:val="21"/>
              </w:rPr>
            </w:pPr>
            <w:r>
              <w:rPr>
                <w:rFonts w:hint="eastAsia" w:ascii="宋体" w:hAnsi="宋体"/>
                <w:color w:val="auto"/>
                <w:kern w:val="0"/>
                <w:szCs w:val="21"/>
              </w:rPr>
              <w:t>√</w:t>
            </w:r>
          </w:p>
        </w:tc>
        <w:tc>
          <w:tcPr>
            <w:tcW w:w="426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17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auto"/>
                <w:kern w:val="0"/>
                <w:szCs w:val="21"/>
                <w:lang w:val="en-US" w:eastAsia="zh-CN"/>
              </w:rPr>
              <w:t>PCA100</w:t>
            </w:r>
          </w:p>
        </w:tc>
        <w:tc>
          <w:tcPr>
            <w:tcW w:w="17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auto"/>
                <w:kern w:val="0"/>
                <w:szCs w:val="21"/>
                <w:lang w:val="en-US" w:eastAsia="zh-CN"/>
              </w:rPr>
              <w:t>农民工ID</w:t>
            </w:r>
          </w:p>
        </w:tc>
        <w:tc>
          <w:tcPr>
            <w:tcW w:w="19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color w:val="auto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color w:val="auto"/>
                <w:kern w:val="0"/>
                <w:szCs w:val="21"/>
                <w:lang w:val="en-US" w:eastAsia="zh-CN"/>
              </w:rPr>
              <w:t>Bigint(20)</w:t>
            </w:r>
          </w:p>
        </w:tc>
        <w:tc>
          <w:tcPr>
            <w:tcW w:w="88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color w:val="auto"/>
                <w:kern w:val="0"/>
                <w:szCs w:val="21"/>
              </w:rPr>
            </w:pPr>
          </w:p>
        </w:tc>
        <w:tc>
          <w:tcPr>
            <w:tcW w:w="426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17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auto"/>
                <w:kern w:val="0"/>
                <w:szCs w:val="21"/>
                <w:lang w:val="en-US" w:eastAsia="zh-CN"/>
              </w:rPr>
              <w:t>PDA300</w:t>
            </w:r>
          </w:p>
        </w:tc>
        <w:tc>
          <w:tcPr>
            <w:tcW w:w="17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auto"/>
                <w:kern w:val="0"/>
                <w:szCs w:val="21"/>
                <w:lang w:val="en-US" w:eastAsia="zh-CN"/>
              </w:rPr>
              <w:t>班组ID</w:t>
            </w:r>
          </w:p>
        </w:tc>
        <w:tc>
          <w:tcPr>
            <w:tcW w:w="19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color w:val="auto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color w:val="auto"/>
                <w:kern w:val="0"/>
                <w:szCs w:val="21"/>
                <w:lang w:val="en-US" w:eastAsia="zh-CN"/>
              </w:rPr>
              <w:t>Bigint(20)</w:t>
            </w:r>
          </w:p>
        </w:tc>
        <w:tc>
          <w:tcPr>
            <w:tcW w:w="88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color w:val="auto"/>
                <w:kern w:val="0"/>
                <w:szCs w:val="21"/>
              </w:rPr>
            </w:pPr>
          </w:p>
        </w:tc>
        <w:tc>
          <w:tcPr>
            <w:tcW w:w="426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717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auto"/>
                <w:kern w:val="0"/>
                <w:szCs w:val="21"/>
                <w:lang w:val="en-US" w:eastAsia="zh-CN"/>
              </w:rPr>
              <w:t>PDA321</w:t>
            </w:r>
          </w:p>
        </w:tc>
        <w:tc>
          <w:tcPr>
            <w:tcW w:w="17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auto"/>
                <w:kern w:val="0"/>
                <w:szCs w:val="21"/>
                <w:lang w:val="en-US" w:eastAsia="zh-CN"/>
              </w:rPr>
              <w:t>岗位</w:t>
            </w:r>
          </w:p>
        </w:tc>
        <w:tc>
          <w:tcPr>
            <w:tcW w:w="19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auto"/>
                <w:kern w:val="0"/>
                <w:szCs w:val="21"/>
                <w:lang w:val="en-US" w:eastAsia="zh-CN"/>
              </w:rPr>
              <w:t>Varchar(1)</w:t>
            </w:r>
          </w:p>
        </w:tc>
        <w:tc>
          <w:tcPr>
            <w:tcW w:w="88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color w:val="auto"/>
                <w:kern w:val="0"/>
                <w:szCs w:val="21"/>
              </w:rPr>
            </w:pPr>
          </w:p>
        </w:tc>
        <w:tc>
          <w:tcPr>
            <w:tcW w:w="426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1.班组长 2组员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17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auto"/>
                <w:kern w:val="0"/>
                <w:szCs w:val="21"/>
                <w:lang w:val="en-US" w:eastAsia="zh-CN"/>
              </w:rPr>
              <w:t>PDA000</w:t>
            </w:r>
          </w:p>
        </w:tc>
        <w:tc>
          <w:tcPr>
            <w:tcW w:w="17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auto"/>
                <w:kern w:val="0"/>
                <w:szCs w:val="21"/>
                <w:lang w:val="en-US" w:eastAsia="zh-CN"/>
              </w:rPr>
              <w:t>项目ID</w:t>
            </w:r>
          </w:p>
        </w:tc>
        <w:tc>
          <w:tcPr>
            <w:tcW w:w="19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color w:val="auto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color w:val="auto"/>
                <w:kern w:val="0"/>
                <w:szCs w:val="21"/>
                <w:lang w:val="en-US" w:eastAsia="zh-CN"/>
              </w:rPr>
              <w:t>Bigint(20)</w:t>
            </w:r>
          </w:p>
        </w:tc>
        <w:tc>
          <w:tcPr>
            <w:tcW w:w="88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color w:val="auto"/>
                <w:kern w:val="0"/>
                <w:szCs w:val="21"/>
              </w:rPr>
            </w:pPr>
          </w:p>
        </w:tc>
        <w:tc>
          <w:tcPr>
            <w:tcW w:w="426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17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strike w:val="0"/>
                <w:dstrike w:val="0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trike w:val="0"/>
                <w:dstrike w:val="0"/>
                <w:color w:val="auto"/>
                <w:kern w:val="0"/>
                <w:szCs w:val="21"/>
                <w:lang w:val="en-US" w:eastAsia="zh-CN"/>
              </w:rPr>
              <w:t>PBB100</w:t>
            </w:r>
          </w:p>
        </w:tc>
        <w:tc>
          <w:tcPr>
            <w:tcW w:w="17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strike w:val="0"/>
                <w:dstrike w:val="0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trike w:val="0"/>
                <w:dstrike w:val="0"/>
                <w:color w:val="auto"/>
                <w:kern w:val="0"/>
                <w:szCs w:val="21"/>
                <w:lang w:val="en-US" w:eastAsia="zh-CN"/>
              </w:rPr>
              <w:t>承建单位ID</w:t>
            </w:r>
          </w:p>
        </w:tc>
        <w:tc>
          <w:tcPr>
            <w:tcW w:w="19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auto"/>
                <w:kern w:val="0"/>
                <w:szCs w:val="21"/>
                <w:lang w:val="en-US" w:eastAsia="zh-CN"/>
              </w:rPr>
              <w:t>Bigint(20)</w:t>
            </w:r>
          </w:p>
        </w:tc>
        <w:tc>
          <w:tcPr>
            <w:tcW w:w="88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color w:val="auto"/>
                <w:kern w:val="0"/>
                <w:szCs w:val="21"/>
              </w:rPr>
            </w:pPr>
          </w:p>
        </w:tc>
        <w:tc>
          <w:tcPr>
            <w:tcW w:w="426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717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auto"/>
                <w:kern w:val="0"/>
                <w:szCs w:val="21"/>
                <w:lang w:val="en-US" w:eastAsia="zh-CN"/>
              </w:rPr>
              <w:t>PBA050</w:t>
            </w:r>
          </w:p>
        </w:tc>
        <w:tc>
          <w:tcPr>
            <w:tcW w:w="17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 w:eastAsiaTheme="minorEastAsia"/>
                <w:color w:val="auto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/>
                <w:color w:val="auto"/>
                <w:kern w:val="0"/>
                <w:szCs w:val="21"/>
                <w:lang w:eastAsia="zh-CN"/>
              </w:rPr>
              <w:t>客户ID</w:t>
            </w:r>
          </w:p>
        </w:tc>
        <w:tc>
          <w:tcPr>
            <w:tcW w:w="19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auto"/>
                <w:kern w:val="0"/>
                <w:szCs w:val="21"/>
                <w:lang w:val="en-US" w:eastAsia="zh-CN"/>
              </w:rPr>
              <w:t>Bigint(20)</w:t>
            </w:r>
          </w:p>
        </w:tc>
        <w:tc>
          <w:tcPr>
            <w:tcW w:w="88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color w:val="auto"/>
                <w:kern w:val="0"/>
                <w:szCs w:val="21"/>
              </w:rPr>
            </w:pPr>
          </w:p>
        </w:tc>
        <w:tc>
          <w:tcPr>
            <w:tcW w:w="426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717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 w:eastAsiaTheme="minorEastAsia" w:cstheme="minorBidi"/>
                <w:color w:val="auto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color w:val="auto"/>
                <w:kern w:val="0"/>
                <w:szCs w:val="21"/>
                <w:lang w:val="en-US" w:eastAsia="zh-CN"/>
              </w:rPr>
              <w:t>AAA001</w:t>
            </w:r>
          </w:p>
        </w:tc>
        <w:tc>
          <w:tcPr>
            <w:tcW w:w="17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 w:eastAsiaTheme="minorEastAsia" w:cstheme="minorBidi"/>
                <w:color w:val="auto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color w:val="auto"/>
                <w:kern w:val="0"/>
                <w:szCs w:val="21"/>
                <w:lang w:val="en-US" w:eastAsia="zh-CN"/>
              </w:rPr>
              <w:t>有效标志</w:t>
            </w:r>
          </w:p>
        </w:tc>
        <w:tc>
          <w:tcPr>
            <w:tcW w:w="19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 w:eastAsiaTheme="minorEastAsia" w:cstheme="minorBidi"/>
                <w:color w:val="auto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ascii="宋体" w:hAnsi="宋体"/>
                <w:color w:val="auto"/>
                <w:kern w:val="0"/>
                <w:szCs w:val="21"/>
              </w:rPr>
              <w:t>V</w:t>
            </w:r>
            <w:r>
              <w:rPr>
                <w:rFonts w:hint="eastAsia" w:ascii="宋体" w:hAnsi="宋体"/>
                <w:color w:val="auto"/>
                <w:kern w:val="0"/>
                <w:szCs w:val="21"/>
              </w:rPr>
              <w:t>archar(3)</w:t>
            </w:r>
          </w:p>
        </w:tc>
        <w:tc>
          <w:tcPr>
            <w:tcW w:w="88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color w:val="auto"/>
                <w:kern w:val="0"/>
                <w:szCs w:val="21"/>
              </w:rPr>
            </w:pPr>
          </w:p>
        </w:tc>
        <w:tc>
          <w:tcPr>
            <w:tcW w:w="426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17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auto"/>
                <w:kern w:val="0"/>
                <w:szCs w:val="21"/>
                <w:lang w:val="en-US" w:eastAsia="zh-CN"/>
              </w:rPr>
              <w:t>PDA322</w:t>
            </w:r>
          </w:p>
        </w:tc>
        <w:tc>
          <w:tcPr>
            <w:tcW w:w="17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auto"/>
                <w:kern w:val="0"/>
                <w:szCs w:val="21"/>
                <w:lang w:val="en-US" w:eastAsia="zh-CN"/>
              </w:rPr>
              <w:t>状态</w:t>
            </w:r>
          </w:p>
        </w:tc>
        <w:tc>
          <w:tcPr>
            <w:tcW w:w="19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auto"/>
                <w:kern w:val="0"/>
                <w:szCs w:val="21"/>
                <w:lang w:val="en-US" w:eastAsia="zh-CN"/>
              </w:rPr>
              <w:t>Varchar(</w:t>
            </w:r>
            <w:ins w:id="5" w:author="Comparison" w:date="2020-06-28T08:08:40Z">
              <w:r>
                <w:rPr>
                  <w:rFonts w:hint="eastAsia" w:ascii="宋体" w:hAnsi="宋体"/>
                  <w:color w:val="auto"/>
                  <w:kern w:val="0"/>
                  <w:szCs w:val="21"/>
                  <w:lang w:val="en-US" w:eastAsia="zh-CN"/>
                </w:rPr>
                <w:t>3</w:t>
              </w:r>
            </w:ins>
            <w:r>
              <w:rPr>
                <w:rFonts w:hint="eastAsia" w:ascii="宋体" w:hAnsi="宋体"/>
                <w:color w:val="auto"/>
                <w:kern w:val="0"/>
                <w:szCs w:val="21"/>
                <w:lang w:val="en-US" w:eastAsia="zh-CN"/>
              </w:rPr>
              <w:t>)</w:t>
            </w:r>
          </w:p>
        </w:tc>
        <w:tc>
          <w:tcPr>
            <w:tcW w:w="88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color w:val="auto"/>
                <w:kern w:val="0"/>
                <w:szCs w:val="21"/>
              </w:rPr>
            </w:pPr>
          </w:p>
        </w:tc>
        <w:tc>
          <w:tcPr>
            <w:tcW w:w="426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hint="default" w:ascii="宋体" w:hAnsi="宋体"/>
                <w:kern w:val="0"/>
                <w:szCs w:val="21"/>
                <w:lang w:val="en-US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 xml:space="preserve">0未备案 1 备案 2 在职 3 离职 4 驳回 </w:t>
            </w:r>
            <w:r>
              <w:rPr>
                <w:rFonts w:hint="eastAsia" w:ascii="宋体" w:hAnsi="宋体"/>
                <w:color w:val="FF0000"/>
                <w:kern w:val="0"/>
                <w:szCs w:val="21"/>
                <w:lang w:val="en-US" w:eastAsia="zh-CN"/>
              </w:rPr>
              <w:t>5 停工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717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auto"/>
                <w:kern w:val="0"/>
                <w:szCs w:val="21"/>
                <w:lang w:val="en-US" w:eastAsia="zh-CN"/>
              </w:rPr>
              <w:t>PAA220</w:t>
            </w:r>
          </w:p>
        </w:tc>
        <w:tc>
          <w:tcPr>
            <w:tcW w:w="17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auto"/>
                <w:kern w:val="0"/>
                <w:szCs w:val="21"/>
                <w:lang w:val="en-US" w:eastAsia="zh-CN"/>
              </w:rPr>
              <w:t>工种ID</w:t>
            </w:r>
          </w:p>
        </w:tc>
        <w:tc>
          <w:tcPr>
            <w:tcW w:w="19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auto"/>
                <w:kern w:val="0"/>
                <w:szCs w:val="21"/>
                <w:lang w:val="en-US" w:eastAsia="zh-CN"/>
              </w:rPr>
              <w:t>Bigint(20)</w:t>
            </w:r>
          </w:p>
        </w:tc>
        <w:tc>
          <w:tcPr>
            <w:tcW w:w="88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color w:val="auto"/>
                <w:kern w:val="0"/>
                <w:szCs w:val="21"/>
              </w:rPr>
            </w:pPr>
          </w:p>
        </w:tc>
        <w:tc>
          <w:tcPr>
            <w:tcW w:w="426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717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auto"/>
                <w:kern w:val="0"/>
                <w:szCs w:val="21"/>
                <w:lang w:val="en-US" w:eastAsia="zh-CN"/>
              </w:rPr>
              <w:t>PDA323</w:t>
            </w:r>
          </w:p>
        </w:tc>
        <w:tc>
          <w:tcPr>
            <w:tcW w:w="17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color w:val="auto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color w:val="auto"/>
                <w:kern w:val="0"/>
                <w:szCs w:val="21"/>
                <w:lang w:val="en-US" w:eastAsia="zh-CN"/>
              </w:rPr>
              <w:t>进工地时间</w:t>
            </w:r>
          </w:p>
        </w:tc>
        <w:tc>
          <w:tcPr>
            <w:tcW w:w="19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auto"/>
                <w:kern w:val="0"/>
                <w:szCs w:val="21"/>
                <w:lang w:val="en-US" w:eastAsia="zh-CN"/>
              </w:rPr>
              <w:t>Time</w:t>
            </w:r>
          </w:p>
        </w:tc>
        <w:tc>
          <w:tcPr>
            <w:tcW w:w="88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color w:val="auto"/>
                <w:kern w:val="0"/>
                <w:szCs w:val="21"/>
              </w:rPr>
            </w:pPr>
          </w:p>
        </w:tc>
        <w:tc>
          <w:tcPr>
            <w:tcW w:w="426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717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auto"/>
                <w:kern w:val="0"/>
                <w:szCs w:val="21"/>
                <w:lang w:val="en-US" w:eastAsia="zh-CN"/>
              </w:rPr>
              <w:t>PDA324</w:t>
            </w:r>
          </w:p>
        </w:tc>
        <w:tc>
          <w:tcPr>
            <w:tcW w:w="17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auto"/>
                <w:kern w:val="0"/>
                <w:szCs w:val="21"/>
                <w:lang w:val="en-US" w:eastAsia="zh-CN"/>
              </w:rPr>
              <w:t>出工地时间</w:t>
            </w:r>
          </w:p>
        </w:tc>
        <w:tc>
          <w:tcPr>
            <w:tcW w:w="19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auto"/>
                <w:kern w:val="0"/>
                <w:szCs w:val="21"/>
                <w:lang w:val="en-US" w:eastAsia="zh-CN"/>
              </w:rPr>
              <w:t>Time</w:t>
            </w:r>
          </w:p>
        </w:tc>
        <w:tc>
          <w:tcPr>
            <w:tcW w:w="88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color w:val="auto"/>
                <w:kern w:val="0"/>
                <w:szCs w:val="21"/>
              </w:rPr>
            </w:pPr>
          </w:p>
        </w:tc>
        <w:tc>
          <w:tcPr>
            <w:tcW w:w="426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717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auto"/>
                <w:kern w:val="0"/>
                <w:szCs w:val="21"/>
                <w:lang w:val="en-US" w:eastAsia="zh-CN"/>
              </w:rPr>
              <w:t>PDA325</w:t>
            </w:r>
          </w:p>
        </w:tc>
        <w:tc>
          <w:tcPr>
            <w:tcW w:w="17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auto"/>
                <w:kern w:val="0"/>
                <w:szCs w:val="21"/>
                <w:lang w:val="en-US" w:eastAsia="zh-CN"/>
              </w:rPr>
              <w:t>微信ID</w:t>
            </w:r>
          </w:p>
        </w:tc>
        <w:tc>
          <w:tcPr>
            <w:tcW w:w="19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auto"/>
                <w:kern w:val="0"/>
                <w:szCs w:val="21"/>
                <w:lang w:val="en-US" w:eastAsia="zh-CN"/>
              </w:rPr>
              <w:t>Varchar(64)</w:t>
            </w:r>
          </w:p>
        </w:tc>
        <w:tc>
          <w:tcPr>
            <w:tcW w:w="88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color w:val="auto"/>
                <w:kern w:val="0"/>
                <w:szCs w:val="21"/>
              </w:rPr>
            </w:pPr>
          </w:p>
        </w:tc>
        <w:tc>
          <w:tcPr>
            <w:tcW w:w="426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717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strike/>
                <w:dstrike w:val="0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trike/>
                <w:dstrike w:val="0"/>
                <w:color w:val="auto"/>
                <w:kern w:val="0"/>
                <w:szCs w:val="21"/>
                <w:lang w:val="en-US" w:eastAsia="zh-CN"/>
              </w:rPr>
              <w:t>PDA326</w:t>
            </w:r>
          </w:p>
        </w:tc>
        <w:tc>
          <w:tcPr>
            <w:tcW w:w="17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strike/>
                <w:dstrike w:val="0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trike/>
                <w:dstrike w:val="0"/>
                <w:color w:val="auto"/>
                <w:kern w:val="0"/>
                <w:szCs w:val="21"/>
                <w:lang w:val="en-US" w:eastAsia="zh-CN"/>
              </w:rPr>
              <w:t>绑定备案ID</w:t>
            </w:r>
          </w:p>
        </w:tc>
        <w:tc>
          <w:tcPr>
            <w:tcW w:w="19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strike/>
                <w:dstrike w:val="0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trike/>
                <w:dstrike w:val="0"/>
                <w:color w:val="auto"/>
                <w:kern w:val="0"/>
                <w:szCs w:val="21"/>
                <w:lang w:val="en-US" w:eastAsia="zh-CN"/>
              </w:rPr>
              <w:t>Bigint(20)</w:t>
            </w:r>
          </w:p>
        </w:tc>
        <w:tc>
          <w:tcPr>
            <w:tcW w:w="88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color w:val="auto"/>
                <w:kern w:val="0"/>
                <w:szCs w:val="21"/>
              </w:rPr>
            </w:pPr>
          </w:p>
        </w:tc>
        <w:tc>
          <w:tcPr>
            <w:tcW w:w="426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1717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auto"/>
                <w:kern w:val="0"/>
                <w:szCs w:val="21"/>
                <w:lang w:val="en-US" w:eastAsia="zh-CN"/>
              </w:rPr>
              <w:t>PDA327</w:t>
            </w:r>
          </w:p>
        </w:tc>
        <w:tc>
          <w:tcPr>
            <w:tcW w:w="17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auto"/>
                <w:kern w:val="0"/>
                <w:szCs w:val="21"/>
                <w:lang w:val="en-US" w:eastAsia="zh-CN"/>
              </w:rPr>
              <w:t>备案文件</w:t>
            </w:r>
          </w:p>
        </w:tc>
        <w:tc>
          <w:tcPr>
            <w:tcW w:w="19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auto"/>
                <w:kern w:val="0"/>
                <w:szCs w:val="21"/>
                <w:lang w:val="en-US" w:eastAsia="zh-CN"/>
              </w:rPr>
              <w:t>Varchar(128)</w:t>
            </w:r>
          </w:p>
        </w:tc>
        <w:tc>
          <w:tcPr>
            <w:tcW w:w="88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color w:val="auto"/>
                <w:kern w:val="0"/>
                <w:szCs w:val="21"/>
              </w:rPr>
            </w:pPr>
          </w:p>
        </w:tc>
        <w:tc>
          <w:tcPr>
            <w:tcW w:w="426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用人单位录用劳动合同制职工审核备案表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17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auto"/>
                <w:kern w:val="0"/>
                <w:szCs w:val="21"/>
                <w:lang w:val="en-US" w:eastAsia="zh-CN"/>
              </w:rPr>
              <w:t>PDA328</w:t>
            </w:r>
          </w:p>
        </w:tc>
        <w:tc>
          <w:tcPr>
            <w:tcW w:w="17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auto"/>
                <w:kern w:val="0"/>
                <w:szCs w:val="21"/>
                <w:lang w:val="en-US" w:eastAsia="zh-CN"/>
              </w:rPr>
              <w:t>企业盖章</w:t>
            </w:r>
          </w:p>
        </w:tc>
        <w:tc>
          <w:tcPr>
            <w:tcW w:w="19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auto"/>
                <w:kern w:val="0"/>
                <w:szCs w:val="21"/>
                <w:lang w:val="en-US" w:eastAsia="zh-CN"/>
              </w:rPr>
              <w:t>Varchar(1)</w:t>
            </w:r>
          </w:p>
        </w:tc>
        <w:tc>
          <w:tcPr>
            <w:tcW w:w="88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color w:val="auto"/>
                <w:kern w:val="0"/>
                <w:szCs w:val="21"/>
              </w:rPr>
            </w:pPr>
          </w:p>
        </w:tc>
        <w:tc>
          <w:tcPr>
            <w:tcW w:w="426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1717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auto"/>
                <w:kern w:val="0"/>
                <w:szCs w:val="21"/>
                <w:lang w:val="en-US" w:eastAsia="zh-CN"/>
              </w:rPr>
              <w:t>PDA329</w:t>
            </w:r>
          </w:p>
        </w:tc>
        <w:tc>
          <w:tcPr>
            <w:tcW w:w="17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auto"/>
                <w:kern w:val="0"/>
                <w:szCs w:val="21"/>
                <w:lang w:val="en-US" w:eastAsia="zh-CN"/>
              </w:rPr>
              <w:t>监察盖章</w:t>
            </w:r>
          </w:p>
        </w:tc>
        <w:tc>
          <w:tcPr>
            <w:tcW w:w="19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auto"/>
                <w:kern w:val="0"/>
                <w:szCs w:val="21"/>
                <w:lang w:val="en-US" w:eastAsia="zh-CN"/>
              </w:rPr>
              <w:t>Varchar(1)</w:t>
            </w:r>
          </w:p>
        </w:tc>
        <w:tc>
          <w:tcPr>
            <w:tcW w:w="88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color w:val="auto"/>
                <w:kern w:val="0"/>
                <w:szCs w:val="21"/>
              </w:rPr>
            </w:pPr>
          </w:p>
        </w:tc>
        <w:tc>
          <w:tcPr>
            <w:tcW w:w="426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1717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auto"/>
                <w:kern w:val="0"/>
                <w:szCs w:val="21"/>
                <w:lang w:val="en-US" w:eastAsia="zh-CN"/>
              </w:rPr>
              <w:t>PDA330</w:t>
            </w:r>
          </w:p>
        </w:tc>
        <w:tc>
          <w:tcPr>
            <w:tcW w:w="17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auto"/>
                <w:kern w:val="0"/>
                <w:szCs w:val="21"/>
                <w:lang w:val="en-US" w:eastAsia="zh-CN"/>
              </w:rPr>
              <w:t>微信唯一ID</w:t>
            </w:r>
          </w:p>
        </w:tc>
        <w:tc>
          <w:tcPr>
            <w:tcW w:w="19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auto"/>
                <w:kern w:val="0"/>
                <w:szCs w:val="21"/>
                <w:lang w:val="en-US" w:eastAsia="zh-CN"/>
              </w:rPr>
              <w:t>Varchar(64)</w:t>
            </w:r>
          </w:p>
        </w:tc>
        <w:tc>
          <w:tcPr>
            <w:tcW w:w="88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color w:val="auto"/>
                <w:kern w:val="0"/>
                <w:szCs w:val="21"/>
              </w:rPr>
            </w:pPr>
          </w:p>
        </w:tc>
        <w:tc>
          <w:tcPr>
            <w:tcW w:w="426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17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auto"/>
                <w:kern w:val="0"/>
                <w:szCs w:val="21"/>
                <w:lang w:val="en-US" w:eastAsia="zh-CN"/>
              </w:rPr>
              <w:t>PDA331</w:t>
            </w:r>
          </w:p>
        </w:tc>
        <w:tc>
          <w:tcPr>
            <w:tcW w:w="17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auto"/>
                <w:kern w:val="0"/>
                <w:szCs w:val="21"/>
                <w:lang w:val="en-US" w:eastAsia="zh-CN"/>
              </w:rPr>
              <w:t>备案时间</w:t>
            </w:r>
          </w:p>
        </w:tc>
        <w:tc>
          <w:tcPr>
            <w:tcW w:w="19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auto"/>
                <w:kern w:val="0"/>
                <w:szCs w:val="21"/>
                <w:lang w:val="en-US" w:eastAsia="zh-CN"/>
              </w:rPr>
              <w:t>datetime</w:t>
            </w:r>
          </w:p>
        </w:tc>
        <w:tc>
          <w:tcPr>
            <w:tcW w:w="88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color w:val="auto"/>
                <w:kern w:val="0"/>
                <w:szCs w:val="21"/>
              </w:rPr>
            </w:pPr>
          </w:p>
        </w:tc>
        <w:tc>
          <w:tcPr>
            <w:tcW w:w="426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1717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auto"/>
                <w:kern w:val="0"/>
                <w:szCs w:val="21"/>
                <w:lang w:val="en-US" w:eastAsia="zh-CN"/>
              </w:rPr>
              <w:t>PDA332</w:t>
            </w:r>
          </w:p>
        </w:tc>
        <w:tc>
          <w:tcPr>
            <w:tcW w:w="17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auto"/>
                <w:kern w:val="0"/>
                <w:szCs w:val="21"/>
                <w:lang w:val="en-US" w:eastAsia="zh-CN"/>
              </w:rPr>
              <w:t>解除备案时间</w:t>
            </w:r>
          </w:p>
        </w:tc>
        <w:tc>
          <w:tcPr>
            <w:tcW w:w="19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auto"/>
                <w:kern w:val="0"/>
                <w:szCs w:val="21"/>
                <w:lang w:val="en-US" w:eastAsia="zh-CN"/>
              </w:rPr>
              <w:t>datetime</w:t>
            </w:r>
          </w:p>
        </w:tc>
        <w:tc>
          <w:tcPr>
            <w:tcW w:w="88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color w:val="auto"/>
                <w:kern w:val="0"/>
                <w:szCs w:val="21"/>
              </w:rPr>
            </w:pPr>
          </w:p>
        </w:tc>
        <w:tc>
          <w:tcPr>
            <w:tcW w:w="426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离职 驳回置</w:t>
            </w:r>
          </w:p>
        </w:tc>
      </w:tr>
    </w:tbl>
    <w:p>
      <w:pPr>
        <w:rPr>
          <w:rFonts w:hint="eastAsia"/>
        </w:rPr>
      </w:pPr>
    </w:p>
    <w:p>
      <w:pPr>
        <w:pStyle w:val="4"/>
        <w:tabs>
          <w:tab w:val="left" w:pos="420"/>
          <w:tab w:val="clear" w:pos="432"/>
        </w:tabs>
        <w:ind w:left="0" w:leftChars="0" w:firstLine="0" w:firstLineChars="0"/>
        <w:rPr>
          <w:b w:val="0"/>
          <w:bCs w:val="0"/>
        </w:rPr>
      </w:pPr>
      <w:r>
        <w:rPr>
          <w:rFonts w:hint="eastAsia"/>
          <w:lang w:val="en-US" w:eastAsia="zh-CN"/>
        </w:rPr>
        <w:t>PD22 班组农民工审核</w:t>
      </w:r>
      <w:r>
        <w:rPr>
          <w:rFonts w:hint="eastAsia"/>
        </w:rPr>
        <w:t>信息表</w:t>
      </w:r>
      <w:r>
        <w:rPr>
          <w:b w:val="0"/>
          <w:bCs w:val="0"/>
        </w:rPr>
        <w:t xml:space="preserve"> </w:t>
      </w:r>
    </w:p>
    <w:tbl>
      <w:tblPr>
        <w:tblStyle w:val="6"/>
        <w:tblW w:w="10538" w:type="dxa"/>
        <w:tblInd w:w="-10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7"/>
        <w:gridCol w:w="1730"/>
        <w:gridCol w:w="1940"/>
        <w:gridCol w:w="887"/>
        <w:gridCol w:w="42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717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shd w:val="clear" w:color="auto" w:fill="C0C0C0"/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字段名称</w:t>
            </w:r>
          </w:p>
        </w:tc>
        <w:tc>
          <w:tcPr>
            <w:tcW w:w="17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0C0C0"/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注释</w:t>
            </w:r>
          </w:p>
        </w:tc>
        <w:tc>
          <w:tcPr>
            <w:tcW w:w="19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0C0C0"/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类别</w:t>
            </w:r>
          </w:p>
        </w:tc>
        <w:tc>
          <w:tcPr>
            <w:tcW w:w="88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0C0C0"/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主键</w:t>
            </w:r>
          </w:p>
        </w:tc>
        <w:tc>
          <w:tcPr>
            <w:tcW w:w="426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shd w:val="clear" w:color="auto" w:fill="C0C0C0"/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717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auto"/>
                <w:kern w:val="0"/>
                <w:szCs w:val="21"/>
                <w:lang w:val="en-US" w:eastAsia="zh-CN"/>
              </w:rPr>
              <w:t>PDA350</w:t>
            </w:r>
          </w:p>
        </w:tc>
        <w:tc>
          <w:tcPr>
            <w:tcW w:w="17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auto"/>
                <w:kern w:val="0"/>
                <w:szCs w:val="21"/>
                <w:lang w:val="en-US" w:eastAsia="zh-CN"/>
              </w:rPr>
              <w:t>ID</w:t>
            </w:r>
          </w:p>
        </w:tc>
        <w:tc>
          <w:tcPr>
            <w:tcW w:w="19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color w:val="auto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color w:val="auto"/>
                <w:kern w:val="0"/>
                <w:szCs w:val="21"/>
                <w:lang w:val="en-US" w:eastAsia="zh-CN"/>
              </w:rPr>
              <w:t>Bigint(20)</w:t>
            </w:r>
          </w:p>
        </w:tc>
        <w:tc>
          <w:tcPr>
            <w:tcW w:w="88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color w:val="auto"/>
                <w:kern w:val="0"/>
                <w:szCs w:val="21"/>
              </w:rPr>
            </w:pPr>
          </w:p>
        </w:tc>
        <w:tc>
          <w:tcPr>
            <w:tcW w:w="426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17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color w:val="auto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color w:val="auto"/>
                <w:kern w:val="0"/>
                <w:szCs w:val="21"/>
                <w:lang w:val="en-US" w:eastAsia="zh-CN"/>
              </w:rPr>
              <w:t>PDA320</w:t>
            </w:r>
          </w:p>
        </w:tc>
        <w:tc>
          <w:tcPr>
            <w:tcW w:w="17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color w:val="auto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color w:val="auto"/>
                <w:kern w:val="0"/>
                <w:szCs w:val="21"/>
                <w:lang w:val="en-US" w:eastAsia="zh-CN"/>
              </w:rPr>
              <w:t>备案</w:t>
            </w:r>
            <w:r>
              <w:rPr>
                <w:rFonts w:hint="eastAsia" w:ascii="宋体" w:hAnsi="宋体"/>
                <w:color w:val="auto"/>
                <w:kern w:val="0"/>
                <w:szCs w:val="21"/>
              </w:rPr>
              <w:t>ID</w:t>
            </w:r>
          </w:p>
        </w:tc>
        <w:tc>
          <w:tcPr>
            <w:tcW w:w="19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color w:val="auto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color w:val="auto"/>
                <w:kern w:val="0"/>
                <w:szCs w:val="21"/>
                <w:lang w:val="en-US" w:eastAsia="zh-CN"/>
              </w:rPr>
              <w:t>Bigint(20)</w:t>
            </w:r>
          </w:p>
        </w:tc>
        <w:tc>
          <w:tcPr>
            <w:tcW w:w="88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color w:val="auto"/>
                <w:kern w:val="0"/>
                <w:szCs w:val="21"/>
              </w:rPr>
            </w:pPr>
          </w:p>
        </w:tc>
        <w:tc>
          <w:tcPr>
            <w:tcW w:w="426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717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auto"/>
                <w:kern w:val="0"/>
                <w:szCs w:val="21"/>
                <w:lang w:val="en-US" w:eastAsia="zh-CN"/>
              </w:rPr>
              <w:t>PCA100</w:t>
            </w:r>
          </w:p>
        </w:tc>
        <w:tc>
          <w:tcPr>
            <w:tcW w:w="17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auto"/>
                <w:kern w:val="0"/>
                <w:szCs w:val="21"/>
                <w:lang w:val="en-US" w:eastAsia="zh-CN"/>
              </w:rPr>
              <w:t>农民工ID</w:t>
            </w:r>
          </w:p>
        </w:tc>
        <w:tc>
          <w:tcPr>
            <w:tcW w:w="19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auto"/>
                <w:kern w:val="0"/>
                <w:szCs w:val="21"/>
                <w:lang w:val="en-US" w:eastAsia="zh-CN"/>
              </w:rPr>
              <w:t>Bigint(20)</w:t>
            </w:r>
          </w:p>
        </w:tc>
        <w:tc>
          <w:tcPr>
            <w:tcW w:w="88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color w:val="auto"/>
                <w:kern w:val="0"/>
                <w:szCs w:val="21"/>
              </w:rPr>
            </w:pPr>
          </w:p>
        </w:tc>
        <w:tc>
          <w:tcPr>
            <w:tcW w:w="426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717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auto"/>
                <w:kern w:val="0"/>
                <w:szCs w:val="21"/>
                <w:lang w:val="en-US" w:eastAsia="zh-CN"/>
              </w:rPr>
              <w:t>PDA300</w:t>
            </w:r>
          </w:p>
        </w:tc>
        <w:tc>
          <w:tcPr>
            <w:tcW w:w="17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auto"/>
                <w:kern w:val="0"/>
                <w:szCs w:val="21"/>
                <w:lang w:val="en-US" w:eastAsia="zh-CN"/>
              </w:rPr>
              <w:t>申请班组ID</w:t>
            </w:r>
          </w:p>
        </w:tc>
        <w:tc>
          <w:tcPr>
            <w:tcW w:w="19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color w:val="auto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color w:val="auto"/>
                <w:kern w:val="0"/>
                <w:szCs w:val="21"/>
                <w:lang w:val="en-US" w:eastAsia="zh-CN"/>
              </w:rPr>
              <w:t>Bigint(20)</w:t>
            </w:r>
          </w:p>
        </w:tc>
        <w:tc>
          <w:tcPr>
            <w:tcW w:w="88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color w:val="auto"/>
                <w:kern w:val="0"/>
                <w:szCs w:val="21"/>
              </w:rPr>
            </w:pPr>
          </w:p>
        </w:tc>
        <w:tc>
          <w:tcPr>
            <w:tcW w:w="426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717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auto"/>
                <w:kern w:val="0"/>
                <w:szCs w:val="21"/>
                <w:lang w:val="en-US" w:eastAsia="zh-CN"/>
              </w:rPr>
              <w:t>PDA351</w:t>
            </w:r>
          </w:p>
        </w:tc>
        <w:tc>
          <w:tcPr>
            <w:tcW w:w="17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auto"/>
                <w:kern w:val="0"/>
                <w:szCs w:val="21"/>
                <w:lang w:val="en-US" w:eastAsia="zh-CN"/>
              </w:rPr>
              <w:t>申请时间</w:t>
            </w:r>
          </w:p>
        </w:tc>
        <w:tc>
          <w:tcPr>
            <w:tcW w:w="19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auto"/>
                <w:kern w:val="0"/>
                <w:szCs w:val="21"/>
                <w:lang w:val="en-US" w:eastAsia="zh-CN"/>
              </w:rPr>
              <w:t>datetime</w:t>
            </w:r>
          </w:p>
        </w:tc>
        <w:tc>
          <w:tcPr>
            <w:tcW w:w="88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color w:val="auto"/>
                <w:kern w:val="0"/>
                <w:szCs w:val="21"/>
              </w:rPr>
            </w:pPr>
          </w:p>
        </w:tc>
        <w:tc>
          <w:tcPr>
            <w:tcW w:w="426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717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auto"/>
                <w:kern w:val="0"/>
                <w:szCs w:val="21"/>
                <w:lang w:val="en-US" w:eastAsia="zh-CN"/>
              </w:rPr>
              <w:t>PDA352</w:t>
            </w:r>
          </w:p>
        </w:tc>
        <w:tc>
          <w:tcPr>
            <w:tcW w:w="17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auto"/>
                <w:kern w:val="0"/>
                <w:szCs w:val="21"/>
                <w:lang w:val="en-US" w:eastAsia="zh-CN"/>
              </w:rPr>
              <w:t>审核人ID</w:t>
            </w:r>
          </w:p>
        </w:tc>
        <w:tc>
          <w:tcPr>
            <w:tcW w:w="19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color w:val="auto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color w:val="auto"/>
                <w:kern w:val="0"/>
                <w:szCs w:val="21"/>
                <w:lang w:val="en-US" w:eastAsia="zh-CN"/>
              </w:rPr>
              <w:t>Bigint(20)</w:t>
            </w:r>
          </w:p>
        </w:tc>
        <w:tc>
          <w:tcPr>
            <w:tcW w:w="88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color w:val="auto"/>
                <w:kern w:val="0"/>
                <w:szCs w:val="21"/>
              </w:rPr>
            </w:pPr>
          </w:p>
        </w:tc>
        <w:tc>
          <w:tcPr>
            <w:tcW w:w="426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717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strike w:val="0"/>
                <w:dstrike w:val="0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auto"/>
                <w:kern w:val="0"/>
                <w:szCs w:val="21"/>
                <w:lang w:val="en-US" w:eastAsia="zh-CN"/>
              </w:rPr>
              <w:t>PDA353</w:t>
            </w:r>
          </w:p>
        </w:tc>
        <w:tc>
          <w:tcPr>
            <w:tcW w:w="17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strike w:val="0"/>
                <w:dstrike w:val="0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trike w:val="0"/>
                <w:dstrike w:val="0"/>
                <w:color w:val="auto"/>
                <w:kern w:val="0"/>
                <w:szCs w:val="21"/>
                <w:lang w:val="en-US" w:eastAsia="zh-CN"/>
              </w:rPr>
              <w:t>审核时间</w:t>
            </w:r>
          </w:p>
        </w:tc>
        <w:tc>
          <w:tcPr>
            <w:tcW w:w="19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color w:val="auto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color w:val="auto"/>
                <w:kern w:val="0"/>
                <w:szCs w:val="21"/>
                <w:lang w:val="en-US" w:eastAsia="zh-CN"/>
              </w:rPr>
              <w:t>datetime</w:t>
            </w:r>
          </w:p>
        </w:tc>
        <w:tc>
          <w:tcPr>
            <w:tcW w:w="88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color w:val="auto"/>
                <w:kern w:val="0"/>
                <w:szCs w:val="21"/>
              </w:rPr>
            </w:pPr>
          </w:p>
        </w:tc>
        <w:tc>
          <w:tcPr>
            <w:tcW w:w="426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17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auto"/>
                <w:kern w:val="0"/>
                <w:szCs w:val="21"/>
                <w:lang w:val="en-US" w:eastAsia="zh-CN"/>
              </w:rPr>
              <w:t>PDA354</w:t>
            </w:r>
          </w:p>
        </w:tc>
        <w:tc>
          <w:tcPr>
            <w:tcW w:w="17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auto"/>
                <w:kern w:val="0"/>
                <w:szCs w:val="21"/>
                <w:lang w:val="en-US" w:eastAsia="zh-CN"/>
              </w:rPr>
              <w:t>审核状态</w:t>
            </w:r>
          </w:p>
        </w:tc>
        <w:tc>
          <w:tcPr>
            <w:tcW w:w="19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auto"/>
                <w:kern w:val="0"/>
                <w:szCs w:val="21"/>
                <w:lang w:val="en-US" w:eastAsia="zh-CN"/>
              </w:rPr>
              <w:t>Varchar(1)</w:t>
            </w:r>
          </w:p>
        </w:tc>
        <w:tc>
          <w:tcPr>
            <w:tcW w:w="88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color w:val="auto"/>
                <w:kern w:val="0"/>
                <w:szCs w:val="21"/>
              </w:rPr>
            </w:pPr>
          </w:p>
        </w:tc>
        <w:tc>
          <w:tcPr>
            <w:tcW w:w="426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 xml:space="preserve">1 待审核 2 通过 3 未通过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717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 w:eastAsiaTheme="minorEastAsia" w:cstheme="minorBidi"/>
                <w:color w:val="auto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color w:val="auto"/>
                <w:kern w:val="0"/>
                <w:szCs w:val="21"/>
                <w:lang w:val="en-US" w:eastAsia="zh-CN"/>
              </w:rPr>
              <w:t>PBA050</w:t>
            </w:r>
          </w:p>
        </w:tc>
        <w:tc>
          <w:tcPr>
            <w:tcW w:w="17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color w:val="auto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color w:val="auto"/>
                <w:kern w:val="0"/>
                <w:szCs w:val="21"/>
                <w:lang w:eastAsia="zh-CN"/>
              </w:rPr>
              <w:t>客户ID</w:t>
            </w:r>
          </w:p>
        </w:tc>
        <w:tc>
          <w:tcPr>
            <w:tcW w:w="19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 w:eastAsiaTheme="minorEastAsia" w:cstheme="minorBidi"/>
                <w:color w:val="auto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color w:val="auto"/>
                <w:kern w:val="0"/>
                <w:szCs w:val="21"/>
                <w:lang w:val="en-US" w:eastAsia="zh-CN"/>
              </w:rPr>
              <w:t>Bigint(20)</w:t>
            </w:r>
          </w:p>
        </w:tc>
        <w:tc>
          <w:tcPr>
            <w:tcW w:w="88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color w:val="auto"/>
                <w:kern w:val="0"/>
                <w:szCs w:val="21"/>
              </w:rPr>
            </w:pPr>
          </w:p>
        </w:tc>
        <w:tc>
          <w:tcPr>
            <w:tcW w:w="426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717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auto"/>
                <w:kern w:val="0"/>
                <w:szCs w:val="21"/>
                <w:lang w:val="en-US" w:eastAsia="zh-CN"/>
              </w:rPr>
              <w:t>PDA355</w:t>
            </w:r>
          </w:p>
        </w:tc>
        <w:tc>
          <w:tcPr>
            <w:tcW w:w="17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auto"/>
                <w:kern w:val="0"/>
                <w:szCs w:val="21"/>
                <w:lang w:val="en-US" w:eastAsia="zh-CN"/>
              </w:rPr>
              <w:t>申请人</w:t>
            </w:r>
          </w:p>
        </w:tc>
        <w:tc>
          <w:tcPr>
            <w:tcW w:w="19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auto"/>
                <w:kern w:val="0"/>
                <w:szCs w:val="21"/>
                <w:lang w:val="en-US" w:eastAsia="zh-CN"/>
              </w:rPr>
              <w:t>Bigint(20)</w:t>
            </w:r>
          </w:p>
        </w:tc>
        <w:tc>
          <w:tcPr>
            <w:tcW w:w="88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color w:val="auto"/>
                <w:kern w:val="0"/>
                <w:szCs w:val="21"/>
              </w:rPr>
            </w:pPr>
          </w:p>
        </w:tc>
        <w:tc>
          <w:tcPr>
            <w:tcW w:w="426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717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auto"/>
                <w:kern w:val="0"/>
                <w:szCs w:val="21"/>
                <w:lang w:val="en-US" w:eastAsia="zh-CN"/>
              </w:rPr>
              <w:t>PDA356</w:t>
            </w:r>
          </w:p>
        </w:tc>
        <w:tc>
          <w:tcPr>
            <w:tcW w:w="17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auto"/>
                <w:kern w:val="0"/>
                <w:szCs w:val="21"/>
                <w:lang w:val="en-US" w:eastAsia="zh-CN"/>
              </w:rPr>
              <w:t>员工确认</w:t>
            </w:r>
          </w:p>
        </w:tc>
        <w:tc>
          <w:tcPr>
            <w:tcW w:w="19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auto"/>
                <w:kern w:val="0"/>
                <w:szCs w:val="21"/>
                <w:lang w:val="en-US" w:eastAsia="zh-CN"/>
              </w:rPr>
              <w:t>Varchar(1)</w:t>
            </w:r>
          </w:p>
        </w:tc>
        <w:tc>
          <w:tcPr>
            <w:tcW w:w="88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color w:val="auto"/>
                <w:kern w:val="0"/>
                <w:szCs w:val="21"/>
              </w:rPr>
            </w:pPr>
          </w:p>
        </w:tc>
        <w:tc>
          <w:tcPr>
            <w:tcW w:w="426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 xml:space="preserve">1 待审核 2 通过 2 不通过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717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auto"/>
                <w:kern w:val="0"/>
                <w:szCs w:val="21"/>
                <w:lang w:val="en-US" w:eastAsia="zh-CN"/>
              </w:rPr>
              <w:t>PDA366</w:t>
            </w:r>
          </w:p>
        </w:tc>
        <w:tc>
          <w:tcPr>
            <w:tcW w:w="17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auto"/>
                <w:kern w:val="0"/>
                <w:szCs w:val="21"/>
                <w:lang w:val="en-US" w:eastAsia="zh-CN"/>
              </w:rPr>
              <w:t>确认时间</w:t>
            </w:r>
          </w:p>
        </w:tc>
        <w:tc>
          <w:tcPr>
            <w:tcW w:w="19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auto"/>
                <w:kern w:val="0"/>
                <w:szCs w:val="21"/>
                <w:lang w:val="en-US" w:eastAsia="zh-CN"/>
              </w:rPr>
              <w:t>datetime</w:t>
            </w:r>
          </w:p>
        </w:tc>
        <w:tc>
          <w:tcPr>
            <w:tcW w:w="88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color w:val="auto"/>
                <w:kern w:val="0"/>
                <w:szCs w:val="21"/>
              </w:rPr>
            </w:pPr>
          </w:p>
        </w:tc>
        <w:tc>
          <w:tcPr>
            <w:tcW w:w="426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/>
        </w:rPr>
      </w:pPr>
    </w:p>
    <w:p>
      <w:pPr>
        <w:pStyle w:val="4"/>
        <w:tabs>
          <w:tab w:val="left" w:pos="420"/>
          <w:tab w:val="clear" w:pos="432"/>
        </w:tabs>
        <w:ind w:left="0" w:leftChars="0" w:firstLine="0" w:firstLineChars="0"/>
        <w:rPr>
          <w:b w:val="0"/>
          <w:bCs w:val="0"/>
        </w:rPr>
      </w:pPr>
      <w:r>
        <w:rPr>
          <w:rFonts w:hint="eastAsia"/>
          <w:lang w:val="en-US" w:eastAsia="zh-CN"/>
        </w:rPr>
        <w:t>PD25 机主关系表</w:t>
      </w:r>
      <w:r>
        <w:rPr>
          <w:b w:val="0"/>
          <w:bCs w:val="0"/>
        </w:rPr>
        <w:t xml:space="preserve"> </w:t>
      </w:r>
    </w:p>
    <w:tbl>
      <w:tblPr>
        <w:tblStyle w:val="6"/>
        <w:tblW w:w="10538" w:type="dxa"/>
        <w:tblInd w:w="-10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7"/>
        <w:gridCol w:w="1730"/>
        <w:gridCol w:w="1940"/>
        <w:gridCol w:w="887"/>
        <w:gridCol w:w="42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717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shd w:val="clear" w:color="auto" w:fill="C0C0C0"/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字段名称</w:t>
            </w:r>
          </w:p>
        </w:tc>
        <w:tc>
          <w:tcPr>
            <w:tcW w:w="17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0C0C0"/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注释</w:t>
            </w:r>
          </w:p>
        </w:tc>
        <w:tc>
          <w:tcPr>
            <w:tcW w:w="19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0C0C0"/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类别</w:t>
            </w:r>
          </w:p>
        </w:tc>
        <w:tc>
          <w:tcPr>
            <w:tcW w:w="88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0C0C0"/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主键</w:t>
            </w:r>
          </w:p>
        </w:tc>
        <w:tc>
          <w:tcPr>
            <w:tcW w:w="426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shd w:val="clear" w:color="auto" w:fill="C0C0C0"/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717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auto"/>
                <w:kern w:val="0"/>
                <w:szCs w:val="21"/>
                <w:lang w:val="en-US" w:eastAsia="zh-CN"/>
              </w:rPr>
              <w:t>PDA380</w:t>
            </w:r>
          </w:p>
        </w:tc>
        <w:tc>
          <w:tcPr>
            <w:tcW w:w="17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auto"/>
                <w:kern w:val="0"/>
                <w:szCs w:val="21"/>
                <w:lang w:val="en-US" w:eastAsia="zh-CN"/>
              </w:rPr>
              <w:t>ID</w:t>
            </w:r>
          </w:p>
        </w:tc>
        <w:tc>
          <w:tcPr>
            <w:tcW w:w="19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color w:val="auto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color w:val="auto"/>
                <w:kern w:val="0"/>
                <w:szCs w:val="21"/>
                <w:lang w:val="en-US" w:eastAsia="zh-CN"/>
              </w:rPr>
              <w:t>Bigint(20)</w:t>
            </w:r>
          </w:p>
        </w:tc>
        <w:tc>
          <w:tcPr>
            <w:tcW w:w="88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color w:val="auto"/>
                <w:kern w:val="0"/>
                <w:szCs w:val="21"/>
              </w:rPr>
            </w:pPr>
          </w:p>
        </w:tc>
        <w:tc>
          <w:tcPr>
            <w:tcW w:w="426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17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color w:val="auto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theme="minorBidi"/>
                <w:color w:val="auto"/>
                <w:kern w:val="0"/>
                <w:sz w:val="21"/>
                <w:szCs w:val="21"/>
                <w:lang w:val="en-US" w:eastAsia="zh-CN" w:bidi="ar-SA"/>
              </w:rPr>
              <w:t>PDA320</w:t>
            </w:r>
          </w:p>
        </w:tc>
        <w:tc>
          <w:tcPr>
            <w:tcW w:w="17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color w:val="auto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theme="minorBidi"/>
                <w:color w:val="auto"/>
                <w:kern w:val="0"/>
                <w:sz w:val="21"/>
                <w:szCs w:val="21"/>
                <w:lang w:val="en-US" w:eastAsia="zh-CN" w:bidi="ar-SA"/>
              </w:rPr>
              <w:t>备案ID</w:t>
            </w:r>
          </w:p>
        </w:tc>
        <w:tc>
          <w:tcPr>
            <w:tcW w:w="19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color w:val="auto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theme="minorBidi"/>
                <w:color w:val="auto"/>
                <w:kern w:val="0"/>
                <w:sz w:val="21"/>
                <w:szCs w:val="21"/>
                <w:lang w:val="en-US" w:eastAsia="zh-CN" w:bidi="ar-SA"/>
              </w:rPr>
              <w:t>Bigint(20)</w:t>
            </w:r>
          </w:p>
        </w:tc>
        <w:tc>
          <w:tcPr>
            <w:tcW w:w="88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color w:val="auto"/>
                <w:kern w:val="0"/>
                <w:szCs w:val="21"/>
              </w:rPr>
            </w:pPr>
          </w:p>
        </w:tc>
        <w:tc>
          <w:tcPr>
            <w:tcW w:w="426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717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theme="minorBidi"/>
                <w:color w:val="auto"/>
                <w:kern w:val="0"/>
                <w:sz w:val="21"/>
                <w:szCs w:val="21"/>
                <w:lang w:val="en-US" w:eastAsia="zh-CN" w:bidi="ar-SA"/>
              </w:rPr>
              <w:t>PDA381</w:t>
            </w:r>
          </w:p>
        </w:tc>
        <w:tc>
          <w:tcPr>
            <w:tcW w:w="17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auto"/>
                <w:kern w:val="0"/>
                <w:szCs w:val="21"/>
                <w:lang w:val="en-US" w:eastAsia="zh-CN"/>
              </w:rPr>
              <w:t>机主ID</w:t>
            </w:r>
          </w:p>
        </w:tc>
        <w:tc>
          <w:tcPr>
            <w:tcW w:w="19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auto"/>
                <w:kern w:val="0"/>
                <w:szCs w:val="21"/>
                <w:lang w:val="en-US" w:eastAsia="zh-CN"/>
              </w:rPr>
              <w:t>Bigint(20)</w:t>
            </w:r>
          </w:p>
        </w:tc>
        <w:tc>
          <w:tcPr>
            <w:tcW w:w="88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color w:val="auto"/>
                <w:kern w:val="0"/>
                <w:szCs w:val="21"/>
              </w:rPr>
            </w:pPr>
          </w:p>
        </w:tc>
        <w:tc>
          <w:tcPr>
            <w:tcW w:w="426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717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cstheme="minorBidi"/>
                <w:color w:val="auto"/>
                <w:kern w:val="0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17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color w:val="auto"/>
                <w:kern w:val="0"/>
                <w:szCs w:val="21"/>
                <w:lang w:val="en-US" w:eastAsia="zh-CN"/>
              </w:rPr>
            </w:pPr>
          </w:p>
        </w:tc>
        <w:tc>
          <w:tcPr>
            <w:tcW w:w="19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color w:val="auto"/>
                <w:kern w:val="0"/>
                <w:szCs w:val="21"/>
                <w:lang w:val="en-US" w:eastAsia="zh-CN"/>
              </w:rPr>
            </w:pPr>
          </w:p>
        </w:tc>
        <w:tc>
          <w:tcPr>
            <w:tcW w:w="88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color w:val="auto"/>
                <w:kern w:val="0"/>
                <w:szCs w:val="21"/>
              </w:rPr>
            </w:pPr>
          </w:p>
        </w:tc>
        <w:tc>
          <w:tcPr>
            <w:tcW w:w="426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717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cstheme="minorBidi"/>
                <w:color w:val="auto"/>
                <w:kern w:val="0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17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/>
                <w:color w:val="auto"/>
                <w:kern w:val="0"/>
                <w:szCs w:val="21"/>
                <w:lang w:val="en-US" w:eastAsia="zh-CN"/>
              </w:rPr>
            </w:pPr>
          </w:p>
        </w:tc>
        <w:tc>
          <w:tcPr>
            <w:tcW w:w="19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/>
                <w:color w:val="auto"/>
                <w:kern w:val="0"/>
                <w:szCs w:val="21"/>
                <w:lang w:val="en-US" w:eastAsia="zh-CN"/>
              </w:rPr>
            </w:pPr>
          </w:p>
        </w:tc>
        <w:tc>
          <w:tcPr>
            <w:tcW w:w="88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color w:val="auto"/>
                <w:kern w:val="0"/>
                <w:szCs w:val="21"/>
              </w:rPr>
            </w:pPr>
          </w:p>
        </w:tc>
        <w:tc>
          <w:tcPr>
            <w:tcW w:w="426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  <w:tabs>
          <w:tab w:val="left" w:pos="420"/>
          <w:tab w:val="clear" w:pos="432"/>
        </w:tabs>
        <w:ind w:left="0" w:leftChars="0" w:firstLine="0" w:firstLineChars="0"/>
        <w:rPr>
          <w:b w:val="0"/>
          <w:bCs w:val="0"/>
        </w:rPr>
      </w:pPr>
      <w:r>
        <w:rPr>
          <w:rFonts w:hint="eastAsia"/>
          <w:lang w:val="en-US" w:eastAsia="zh-CN"/>
        </w:rPr>
        <w:t>PD26 停工记录表</w:t>
      </w:r>
      <w:r>
        <w:rPr>
          <w:b w:val="0"/>
          <w:bCs w:val="0"/>
        </w:rPr>
        <w:t xml:space="preserve"> </w:t>
      </w:r>
    </w:p>
    <w:tbl>
      <w:tblPr>
        <w:tblStyle w:val="6"/>
        <w:tblW w:w="10538" w:type="dxa"/>
        <w:tblInd w:w="-10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7"/>
        <w:gridCol w:w="1730"/>
        <w:gridCol w:w="1940"/>
        <w:gridCol w:w="887"/>
        <w:gridCol w:w="42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717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shd w:val="clear" w:color="auto" w:fill="C0C0C0"/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字段名称</w:t>
            </w:r>
          </w:p>
        </w:tc>
        <w:tc>
          <w:tcPr>
            <w:tcW w:w="17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0C0C0"/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注释</w:t>
            </w:r>
          </w:p>
        </w:tc>
        <w:tc>
          <w:tcPr>
            <w:tcW w:w="19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0C0C0"/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类别</w:t>
            </w:r>
          </w:p>
        </w:tc>
        <w:tc>
          <w:tcPr>
            <w:tcW w:w="88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0C0C0"/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主键</w:t>
            </w:r>
          </w:p>
        </w:tc>
        <w:tc>
          <w:tcPr>
            <w:tcW w:w="426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shd w:val="clear" w:color="auto" w:fill="C0C0C0"/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17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PDA400</w:t>
            </w:r>
          </w:p>
        </w:tc>
        <w:tc>
          <w:tcPr>
            <w:tcW w:w="17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auto"/>
                <w:kern w:val="0"/>
                <w:szCs w:val="21"/>
                <w:lang w:val="en-US" w:eastAsia="zh-CN"/>
              </w:rPr>
              <w:t>ID</w:t>
            </w:r>
          </w:p>
        </w:tc>
        <w:tc>
          <w:tcPr>
            <w:tcW w:w="19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color w:val="auto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theme="minorBidi"/>
                <w:color w:val="auto"/>
                <w:kern w:val="0"/>
                <w:sz w:val="21"/>
                <w:szCs w:val="21"/>
                <w:lang w:val="en-US" w:eastAsia="zh-CN" w:bidi="ar-SA"/>
              </w:rPr>
              <w:t>Bigint(20)</w:t>
            </w:r>
          </w:p>
        </w:tc>
        <w:tc>
          <w:tcPr>
            <w:tcW w:w="88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color w:val="auto"/>
                <w:kern w:val="0"/>
                <w:szCs w:val="21"/>
              </w:rPr>
            </w:pPr>
          </w:p>
        </w:tc>
        <w:tc>
          <w:tcPr>
            <w:tcW w:w="426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17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color w:val="auto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PDA320</w:t>
            </w:r>
          </w:p>
        </w:tc>
        <w:tc>
          <w:tcPr>
            <w:tcW w:w="17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cstheme="minorBidi"/>
                <w:color w:val="auto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theme="minorBidi"/>
                <w:color w:val="auto"/>
                <w:kern w:val="0"/>
                <w:sz w:val="21"/>
                <w:szCs w:val="21"/>
                <w:lang w:val="en-US" w:eastAsia="zh-CN" w:bidi="ar-SA"/>
              </w:rPr>
              <w:t>备案ID</w:t>
            </w:r>
          </w:p>
        </w:tc>
        <w:tc>
          <w:tcPr>
            <w:tcW w:w="19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color w:val="auto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theme="minorBidi"/>
                <w:color w:val="auto"/>
                <w:kern w:val="0"/>
                <w:sz w:val="21"/>
                <w:szCs w:val="21"/>
                <w:lang w:val="en-US" w:eastAsia="zh-CN" w:bidi="ar-SA"/>
              </w:rPr>
              <w:t>Bigint(20)</w:t>
            </w:r>
          </w:p>
        </w:tc>
        <w:tc>
          <w:tcPr>
            <w:tcW w:w="88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color w:val="auto"/>
                <w:kern w:val="0"/>
                <w:szCs w:val="21"/>
              </w:rPr>
            </w:pPr>
          </w:p>
        </w:tc>
        <w:tc>
          <w:tcPr>
            <w:tcW w:w="426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17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PDA450</w:t>
            </w:r>
          </w:p>
        </w:tc>
        <w:tc>
          <w:tcPr>
            <w:tcW w:w="17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cstheme="minorBidi"/>
                <w:color w:val="auto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theme="minorBidi"/>
                <w:color w:val="auto"/>
                <w:kern w:val="0"/>
                <w:sz w:val="21"/>
                <w:szCs w:val="21"/>
                <w:lang w:val="en-US" w:eastAsia="zh-CN" w:bidi="ar-SA"/>
              </w:rPr>
              <w:t>合同ID</w:t>
            </w:r>
          </w:p>
        </w:tc>
        <w:tc>
          <w:tcPr>
            <w:tcW w:w="19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cstheme="minorBidi"/>
                <w:color w:val="auto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theme="minorBidi"/>
                <w:color w:val="auto"/>
                <w:kern w:val="0"/>
                <w:sz w:val="21"/>
                <w:szCs w:val="21"/>
                <w:lang w:val="en-US" w:eastAsia="zh-CN" w:bidi="ar-SA"/>
              </w:rPr>
              <w:t>Bigint(20)</w:t>
            </w:r>
          </w:p>
        </w:tc>
        <w:tc>
          <w:tcPr>
            <w:tcW w:w="88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color w:val="auto"/>
                <w:kern w:val="0"/>
                <w:szCs w:val="21"/>
              </w:rPr>
            </w:pPr>
          </w:p>
        </w:tc>
        <w:tc>
          <w:tcPr>
            <w:tcW w:w="426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17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color w:val="auto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PDA401</w:t>
            </w:r>
          </w:p>
        </w:tc>
        <w:tc>
          <w:tcPr>
            <w:tcW w:w="17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color w:val="auto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theme="minorBidi"/>
                <w:color w:val="auto"/>
                <w:kern w:val="0"/>
                <w:sz w:val="21"/>
                <w:szCs w:val="21"/>
                <w:lang w:val="en-US" w:eastAsia="zh-CN" w:bidi="ar-SA"/>
              </w:rPr>
              <w:t>停工日期</w:t>
            </w:r>
          </w:p>
        </w:tc>
        <w:tc>
          <w:tcPr>
            <w:tcW w:w="19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color w:val="auto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theme="minorBidi"/>
                <w:color w:val="auto"/>
                <w:kern w:val="0"/>
                <w:sz w:val="21"/>
                <w:szCs w:val="21"/>
                <w:lang w:val="en-US" w:eastAsia="zh-CN" w:bidi="ar-SA"/>
              </w:rPr>
              <w:t>Date</w:t>
            </w:r>
          </w:p>
        </w:tc>
        <w:tc>
          <w:tcPr>
            <w:tcW w:w="88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color w:val="auto"/>
                <w:kern w:val="0"/>
                <w:szCs w:val="21"/>
              </w:rPr>
            </w:pPr>
          </w:p>
        </w:tc>
        <w:tc>
          <w:tcPr>
            <w:tcW w:w="426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717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PDA402</w:t>
            </w:r>
          </w:p>
        </w:tc>
        <w:tc>
          <w:tcPr>
            <w:tcW w:w="17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auto"/>
                <w:kern w:val="0"/>
                <w:szCs w:val="21"/>
                <w:lang w:val="en-US" w:eastAsia="zh-CN"/>
              </w:rPr>
              <w:t>停工原因</w:t>
            </w:r>
          </w:p>
        </w:tc>
        <w:tc>
          <w:tcPr>
            <w:tcW w:w="19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auto"/>
                <w:kern w:val="0"/>
                <w:szCs w:val="21"/>
                <w:lang w:val="en-US" w:eastAsia="zh-CN"/>
              </w:rPr>
              <w:t>Varchar(128)</w:t>
            </w:r>
          </w:p>
        </w:tc>
        <w:tc>
          <w:tcPr>
            <w:tcW w:w="88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color w:val="auto"/>
                <w:kern w:val="0"/>
                <w:szCs w:val="21"/>
              </w:rPr>
            </w:pPr>
          </w:p>
        </w:tc>
        <w:tc>
          <w:tcPr>
            <w:tcW w:w="426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717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cstheme="minorBidi"/>
                <w:color w:val="auto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PDA403</w:t>
            </w:r>
          </w:p>
        </w:tc>
        <w:tc>
          <w:tcPr>
            <w:tcW w:w="17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auto"/>
                <w:kern w:val="0"/>
                <w:szCs w:val="21"/>
                <w:lang w:val="en-US" w:eastAsia="zh-CN"/>
              </w:rPr>
              <w:t>停工人ID</w:t>
            </w:r>
          </w:p>
        </w:tc>
        <w:tc>
          <w:tcPr>
            <w:tcW w:w="19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color w:val="auto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theme="minorBidi"/>
                <w:color w:val="auto"/>
                <w:kern w:val="0"/>
                <w:sz w:val="21"/>
                <w:szCs w:val="21"/>
                <w:lang w:val="en-US" w:eastAsia="zh-CN" w:bidi="ar-SA"/>
              </w:rPr>
              <w:t>Bigint(20)</w:t>
            </w:r>
          </w:p>
        </w:tc>
        <w:tc>
          <w:tcPr>
            <w:tcW w:w="88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color w:val="auto"/>
                <w:kern w:val="0"/>
                <w:szCs w:val="21"/>
              </w:rPr>
            </w:pPr>
          </w:p>
        </w:tc>
        <w:tc>
          <w:tcPr>
            <w:tcW w:w="426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717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cstheme="minorBidi"/>
                <w:color w:val="auto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PDA404</w:t>
            </w:r>
          </w:p>
        </w:tc>
        <w:tc>
          <w:tcPr>
            <w:tcW w:w="17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auto"/>
                <w:kern w:val="0"/>
                <w:szCs w:val="21"/>
                <w:lang w:val="en-US" w:eastAsia="zh-CN"/>
              </w:rPr>
              <w:t>停工时间</w:t>
            </w:r>
          </w:p>
        </w:tc>
        <w:tc>
          <w:tcPr>
            <w:tcW w:w="19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auto"/>
                <w:kern w:val="0"/>
                <w:szCs w:val="21"/>
                <w:lang w:val="en-US" w:eastAsia="zh-CN"/>
              </w:rPr>
              <w:t>Datetime</w:t>
            </w:r>
          </w:p>
        </w:tc>
        <w:tc>
          <w:tcPr>
            <w:tcW w:w="88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color w:val="auto"/>
                <w:kern w:val="0"/>
                <w:szCs w:val="21"/>
              </w:rPr>
            </w:pPr>
          </w:p>
        </w:tc>
        <w:tc>
          <w:tcPr>
            <w:tcW w:w="426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717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cstheme="minorBidi"/>
                <w:color w:val="auto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PDA405</w:t>
            </w:r>
          </w:p>
        </w:tc>
        <w:tc>
          <w:tcPr>
            <w:tcW w:w="17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auto"/>
                <w:kern w:val="0"/>
                <w:szCs w:val="21"/>
                <w:lang w:val="en-US" w:eastAsia="zh-CN"/>
              </w:rPr>
              <w:t>复工日期</w:t>
            </w:r>
          </w:p>
        </w:tc>
        <w:tc>
          <w:tcPr>
            <w:tcW w:w="19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theme="minorBidi"/>
                <w:color w:val="auto"/>
                <w:kern w:val="0"/>
                <w:sz w:val="21"/>
                <w:szCs w:val="21"/>
                <w:lang w:val="en-US" w:eastAsia="zh-CN" w:bidi="ar-SA"/>
              </w:rPr>
              <w:t>Date</w:t>
            </w:r>
          </w:p>
        </w:tc>
        <w:tc>
          <w:tcPr>
            <w:tcW w:w="88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color w:val="auto"/>
                <w:kern w:val="0"/>
                <w:szCs w:val="21"/>
              </w:rPr>
            </w:pPr>
          </w:p>
        </w:tc>
        <w:tc>
          <w:tcPr>
            <w:tcW w:w="426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717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cstheme="minorBidi"/>
                <w:color w:val="auto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PDA406</w:t>
            </w:r>
          </w:p>
        </w:tc>
        <w:tc>
          <w:tcPr>
            <w:tcW w:w="17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auto"/>
                <w:kern w:val="0"/>
                <w:szCs w:val="21"/>
                <w:lang w:val="en-US" w:eastAsia="zh-CN"/>
              </w:rPr>
              <w:t>复工原因</w:t>
            </w:r>
          </w:p>
        </w:tc>
        <w:tc>
          <w:tcPr>
            <w:tcW w:w="19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 w:eastAsiaTheme="minorEastAsia" w:cstheme="minorBidi"/>
                <w:color w:val="auto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color w:val="auto"/>
                <w:kern w:val="0"/>
                <w:szCs w:val="21"/>
                <w:lang w:val="en-US" w:eastAsia="zh-CN"/>
              </w:rPr>
              <w:t>Varchar(128)</w:t>
            </w:r>
          </w:p>
        </w:tc>
        <w:tc>
          <w:tcPr>
            <w:tcW w:w="88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color w:val="auto"/>
                <w:kern w:val="0"/>
                <w:szCs w:val="21"/>
              </w:rPr>
            </w:pPr>
          </w:p>
        </w:tc>
        <w:tc>
          <w:tcPr>
            <w:tcW w:w="426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717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cstheme="minorBidi"/>
                <w:color w:val="auto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PDA407</w:t>
            </w:r>
          </w:p>
        </w:tc>
        <w:tc>
          <w:tcPr>
            <w:tcW w:w="17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auto"/>
                <w:kern w:val="0"/>
                <w:szCs w:val="21"/>
                <w:lang w:val="en-US" w:eastAsia="zh-CN"/>
              </w:rPr>
              <w:t>复工人ID</w:t>
            </w:r>
          </w:p>
        </w:tc>
        <w:tc>
          <w:tcPr>
            <w:tcW w:w="19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 w:eastAsiaTheme="minorEastAsia" w:cstheme="minorBidi"/>
                <w:color w:val="auto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theme="minorBidi"/>
                <w:color w:val="auto"/>
                <w:kern w:val="0"/>
                <w:sz w:val="21"/>
                <w:szCs w:val="21"/>
                <w:lang w:val="en-US" w:eastAsia="zh-CN" w:bidi="ar-SA"/>
              </w:rPr>
              <w:t>Bigint(20)</w:t>
            </w:r>
          </w:p>
        </w:tc>
        <w:tc>
          <w:tcPr>
            <w:tcW w:w="88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color w:val="auto"/>
                <w:kern w:val="0"/>
                <w:szCs w:val="21"/>
              </w:rPr>
            </w:pPr>
          </w:p>
        </w:tc>
        <w:tc>
          <w:tcPr>
            <w:tcW w:w="426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717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cstheme="minorBidi"/>
                <w:color w:val="auto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PDA408</w:t>
            </w:r>
          </w:p>
        </w:tc>
        <w:tc>
          <w:tcPr>
            <w:tcW w:w="17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auto"/>
                <w:kern w:val="0"/>
                <w:szCs w:val="21"/>
                <w:lang w:val="en-US" w:eastAsia="zh-CN"/>
              </w:rPr>
              <w:t>复工时间</w:t>
            </w:r>
          </w:p>
        </w:tc>
        <w:tc>
          <w:tcPr>
            <w:tcW w:w="19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auto"/>
                <w:kern w:val="0"/>
                <w:szCs w:val="21"/>
                <w:lang w:val="en-US" w:eastAsia="zh-CN"/>
              </w:rPr>
              <w:t>Datetime</w:t>
            </w:r>
          </w:p>
        </w:tc>
        <w:tc>
          <w:tcPr>
            <w:tcW w:w="88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color w:val="auto"/>
                <w:kern w:val="0"/>
                <w:szCs w:val="21"/>
              </w:rPr>
            </w:pPr>
          </w:p>
        </w:tc>
        <w:tc>
          <w:tcPr>
            <w:tcW w:w="426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717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cstheme="minorBidi"/>
                <w:color w:val="auto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theme="minorBidi"/>
                <w:color w:val="auto"/>
                <w:kern w:val="0"/>
                <w:sz w:val="21"/>
                <w:szCs w:val="21"/>
                <w:lang w:val="en-US" w:eastAsia="zh-CN" w:bidi="ar-SA"/>
              </w:rPr>
              <w:t>PBA050</w:t>
            </w:r>
          </w:p>
        </w:tc>
        <w:tc>
          <w:tcPr>
            <w:tcW w:w="17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auto"/>
                <w:kern w:val="0"/>
                <w:szCs w:val="21"/>
                <w:lang w:val="en-US" w:eastAsia="zh-CN"/>
              </w:rPr>
              <w:t>客户ID</w:t>
            </w:r>
          </w:p>
        </w:tc>
        <w:tc>
          <w:tcPr>
            <w:tcW w:w="19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 w:eastAsiaTheme="minorEastAsia" w:cstheme="minorBidi"/>
                <w:color w:val="auto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theme="minorBidi"/>
                <w:color w:val="auto"/>
                <w:kern w:val="0"/>
                <w:sz w:val="21"/>
                <w:szCs w:val="21"/>
                <w:lang w:val="en-US" w:eastAsia="zh-CN" w:bidi="ar-SA"/>
              </w:rPr>
              <w:t>Bigint(20)</w:t>
            </w:r>
          </w:p>
        </w:tc>
        <w:tc>
          <w:tcPr>
            <w:tcW w:w="88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color w:val="auto"/>
                <w:kern w:val="0"/>
                <w:szCs w:val="21"/>
              </w:rPr>
            </w:pPr>
          </w:p>
        </w:tc>
        <w:tc>
          <w:tcPr>
            <w:tcW w:w="426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717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cstheme="minorBidi"/>
                <w:color w:val="auto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theme="minorBidi"/>
                <w:color w:val="auto"/>
                <w:kern w:val="0"/>
                <w:sz w:val="21"/>
                <w:szCs w:val="21"/>
                <w:lang w:val="en-US" w:eastAsia="zh-CN" w:bidi="ar-SA"/>
              </w:rPr>
              <w:t>PCA001</w:t>
            </w:r>
          </w:p>
        </w:tc>
        <w:tc>
          <w:tcPr>
            <w:tcW w:w="17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auto"/>
                <w:kern w:val="0"/>
                <w:szCs w:val="21"/>
                <w:lang w:val="en-US" w:eastAsia="zh-CN"/>
              </w:rPr>
              <w:t>公司ID</w:t>
            </w:r>
          </w:p>
        </w:tc>
        <w:tc>
          <w:tcPr>
            <w:tcW w:w="19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 w:eastAsiaTheme="minorEastAsia" w:cstheme="minorBidi"/>
                <w:color w:val="auto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theme="minorBidi"/>
                <w:color w:val="auto"/>
                <w:kern w:val="0"/>
                <w:sz w:val="21"/>
                <w:szCs w:val="21"/>
                <w:lang w:val="en-US" w:eastAsia="zh-CN" w:bidi="ar-SA"/>
              </w:rPr>
              <w:t>Bigint(20)</w:t>
            </w:r>
          </w:p>
        </w:tc>
        <w:tc>
          <w:tcPr>
            <w:tcW w:w="88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color w:val="auto"/>
                <w:kern w:val="0"/>
                <w:szCs w:val="21"/>
              </w:rPr>
            </w:pPr>
          </w:p>
        </w:tc>
        <w:tc>
          <w:tcPr>
            <w:tcW w:w="426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717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cstheme="minorBidi"/>
                <w:color w:val="auto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PDA409</w:t>
            </w:r>
          </w:p>
        </w:tc>
        <w:tc>
          <w:tcPr>
            <w:tcW w:w="17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auto"/>
                <w:kern w:val="0"/>
                <w:szCs w:val="21"/>
                <w:lang w:val="en-US" w:eastAsia="zh-CN"/>
              </w:rPr>
              <w:t>状态</w:t>
            </w:r>
          </w:p>
        </w:tc>
        <w:tc>
          <w:tcPr>
            <w:tcW w:w="19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cstheme="minorBidi"/>
                <w:color w:val="auto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theme="minorBidi"/>
                <w:color w:val="auto"/>
                <w:kern w:val="0"/>
                <w:sz w:val="21"/>
                <w:szCs w:val="21"/>
                <w:lang w:val="en-US" w:eastAsia="zh-CN" w:bidi="ar-SA"/>
              </w:rPr>
              <w:t>Varchar(3)</w:t>
            </w:r>
          </w:p>
        </w:tc>
        <w:tc>
          <w:tcPr>
            <w:tcW w:w="88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color w:val="auto"/>
                <w:kern w:val="0"/>
                <w:szCs w:val="21"/>
              </w:rPr>
            </w:pPr>
          </w:p>
        </w:tc>
        <w:tc>
          <w:tcPr>
            <w:tcW w:w="426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1 未停工 2 已停工 3 未复工 4 已复工 5 已解除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  <w:tabs>
          <w:tab w:val="left" w:pos="420"/>
          <w:tab w:val="clear" w:pos="432"/>
        </w:tabs>
        <w:rPr>
          <w:b/>
          <w:bCs/>
        </w:rPr>
      </w:pPr>
      <w:r>
        <w:rPr>
          <w:rFonts w:hint="eastAsia"/>
          <w:b/>
          <w:bCs/>
          <w:lang w:val="en-US" w:eastAsia="zh-CN"/>
        </w:rPr>
        <w:t xml:space="preserve">PD29 </w:t>
      </w:r>
      <w:r>
        <w:rPr>
          <w:rFonts w:hint="eastAsia"/>
          <w:b/>
          <w:bCs/>
        </w:rPr>
        <w:t>项目</w:t>
      </w:r>
      <w:r>
        <w:rPr>
          <w:rFonts w:hint="eastAsia"/>
          <w:b/>
          <w:bCs/>
          <w:lang w:val="en-US" w:eastAsia="zh-CN"/>
        </w:rPr>
        <w:t>农民工合同变更记录</w:t>
      </w:r>
      <w:r>
        <w:rPr>
          <w:rFonts w:hint="eastAsia"/>
          <w:b/>
          <w:bCs/>
        </w:rPr>
        <w:t>表</w:t>
      </w:r>
    </w:p>
    <w:tbl>
      <w:tblPr>
        <w:tblStyle w:val="6"/>
        <w:tblW w:w="10578" w:type="dxa"/>
        <w:tblInd w:w="-10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7"/>
        <w:gridCol w:w="1834"/>
        <w:gridCol w:w="1500"/>
        <w:gridCol w:w="877"/>
        <w:gridCol w:w="42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2087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shd w:val="clear" w:color="auto" w:fill="C0C0C0"/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字段名称</w:t>
            </w:r>
          </w:p>
        </w:tc>
        <w:tc>
          <w:tcPr>
            <w:tcW w:w="18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0C0C0"/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注释</w:t>
            </w:r>
          </w:p>
        </w:tc>
        <w:tc>
          <w:tcPr>
            <w:tcW w:w="15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0C0C0"/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类别</w:t>
            </w:r>
          </w:p>
        </w:tc>
        <w:tc>
          <w:tcPr>
            <w:tcW w:w="87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0C0C0"/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主键</w:t>
            </w:r>
          </w:p>
        </w:tc>
        <w:tc>
          <w:tcPr>
            <w:tcW w:w="42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shd w:val="clear" w:color="auto" w:fill="C0C0C0"/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2087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PDA440</w:t>
            </w:r>
          </w:p>
        </w:tc>
        <w:tc>
          <w:tcPr>
            <w:tcW w:w="18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ID</w:t>
            </w:r>
          </w:p>
        </w:tc>
        <w:tc>
          <w:tcPr>
            <w:tcW w:w="15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Bigint(20)</w:t>
            </w:r>
          </w:p>
        </w:tc>
        <w:tc>
          <w:tcPr>
            <w:tcW w:w="87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hint="eastAsia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√</w:t>
            </w:r>
          </w:p>
        </w:tc>
        <w:tc>
          <w:tcPr>
            <w:tcW w:w="42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2087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PDA441</w:t>
            </w:r>
          </w:p>
        </w:tc>
        <w:tc>
          <w:tcPr>
            <w:tcW w:w="18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变更时间</w:t>
            </w:r>
          </w:p>
        </w:tc>
        <w:tc>
          <w:tcPr>
            <w:tcW w:w="15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datetime</w:t>
            </w:r>
          </w:p>
        </w:tc>
        <w:tc>
          <w:tcPr>
            <w:tcW w:w="87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Cs w:val="21"/>
              </w:rPr>
            </w:pPr>
          </w:p>
        </w:tc>
        <w:tc>
          <w:tcPr>
            <w:tcW w:w="42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2087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PDA442</w:t>
            </w:r>
          </w:p>
        </w:tc>
        <w:tc>
          <w:tcPr>
            <w:tcW w:w="18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变更人ID</w:t>
            </w:r>
          </w:p>
        </w:tc>
        <w:tc>
          <w:tcPr>
            <w:tcW w:w="15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Bigint(20)</w:t>
            </w:r>
          </w:p>
        </w:tc>
        <w:tc>
          <w:tcPr>
            <w:tcW w:w="87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Cs w:val="21"/>
              </w:rPr>
            </w:pPr>
          </w:p>
        </w:tc>
        <w:tc>
          <w:tcPr>
            <w:tcW w:w="42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2087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PDA450</w:t>
            </w:r>
          </w:p>
        </w:tc>
        <w:tc>
          <w:tcPr>
            <w:tcW w:w="18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合同</w:t>
            </w:r>
            <w:r>
              <w:rPr>
                <w:rFonts w:hint="eastAsia" w:ascii="宋体" w:hAnsi="宋体"/>
                <w:kern w:val="0"/>
                <w:szCs w:val="21"/>
              </w:rPr>
              <w:t>ID</w:t>
            </w:r>
          </w:p>
        </w:tc>
        <w:tc>
          <w:tcPr>
            <w:tcW w:w="15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Bigint(20)</w:t>
            </w:r>
          </w:p>
        </w:tc>
        <w:tc>
          <w:tcPr>
            <w:tcW w:w="87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2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2087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theme="minorBidi"/>
                <w:kern w:val="0"/>
                <w:sz w:val="21"/>
                <w:szCs w:val="21"/>
                <w:lang w:val="en-US" w:eastAsia="zh-CN" w:bidi="ar-SA"/>
              </w:rPr>
              <w:t>PCA100</w:t>
            </w:r>
          </w:p>
        </w:tc>
        <w:tc>
          <w:tcPr>
            <w:tcW w:w="18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农民工id</w:t>
            </w:r>
          </w:p>
        </w:tc>
        <w:tc>
          <w:tcPr>
            <w:tcW w:w="15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theme="minorBidi"/>
                <w:kern w:val="0"/>
                <w:sz w:val="21"/>
                <w:szCs w:val="21"/>
                <w:lang w:val="en-US" w:eastAsia="zh-CN" w:bidi="ar-SA"/>
              </w:rPr>
              <w:t>Bigint(20)</w:t>
            </w:r>
          </w:p>
        </w:tc>
        <w:tc>
          <w:tcPr>
            <w:tcW w:w="87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2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87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PDA451</w:t>
            </w:r>
          </w:p>
        </w:tc>
        <w:tc>
          <w:tcPr>
            <w:tcW w:w="18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项目名称</w:t>
            </w:r>
          </w:p>
        </w:tc>
        <w:tc>
          <w:tcPr>
            <w:tcW w:w="15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Varchar(32)</w:t>
            </w:r>
          </w:p>
        </w:tc>
        <w:tc>
          <w:tcPr>
            <w:tcW w:w="87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2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2087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PDA452</w:t>
            </w:r>
          </w:p>
        </w:tc>
        <w:tc>
          <w:tcPr>
            <w:tcW w:w="18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合同期限</w:t>
            </w:r>
          </w:p>
        </w:tc>
        <w:tc>
          <w:tcPr>
            <w:tcW w:w="15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Varchar(1)</w:t>
            </w:r>
          </w:p>
        </w:tc>
        <w:tc>
          <w:tcPr>
            <w:tcW w:w="87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2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1 固定期限 2 无固定期限 3 依据工作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87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PDA468</w:t>
            </w:r>
          </w:p>
        </w:tc>
        <w:tc>
          <w:tcPr>
            <w:tcW w:w="18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开始日期</w:t>
            </w:r>
          </w:p>
        </w:tc>
        <w:tc>
          <w:tcPr>
            <w:tcW w:w="15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Date</w:t>
            </w:r>
          </w:p>
        </w:tc>
        <w:tc>
          <w:tcPr>
            <w:tcW w:w="87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2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87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PDA453</w:t>
            </w:r>
          </w:p>
        </w:tc>
        <w:tc>
          <w:tcPr>
            <w:tcW w:w="18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终止日期</w:t>
            </w:r>
          </w:p>
        </w:tc>
        <w:tc>
          <w:tcPr>
            <w:tcW w:w="15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date</w:t>
            </w:r>
          </w:p>
        </w:tc>
        <w:tc>
          <w:tcPr>
            <w:tcW w:w="87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2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2087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PDA454</w:t>
            </w:r>
          </w:p>
        </w:tc>
        <w:tc>
          <w:tcPr>
            <w:tcW w:w="18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试用开始日期</w:t>
            </w:r>
          </w:p>
        </w:tc>
        <w:tc>
          <w:tcPr>
            <w:tcW w:w="15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date</w:t>
            </w:r>
          </w:p>
        </w:tc>
        <w:tc>
          <w:tcPr>
            <w:tcW w:w="87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2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2087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PDA455</w:t>
            </w:r>
          </w:p>
        </w:tc>
        <w:tc>
          <w:tcPr>
            <w:tcW w:w="18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试用结束日期</w:t>
            </w:r>
          </w:p>
        </w:tc>
        <w:tc>
          <w:tcPr>
            <w:tcW w:w="15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date</w:t>
            </w:r>
          </w:p>
        </w:tc>
        <w:tc>
          <w:tcPr>
            <w:tcW w:w="87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2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2087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PDA456</w:t>
            </w:r>
          </w:p>
        </w:tc>
        <w:tc>
          <w:tcPr>
            <w:tcW w:w="18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岗位职责</w:t>
            </w:r>
          </w:p>
        </w:tc>
        <w:tc>
          <w:tcPr>
            <w:tcW w:w="15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Varchar(16)</w:t>
            </w:r>
          </w:p>
        </w:tc>
        <w:tc>
          <w:tcPr>
            <w:tcW w:w="87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2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2087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PDA457</w:t>
            </w:r>
          </w:p>
        </w:tc>
        <w:tc>
          <w:tcPr>
            <w:tcW w:w="18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工作地点</w:t>
            </w:r>
          </w:p>
        </w:tc>
        <w:tc>
          <w:tcPr>
            <w:tcW w:w="15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Varchar(128)</w:t>
            </w:r>
          </w:p>
        </w:tc>
        <w:tc>
          <w:tcPr>
            <w:tcW w:w="87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2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2087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PDA458</w:t>
            </w:r>
          </w:p>
        </w:tc>
        <w:tc>
          <w:tcPr>
            <w:tcW w:w="18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工资</w:t>
            </w:r>
          </w:p>
        </w:tc>
        <w:tc>
          <w:tcPr>
            <w:tcW w:w="15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Decimal(8,2)</w:t>
            </w:r>
          </w:p>
        </w:tc>
        <w:tc>
          <w:tcPr>
            <w:tcW w:w="87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2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87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PDA459</w:t>
            </w:r>
          </w:p>
        </w:tc>
        <w:tc>
          <w:tcPr>
            <w:tcW w:w="18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工日制度</w:t>
            </w:r>
          </w:p>
        </w:tc>
        <w:tc>
          <w:tcPr>
            <w:tcW w:w="15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Varchar(1)</w:t>
            </w:r>
          </w:p>
        </w:tc>
        <w:tc>
          <w:tcPr>
            <w:tcW w:w="87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2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1 标准工日 2 周期工日 3 不定时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87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PDA460</w:t>
            </w:r>
          </w:p>
        </w:tc>
        <w:tc>
          <w:tcPr>
            <w:tcW w:w="18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周期</w:t>
            </w:r>
          </w:p>
        </w:tc>
        <w:tc>
          <w:tcPr>
            <w:tcW w:w="15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Int(3)</w:t>
            </w:r>
          </w:p>
        </w:tc>
        <w:tc>
          <w:tcPr>
            <w:tcW w:w="87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2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87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PDA461</w:t>
            </w:r>
          </w:p>
        </w:tc>
        <w:tc>
          <w:tcPr>
            <w:tcW w:w="18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报酬方式</w:t>
            </w:r>
          </w:p>
        </w:tc>
        <w:tc>
          <w:tcPr>
            <w:tcW w:w="15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Varchar(1)</w:t>
            </w:r>
          </w:p>
        </w:tc>
        <w:tc>
          <w:tcPr>
            <w:tcW w:w="87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2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1 月工资 2 计件工资 3 基本工资 4 日工资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87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PDA462</w:t>
            </w:r>
          </w:p>
        </w:tc>
        <w:tc>
          <w:tcPr>
            <w:tcW w:w="18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试用期工资</w:t>
            </w:r>
          </w:p>
        </w:tc>
        <w:tc>
          <w:tcPr>
            <w:tcW w:w="15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Decimal(8,2)</w:t>
            </w:r>
          </w:p>
        </w:tc>
        <w:tc>
          <w:tcPr>
            <w:tcW w:w="87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2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2087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PDA000</w:t>
            </w:r>
          </w:p>
        </w:tc>
        <w:tc>
          <w:tcPr>
            <w:tcW w:w="18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项目ID</w:t>
            </w:r>
          </w:p>
        </w:tc>
        <w:tc>
          <w:tcPr>
            <w:tcW w:w="15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Bigint(20)</w:t>
            </w:r>
          </w:p>
        </w:tc>
        <w:tc>
          <w:tcPr>
            <w:tcW w:w="87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2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2087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PBB100</w:t>
            </w:r>
          </w:p>
        </w:tc>
        <w:tc>
          <w:tcPr>
            <w:tcW w:w="18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承建</w:t>
            </w:r>
            <w:r>
              <w:rPr>
                <w:rFonts w:hint="eastAsia" w:ascii="宋体" w:hAnsi="宋体"/>
                <w:kern w:val="0"/>
                <w:szCs w:val="21"/>
              </w:rPr>
              <w:t>单位ID</w:t>
            </w:r>
          </w:p>
        </w:tc>
        <w:tc>
          <w:tcPr>
            <w:tcW w:w="15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Bigint(20)</w:t>
            </w:r>
          </w:p>
        </w:tc>
        <w:tc>
          <w:tcPr>
            <w:tcW w:w="87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2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2087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PBA050</w:t>
            </w:r>
          </w:p>
        </w:tc>
        <w:tc>
          <w:tcPr>
            <w:tcW w:w="18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 w:eastAsiaTheme="minorEastAsia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eastAsia="zh-CN"/>
              </w:rPr>
              <w:t>客户ID</w:t>
            </w:r>
          </w:p>
        </w:tc>
        <w:tc>
          <w:tcPr>
            <w:tcW w:w="15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Bigint(20)</w:t>
            </w:r>
          </w:p>
        </w:tc>
        <w:tc>
          <w:tcPr>
            <w:tcW w:w="87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2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2087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PDA463</w:t>
            </w:r>
          </w:p>
        </w:tc>
        <w:tc>
          <w:tcPr>
            <w:tcW w:w="18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签约时间</w:t>
            </w:r>
          </w:p>
        </w:tc>
        <w:tc>
          <w:tcPr>
            <w:tcW w:w="15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datetime</w:t>
            </w:r>
          </w:p>
        </w:tc>
        <w:tc>
          <w:tcPr>
            <w:tcW w:w="87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2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2087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PDA464</w:t>
            </w:r>
          </w:p>
        </w:tc>
        <w:tc>
          <w:tcPr>
            <w:tcW w:w="18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签约人ID</w:t>
            </w:r>
          </w:p>
        </w:tc>
        <w:tc>
          <w:tcPr>
            <w:tcW w:w="15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Bigint(20)</w:t>
            </w:r>
          </w:p>
        </w:tc>
        <w:tc>
          <w:tcPr>
            <w:tcW w:w="87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2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2087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PDA465</w:t>
            </w:r>
          </w:p>
        </w:tc>
        <w:tc>
          <w:tcPr>
            <w:tcW w:w="18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确认时间</w:t>
            </w:r>
          </w:p>
        </w:tc>
        <w:tc>
          <w:tcPr>
            <w:tcW w:w="15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datetime</w:t>
            </w:r>
          </w:p>
        </w:tc>
        <w:tc>
          <w:tcPr>
            <w:tcW w:w="87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2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87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PDA469</w:t>
            </w:r>
          </w:p>
        </w:tc>
        <w:tc>
          <w:tcPr>
            <w:tcW w:w="18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状态</w:t>
            </w:r>
          </w:p>
        </w:tc>
        <w:tc>
          <w:tcPr>
            <w:tcW w:w="15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Varchar(3)</w:t>
            </w:r>
          </w:p>
        </w:tc>
        <w:tc>
          <w:tcPr>
            <w:tcW w:w="87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2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hint="default" w:ascii="宋体" w:hAnsi="宋体"/>
                <w:kern w:val="0"/>
                <w:szCs w:val="21"/>
                <w:lang w:val="en-US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0 待签约1待签订 2 已签订 3 中止 4 已过期 6 变更中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2087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PDA470</w:t>
            </w:r>
          </w:p>
        </w:tc>
        <w:tc>
          <w:tcPr>
            <w:tcW w:w="18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合同编号</w:t>
            </w:r>
          </w:p>
        </w:tc>
        <w:tc>
          <w:tcPr>
            <w:tcW w:w="15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Varchar(16)</w:t>
            </w:r>
          </w:p>
        </w:tc>
        <w:tc>
          <w:tcPr>
            <w:tcW w:w="87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42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2087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 w:eastAsiaTheme="minorEastAsia" w:cstheme="minorBidi"/>
                <w:color w:val="auto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color w:val="auto"/>
                <w:kern w:val="0"/>
                <w:szCs w:val="21"/>
                <w:lang w:val="en-US" w:eastAsia="zh-CN"/>
              </w:rPr>
              <w:t>PDA320</w:t>
            </w:r>
          </w:p>
        </w:tc>
        <w:tc>
          <w:tcPr>
            <w:tcW w:w="18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 w:eastAsiaTheme="minorEastAsia" w:cstheme="minorBidi"/>
                <w:color w:val="auto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color w:val="auto"/>
                <w:kern w:val="0"/>
                <w:szCs w:val="21"/>
                <w:lang w:val="en-US" w:eastAsia="zh-CN"/>
              </w:rPr>
              <w:t>班组备案</w:t>
            </w:r>
            <w:r>
              <w:rPr>
                <w:rFonts w:hint="eastAsia" w:ascii="宋体" w:hAnsi="宋体"/>
                <w:color w:val="auto"/>
                <w:kern w:val="0"/>
                <w:szCs w:val="21"/>
              </w:rPr>
              <w:t>ID</w:t>
            </w:r>
          </w:p>
        </w:tc>
        <w:tc>
          <w:tcPr>
            <w:tcW w:w="15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Bigint（20）</w:t>
            </w:r>
          </w:p>
        </w:tc>
        <w:tc>
          <w:tcPr>
            <w:tcW w:w="87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42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2087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PDA471</w:t>
            </w:r>
          </w:p>
        </w:tc>
        <w:tc>
          <w:tcPr>
            <w:tcW w:w="18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auto"/>
                <w:kern w:val="0"/>
                <w:szCs w:val="21"/>
                <w:lang w:val="en-US" w:eastAsia="zh-CN"/>
              </w:rPr>
              <w:t>合同文件</w:t>
            </w:r>
          </w:p>
        </w:tc>
        <w:tc>
          <w:tcPr>
            <w:tcW w:w="15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Varchar(128)</w:t>
            </w:r>
          </w:p>
        </w:tc>
        <w:tc>
          <w:tcPr>
            <w:tcW w:w="87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42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2087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 w:eastAsiaTheme="minorEastAsia" w:cstheme="minorBidi"/>
                <w:color w:val="auto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color w:val="auto"/>
                <w:kern w:val="0"/>
                <w:szCs w:val="21"/>
                <w:lang w:val="en-US" w:eastAsia="zh-CN"/>
              </w:rPr>
              <w:t>PAA220</w:t>
            </w:r>
          </w:p>
        </w:tc>
        <w:tc>
          <w:tcPr>
            <w:tcW w:w="18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 w:eastAsiaTheme="minorEastAsia" w:cstheme="minorBidi"/>
                <w:color w:val="auto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color w:val="auto"/>
                <w:kern w:val="0"/>
                <w:szCs w:val="21"/>
                <w:lang w:val="en-US" w:eastAsia="zh-CN"/>
              </w:rPr>
              <w:t>工种ID</w:t>
            </w:r>
          </w:p>
        </w:tc>
        <w:tc>
          <w:tcPr>
            <w:tcW w:w="15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 w:eastAsiaTheme="minorEastAsia" w:cstheme="minorBidi"/>
                <w:color w:val="auto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color w:val="auto"/>
                <w:kern w:val="0"/>
                <w:szCs w:val="21"/>
                <w:lang w:val="en-US" w:eastAsia="zh-CN"/>
              </w:rPr>
              <w:t>Bigint(20)</w:t>
            </w:r>
          </w:p>
        </w:tc>
        <w:tc>
          <w:tcPr>
            <w:tcW w:w="87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42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87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auto"/>
                <w:kern w:val="0"/>
                <w:szCs w:val="21"/>
                <w:lang w:val="en-US" w:eastAsia="zh-CN"/>
              </w:rPr>
              <w:t>PDA472</w:t>
            </w:r>
          </w:p>
        </w:tc>
        <w:tc>
          <w:tcPr>
            <w:tcW w:w="18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auto"/>
                <w:kern w:val="0"/>
                <w:szCs w:val="21"/>
                <w:lang w:val="en-US" w:eastAsia="zh-CN"/>
              </w:rPr>
              <w:t>合同类型</w:t>
            </w:r>
          </w:p>
        </w:tc>
        <w:tc>
          <w:tcPr>
            <w:tcW w:w="15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auto"/>
                <w:kern w:val="0"/>
                <w:szCs w:val="21"/>
                <w:lang w:val="en-US" w:eastAsia="zh-CN"/>
              </w:rPr>
              <w:t>Varchar(1)</w:t>
            </w:r>
          </w:p>
        </w:tc>
        <w:tc>
          <w:tcPr>
            <w:tcW w:w="87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42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1 劳务合同 2 劳动合同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87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color w:val="auto"/>
                <w:kern w:val="0"/>
                <w:szCs w:val="21"/>
                <w:lang w:val="en-US" w:eastAsia="zh-CN"/>
              </w:rPr>
            </w:pPr>
          </w:p>
        </w:tc>
        <w:tc>
          <w:tcPr>
            <w:tcW w:w="18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color w:val="auto"/>
                <w:kern w:val="0"/>
                <w:szCs w:val="21"/>
                <w:lang w:val="en-US" w:eastAsia="zh-CN"/>
              </w:rPr>
            </w:pPr>
          </w:p>
        </w:tc>
        <w:tc>
          <w:tcPr>
            <w:tcW w:w="15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color w:val="auto"/>
                <w:kern w:val="0"/>
                <w:szCs w:val="21"/>
                <w:lang w:val="en-US" w:eastAsia="zh-CN"/>
              </w:rPr>
            </w:pPr>
          </w:p>
        </w:tc>
        <w:tc>
          <w:tcPr>
            <w:tcW w:w="87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42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87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auto"/>
                <w:kern w:val="0"/>
                <w:szCs w:val="21"/>
                <w:lang w:val="en-US" w:eastAsia="zh-CN"/>
              </w:rPr>
              <w:t>PDA474</w:t>
            </w:r>
          </w:p>
        </w:tc>
        <w:tc>
          <w:tcPr>
            <w:tcW w:w="18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auto"/>
                <w:kern w:val="0"/>
                <w:szCs w:val="21"/>
                <w:lang w:val="en-US" w:eastAsia="zh-CN"/>
              </w:rPr>
              <w:t>续签标志</w:t>
            </w:r>
          </w:p>
        </w:tc>
        <w:tc>
          <w:tcPr>
            <w:tcW w:w="15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auto"/>
                <w:kern w:val="0"/>
                <w:szCs w:val="21"/>
                <w:lang w:val="en-US" w:eastAsia="zh-CN"/>
              </w:rPr>
              <w:t>Varchar(1)</w:t>
            </w:r>
          </w:p>
        </w:tc>
        <w:tc>
          <w:tcPr>
            <w:tcW w:w="87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42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0 未续签 1 已续签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87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auto"/>
                <w:kern w:val="0"/>
                <w:szCs w:val="21"/>
                <w:lang w:val="en-US" w:eastAsia="zh-CN"/>
              </w:rPr>
              <w:t>PDA475</w:t>
            </w:r>
          </w:p>
        </w:tc>
        <w:tc>
          <w:tcPr>
            <w:tcW w:w="18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auto"/>
                <w:kern w:val="0"/>
                <w:szCs w:val="21"/>
                <w:lang w:val="en-US" w:eastAsia="zh-CN"/>
              </w:rPr>
              <w:t>工伤保险</w:t>
            </w:r>
          </w:p>
        </w:tc>
        <w:tc>
          <w:tcPr>
            <w:tcW w:w="15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 w:eastAsiaTheme="minorEastAsia" w:cstheme="minorBidi"/>
                <w:color w:val="auto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color w:val="auto"/>
                <w:kern w:val="0"/>
                <w:szCs w:val="21"/>
                <w:lang w:val="en-US" w:eastAsia="zh-CN"/>
              </w:rPr>
              <w:t>Varchar(1)</w:t>
            </w:r>
          </w:p>
        </w:tc>
        <w:tc>
          <w:tcPr>
            <w:tcW w:w="87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42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0 无 1 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87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auto"/>
                <w:kern w:val="0"/>
                <w:szCs w:val="21"/>
                <w:lang w:val="en-US" w:eastAsia="zh-CN"/>
              </w:rPr>
              <w:t>PDA476</w:t>
            </w:r>
          </w:p>
        </w:tc>
        <w:tc>
          <w:tcPr>
            <w:tcW w:w="18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auto"/>
                <w:kern w:val="0"/>
                <w:szCs w:val="21"/>
                <w:lang w:val="en-US" w:eastAsia="zh-CN"/>
              </w:rPr>
              <w:t>养老保险</w:t>
            </w:r>
          </w:p>
        </w:tc>
        <w:tc>
          <w:tcPr>
            <w:tcW w:w="15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 w:eastAsiaTheme="minorEastAsia" w:cstheme="minorBidi"/>
                <w:color w:val="auto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color w:val="auto"/>
                <w:kern w:val="0"/>
                <w:szCs w:val="21"/>
                <w:lang w:val="en-US" w:eastAsia="zh-CN"/>
              </w:rPr>
              <w:t>Varchar(1)</w:t>
            </w:r>
          </w:p>
        </w:tc>
        <w:tc>
          <w:tcPr>
            <w:tcW w:w="87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42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0 无 1 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87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auto"/>
                <w:kern w:val="0"/>
                <w:szCs w:val="21"/>
                <w:lang w:val="en-US" w:eastAsia="zh-CN"/>
              </w:rPr>
              <w:t>PDA477</w:t>
            </w:r>
          </w:p>
        </w:tc>
        <w:tc>
          <w:tcPr>
            <w:tcW w:w="18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auto"/>
                <w:kern w:val="0"/>
                <w:szCs w:val="21"/>
                <w:lang w:val="en-US" w:eastAsia="zh-CN"/>
              </w:rPr>
              <w:t>失业保险</w:t>
            </w:r>
          </w:p>
        </w:tc>
        <w:tc>
          <w:tcPr>
            <w:tcW w:w="15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 w:eastAsiaTheme="minorEastAsia" w:cstheme="minorBidi"/>
                <w:color w:val="auto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color w:val="auto"/>
                <w:kern w:val="0"/>
                <w:szCs w:val="21"/>
                <w:lang w:val="en-US" w:eastAsia="zh-CN"/>
              </w:rPr>
              <w:t>Varchar(1)</w:t>
            </w:r>
          </w:p>
        </w:tc>
        <w:tc>
          <w:tcPr>
            <w:tcW w:w="87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42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0 无 1 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87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auto"/>
                <w:kern w:val="0"/>
                <w:szCs w:val="21"/>
                <w:lang w:val="en-US" w:eastAsia="zh-CN"/>
              </w:rPr>
              <w:t>PDA478</w:t>
            </w:r>
          </w:p>
        </w:tc>
        <w:tc>
          <w:tcPr>
            <w:tcW w:w="18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auto"/>
                <w:kern w:val="0"/>
                <w:szCs w:val="21"/>
                <w:lang w:val="en-US" w:eastAsia="zh-CN"/>
              </w:rPr>
              <w:t>工伤缴纳情况</w:t>
            </w:r>
          </w:p>
        </w:tc>
        <w:tc>
          <w:tcPr>
            <w:tcW w:w="15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auto"/>
                <w:kern w:val="0"/>
                <w:szCs w:val="21"/>
                <w:lang w:val="en-US" w:eastAsia="zh-CN"/>
              </w:rPr>
              <w:t>Varchar(1)</w:t>
            </w:r>
          </w:p>
        </w:tc>
        <w:tc>
          <w:tcPr>
            <w:tcW w:w="87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42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0未缴纳 1 缴纳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87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auto"/>
                <w:kern w:val="0"/>
                <w:szCs w:val="21"/>
                <w:lang w:val="en-US" w:eastAsia="zh-CN"/>
              </w:rPr>
              <w:t>PDA479</w:t>
            </w:r>
          </w:p>
        </w:tc>
        <w:tc>
          <w:tcPr>
            <w:tcW w:w="18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auto"/>
                <w:kern w:val="0"/>
                <w:szCs w:val="21"/>
                <w:lang w:val="en-US" w:eastAsia="zh-CN"/>
              </w:rPr>
              <w:t>养老缴纳情况</w:t>
            </w:r>
          </w:p>
        </w:tc>
        <w:tc>
          <w:tcPr>
            <w:tcW w:w="15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auto"/>
                <w:kern w:val="0"/>
                <w:szCs w:val="21"/>
                <w:lang w:val="en-US" w:eastAsia="zh-CN"/>
              </w:rPr>
              <w:t>Varchar(1)</w:t>
            </w:r>
          </w:p>
        </w:tc>
        <w:tc>
          <w:tcPr>
            <w:tcW w:w="87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42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hint="eastAsia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0未缴纳 1 缴纳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87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auto"/>
                <w:kern w:val="0"/>
                <w:szCs w:val="21"/>
                <w:lang w:val="en-US" w:eastAsia="zh-CN"/>
              </w:rPr>
              <w:t>PDA480</w:t>
            </w:r>
          </w:p>
        </w:tc>
        <w:tc>
          <w:tcPr>
            <w:tcW w:w="18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auto"/>
                <w:kern w:val="0"/>
                <w:szCs w:val="21"/>
                <w:lang w:val="en-US" w:eastAsia="zh-CN"/>
              </w:rPr>
              <w:t>失业缴纳情况</w:t>
            </w:r>
          </w:p>
        </w:tc>
        <w:tc>
          <w:tcPr>
            <w:tcW w:w="15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auto"/>
                <w:kern w:val="0"/>
                <w:szCs w:val="21"/>
                <w:lang w:val="en-US" w:eastAsia="zh-CN"/>
              </w:rPr>
              <w:t>Varchar(1)</w:t>
            </w:r>
          </w:p>
        </w:tc>
        <w:tc>
          <w:tcPr>
            <w:tcW w:w="87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42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hint="eastAsia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0未缴纳 1 缴纳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87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auto"/>
                <w:kern w:val="0"/>
                <w:szCs w:val="21"/>
                <w:lang w:val="en-US" w:eastAsia="zh-CN"/>
              </w:rPr>
              <w:t>PDA481</w:t>
            </w:r>
          </w:p>
        </w:tc>
        <w:tc>
          <w:tcPr>
            <w:tcW w:w="18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auto"/>
                <w:kern w:val="0"/>
                <w:szCs w:val="21"/>
                <w:lang w:val="en-US" w:eastAsia="zh-CN"/>
              </w:rPr>
              <w:t>工资发放日</w:t>
            </w:r>
          </w:p>
        </w:tc>
        <w:tc>
          <w:tcPr>
            <w:tcW w:w="15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Int(2)</w:t>
            </w:r>
          </w:p>
        </w:tc>
        <w:tc>
          <w:tcPr>
            <w:tcW w:w="87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42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87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auto"/>
                <w:kern w:val="0"/>
                <w:szCs w:val="21"/>
                <w:lang w:val="en-US" w:eastAsia="zh-CN"/>
              </w:rPr>
              <w:t>PDA492</w:t>
            </w:r>
          </w:p>
        </w:tc>
        <w:tc>
          <w:tcPr>
            <w:tcW w:w="18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auto"/>
                <w:kern w:val="0"/>
                <w:szCs w:val="21"/>
                <w:lang w:val="en-US" w:eastAsia="zh-CN"/>
              </w:rPr>
              <w:t>计件单位</w:t>
            </w:r>
          </w:p>
        </w:tc>
        <w:tc>
          <w:tcPr>
            <w:tcW w:w="15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Varchar(10)</w:t>
            </w:r>
          </w:p>
        </w:tc>
        <w:tc>
          <w:tcPr>
            <w:tcW w:w="87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42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87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auto"/>
                <w:kern w:val="0"/>
                <w:szCs w:val="21"/>
                <w:lang w:val="en-US" w:eastAsia="zh-CN"/>
              </w:rPr>
              <w:t>PDA494</w:t>
            </w:r>
          </w:p>
        </w:tc>
        <w:tc>
          <w:tcPr>
            <w:tcW w:w="18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auto"/>
                <w:kern w:val="0"/>
                <w:szCs w:val="21"/>
                <w:lang w:val="en-US" w:eastAsia="zh-CN"/>
              </w:rPr>
              <w:t>续签合同ID</w:t>
            </w:r>
          </w:p>
        </w:tc>
        <w:tc>
          <w:tcPr>
            <w:tcW w:w="15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Bigint(20)</w:t>
            </w:r>
          </w:p>
        </w:tc>
        <w:tc>
          <w:tcPr>
            <w:tcW w:w="87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42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上个合同ID</w:t>
            </w:r>
          </w:p>
        </w:tc>
      </w:tr>
    </w:tbl>
    <w:p>
      <w:pPr>
        <w:pStyle w:val="4"/>
        <w:tabs>
          <w:tab w:val="left" w:pos="420"/>
          <w:tab w:val="clear" w:pos="432"/>
        </w:tabs>
        <w:ind w:left="0" w:leftChars="0" w:firstLine="0" w:firstLineChars="0"/>
        <w:rPr>
          <w:b/>
          <w:bCs/>
        </w:rPr>
      </w:pPr>
      <w:r>
        <w:rPr>
          <w:rFonts w:hint="eastAsia"/>
          <w:b/>
          <w:bCs/>
          <w:lang w:val="en-US" w:eastAsia="zh-CN"/>
        </w:rPr>
        <w:t xml:space="preserve">PD30 </w:t>
      </w:r>
      <w:r>
        <w:rPr>
          <w:rFonts w:hint="eastAsia"/>
          <w:b/>
          <w:bCs/>
        </w:rPr>
        <w:t>项目</w:t>
      </w:r>
      <w:r>
        <w:rPr>
          <w:rFonts w:hint="eastAsia"/>
          <w:b/>
          <w:bCs/>
          <w:lang w:val="en-US" w:eastAsia="zh-CN"/>
        </w:rPr>
        <w:t>农民工合同</w:t>
      </w:r>
      <w:r>
        <w:rPr>
          <w:rFonts w:hint="eastAsia"/>
          <w:b/>
          <w:bCs/>
        </w:rPr>
        <w:t>表</w:t>
      </w:r>
    </w:p>
    <w:tbl>
      <w:tblPr>
        <w:tblStyle w:val="6"/>
        <w:tblW w:w="10578" w:type="dxa"/>
        <w:tblInd w:w="-10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7"/>
        <w:gridCol w:w="1834"/>
        <w:gridCol w:w="1500"/>
        <w:gridCol w:w="877"/>
        <w:gridCol w:w="42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2087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shd w:val="clear" w:color="auto" w:fill="C0C0C0"/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字段名称</w:t>
            </w:r>
          </w:p>
        </w:tc>
        <w:tc>
          <w:tcPr>
            <w:tcW w:w="18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0C0C0"/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注释</w:t>
            </w:r>
          </w:p>
        </w:tc>
        <w:tc>
          <w:tcPr>
            <w:tcW w:w="15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0C0C0"/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类别</w:t>
            </w:r>
          </w:p>
        </w:tc>
        <w:tc>
          <w:tcPr>
            <w:tcW w:w="87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0C0C0"/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主键</w:t>
            </w:r>
          </w:p>
        </w:tc>
        <w:tc>
          <w:tcPr>
            <w:tcW w:w="42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shd w:val="clear" w:color="auto" w:fill="C0C0C0"/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2087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PDA450</w:t>
            </w:r>
          </w:p>
        </w:tc>
        <w:tc>
          <w:tcPr>
            <w:tcW w:w="18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ID</w:t>
            </w:r>
          </w:p>
        </w:tc>
        <w:tc>
          <w:tcPr>
            <w:tcW w:w="15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Bigint(20)</w:t>
            </w:r>
          </w:p>
        </w:tc>
        <w:tc>
          <w:tcPr>
            <w:tcW w:w="87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√</w:t>
            </w:r>
          </w:p>
        </w:tc>
        <w:tc>
          <w:tcPr>
            <w:tcW w:w="42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2087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theme="minorBidi"/>
                <w:kern w:val="0"/>
                <w:sz w:val="21"/>
                <w:szCs w:val="21"/>
                <w:lang w:val="en-US" w:eastAsia="zh-CN" w:bidi="ar-SA"/>
              </w:rPr>
              <w:t>PCA100</w:t>
            </w:r>
          </w:p>
        </w:tc>
        <w:tc>
          <w:tcPr>
            <w:tcW w:w="18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农民工id</w:t>
            </w:r>
          </w:p>
        </w:tc>
        <w:tc>
          <w:tcPr>
            <w:tcW w:w="15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theme="minorBidi"/>
                <w:kern w:val="0"/>
                <w:sz w:val="21"/>
                <w:szCs w:val="21"/>
                <w:lang w:val="en-US" w:eastAsia="zh-CN" w:bidi="ar-SA"/>
              </w:rPr>
              <w:t>Bigint(20)</w:t>
            </w:r>
          </w:p>
        </w:tc>
        <w:tc>
          <w:tcPr>
            <w:tcW w:w="87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2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87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PDA451</w:t>
            </w:r>
          </w:p>
        </w:tc>
        <w:tc>
          <w:tcPr>
            <w:tcW w:w="18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项目名称</w:t>
            </w:r>
          </w:p>
        </w:tc>
        <w:tc>
          <w:tcPr>
            <w:tcW w:w="15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Varchar(32)</w:t>
            </w:r>
          </w:p>
        </w:tc>
        <w:tc>
          <w:tcPr>
            <w:tcW w:w="87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2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2087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PDA452</w:t>
            </w:r>
          </w:p>
        </w:tc>
        <w:tc>
          <w:tcPr>
            <w:tcW w:w="18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合同期限</w:t>
            </w:r>
          </w:p>
        </w:tc>
        <w:tc>
          <w:tcPr>
            <w:tcW w:w="15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Varchar(1)</w:t>
            </w:r>
          </w:p>
        </w:tc>
        <w:tc>
          <w:tcPr>
            <w:tcW w:w="87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2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1 固定期限 2 无固定期限 3 依据工作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87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PDA468</w:t>
            </w:r>
          </w:p>
        </w:tc>
        <w:tc>
          <w:tcPr>
            <w:tcW w:w="18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开始日期</w:t>
            </w:r>
          </w:p>
        </w:tc>
        <w:tc>
          <w:tcPr>
            <w:tcW w:w="15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Date</w:t>
            </w:r>
          </w:p>
        </w:tc>
        <w:tc>
          <w:tcPr>
            <w:tcW w:w="87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2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87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PDA453</w:t>
            </w:r>
          </w:p>
        </w:tc>
        <w:tc>
          <w:tcPr>
            <w:tcW w:w="18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终止日期</w:t>
            </w:r>
          </w:p>
        </w:tc>
        <w:tc>
          <w:tcPr>
            <w:tcW w:w="15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date</w:t>
            </w:r>
          </w:p>
        </w:tc>
        <w:tc>
          <w:tcPr>
            <w:tcW w:w="87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2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2087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PDA454</w:t>
            </w:r>
          </w:p>
        </w:tc>
        <w:tc>
          <w:tcPr>
            <w:tcW w:w="18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试用开始日期</w:t>
            </w:r>
          </w:p>
        </w:tc>
        <w:tc>
          <w:tcPr>
            <w:tcW w:w="15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date</w:t>
            </w:r>
          </w:p>
        </w:tc>
        <w:tc>
          <w:tcPr>
            <w:tcW w:w="87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2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2087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PDA455</w:t>
            </w:r>
          </w:p>
        </w:tc>
        <w:tc>
          <w:tcPr>
            <w:tcW w:w="18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试用结束日期</w:t>
            </w:r>
          </w:p>
        </w:tc>
        <w:tc>
          <w:tcPr>
            <w:tcW w:w="15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date</w:t>
            </w:r>
          </w:p>
        </w:tc>
        <w:tc>
          <w:tcPr>
            <w:tcW w:w="87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2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2087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PDA456</w:t>
            </w:r>
          </w:p>
        </w:tc>
        <w:tc>
          <w:tcPr>
            <w:tcW w:w="18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岗位职责</w:t>
            </w:r>
          </w:p>
        </w:tc>
        <w:tc>
          <w:tcPr>
            <w:tcW w:w="15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Varchar(16)</w:t>
            </w:r>
          </w:p>
        </w:tc>
        <w:tc>
          <w:tcPr>
            <w:tcW w:w="87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2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2087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PDA457</w:t>
            </w:r>
          </w:p>
        </w:tc>
        <w:tc>
          <w:tcPr>
            <w:tcW w:w="18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工作地点</w:t>
            </w:r>
          </w:p>
        </w:tc>
        <w:tc>
          <w:tcPr>
            <w:tcW w:w="15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Varchar(128)</w:t>
            </w:r>
          </w:p>
        </w:tc>
        <w:tc>
          <w:tcPr>
            <w:tcW w:w="87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2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2087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PDA458</w:t>
            </w:r>
          </w:p>
        </w:tc>
        <w:tc>
          <w:tcPr>
            <w:tcW w:w="18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工资</w:t>
            </w:r>
          </w:p>
        </w:tc>
        <w:tc>
          <w:tcPr>
            <w:tcW w:w="15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Decimal(8,2)</w:t>
            </w:r>
          </w:p>
        </w:tc>
        <w:tc>
          <w:tcPr>
            <w:tcW w:w="87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2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87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PDA459</w:t>
            </w:r>
          </w:p>
        </w:tc>
        <w:tc>
          <w:tcPr>
            <w:tcW w:w="18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工日制度</w:t>
            </w:r>
          </w:p>
        </w:tc>
        <w:tc>
          <w:tcPr>
            <w:tcW w:w="15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Varchar(1)</w:t>
            </w:r>
          </w:p>
        </w:tc>
        <w:tc>
          <w:tcPr>
            <w:tcW w:w="87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2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1 标准工日 2 周期工日 3 不定时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87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PDA460</w:t>
            </w:r>
          </w:p>
        </w:tc>
        <w:tc>
          <w:tcPr>
            <w:tcW w:w="18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周期</w:t>
            </w:r>
          </w:p>
        </w:tc>
        <w:tc>
          <w:tcPr>
            <w:tcW w:w="15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Int(3)</w:t>
            </w:r>
          </w:p>
        </w:tc>
        <w:tc>
          <w:tcPr>
            <w:tcW w:w="87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2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87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PDA461</w:t>
            </w:r>
          </w:p>
        </w:tc>
        <w:tc>
          <w:tcPr>
            <w:tcW w:w="18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报酬方式</w:t>
            </w:r>
          </w:p>
        </w:tc>
        <w:tc>
          <w:tcPr>
            <w:tcW w:w="15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Varchar(1)</w:t>
            </w:r>
          </w:p>
        </w:tc>
        <w:tc>
          <w:tcPr>
            <w:tcW w:w="87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2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1 月工资 2 计件工资 3 基本工资 4 日工资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87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PDA462</w:t>
            </w:r>
          </w:p>
        </w:tc>
        <w:tc>
          <w:tcPr>
            <w:tcW w:w="18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试用期工资</w:t>
            </w:r>
          </w:p>
        </w:tc>
        <w:tc>
          <w:tcPr>
            <w:tcW w:w="15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Decimal(8,2)</w:t>
            </w:r>
          </w:p>
        </w:tc>
        <w:tc>
          <w:tcPr>
            <w:tcW w:w="87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2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2087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PDA000</w:t>
            </w:r>
          </w:p>
        </w:tc>
        <w:tc>
          <w:tcPr>
            <w:tcW w:w="18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项目ID</w:t>
            </w:r>
          </w:p>
        </w:tc>
        <w:tc>
          <w:tcPr>
            <w:tcW w:w="15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Bigint(20)</w:t>
            </w:r>
          </w:p>
        </w:tc>
        <w:tc>
          <w:tcPr>
            <w:tcW w:w="87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2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2087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PBB100</w:t>
            </w:r>
          </w:p>
        </w:tc>
        <w:tc>
          <w:tcPr>
            <w:tcW w:w="18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承建</w:t>
            </w:r>
            <w:r>
              <w:rPr>
                <w:rFonts w:hint="eastAsia" w:ascii="宋体" w:hAnsi="宋体"/>
                <w:kern w:val="0"/>
                <w:szCs w:val="21"/>
              </w:rPr>
              <w:t>单位ID</w:t>
            </w:r>
          </w:p>
        </w:tc>
        <w:tc>
          <w:tcPr>
            <w:tcW w:w="15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Bigint(20)</w:t>
            </w:r>
          </w:p>
        </w:tc>
        <w:tc>
          <w:tcPr>
            <w:tcW w:w="87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2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2087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PBA050</w:t>
            </w:r>
          </w:p>
        </w:tc>
        <w:tc>
          <w:tcPr>
            <w:tcW w:w="18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 w:eastAsiaTheme="minorEastAsia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eastAsia="zh-CN"/>
              </w:rPr>
              <w:t>客户ID</w:t>
            </w:r>
          </w:p>
        </w:tc>
        <w:tc>
          <w:tcPr>
            <w:tcW w:w="15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Bigint(20)</w:t>
            </w:r>
          </w:p>
        </w:tc>
        <w:tc>
          <w:tcPr>
            <w:tcW w:w="87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2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2087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PDA463</w:t>
            </w:r>
          </w:p>
        </w:tc>
        <w:tc>
          <w:tcPr>
            <w:tcW w:w="18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签约时间</w:t>
            </w:r>
          </w:p>
        </w:tc>
        <w:tc>
          <w:tcPr>
            <w:tcW w:w="15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datetime</w:t>
            </w:r>
          </w:p>
        </w:tc>
        <w:tc>
          <w:tcPr>
            <w:tcW w:w="87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2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2087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PDA464</w:t>
            </w:r>
          </w:p>
        </w:tc>
        <w:tc>
          <w:tcPr>
            <w:tcW w:w="18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签约人ID</w:t>
            </w:r>
          </w:p>
        </w:tc>
        <w:tc>
          <w:tcPr>
            <w:tcW w:w="15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Bigint(20)</w:t>
            </w:r>
          </w:p>
        </w:tc>
        <w:tc>
          <w:tcPr>
            <w:tcW w:w="87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2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2087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PDA465</w:t>
            </w:r>
          </w:p>
        </w:tc>
        <w:tc>
          <w:tcPr>
            <w:tcW w:w="18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确认时间</w:t>
            </w:r>
          </w:p>
        </w:tc>
        <w:tc>
          <w:tcPr>
            <w:tcW w:w="15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datetime</w:t>
            </w:r>
          </w:p>
        </w:tc>
        <w:tc>
          <w:tcPr>
            <w:tcW w:w="87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2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87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PDA466</w:t>
            </w:r>
          </w:p>
        </w:tc>
        <w:tc>
          <w:tcPr>
            <w:tcW w:w="18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终止时间</w:t>
            </w:r>
          </w:p>
        </w:tc>
        <w:tc>
          <w:tcPr>
            <w:tcW w:w="15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datetime</w:t>
            </w:r>
          </w:p>
        </w:tc>
        <w:tc>
          <w:tcPr>
            <w:tcW w:w="87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2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2087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PDA467</w:t>
            </w:r>
          </w:p>
        </w:tc>
        <w:tc>
          <w:tcPr>
            <w:tcW w:w="18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终止人ID</w:t>
            </w:r>
          </w:p>
        </w:tc>
        <w:tc>
          <w:tcPr>
            <w:tcW w:w="15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Bigint(20)</w:t>
            </w:r>
          </w:p>
        </w:tc>
        <w:tc>
          <w:tcPr>
            <w:tcW w:w="87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2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87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PDA469</w:t>
            </w:r>
          </w:p>
        </w:tc>
        <w:tc>
          <w:tcPr>
            <w:tcW w:w="18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状态</w:t>
            </w:r>
          </w:p>
        </w:tc>
        <w:tc>
          <w:tcPr>
            <w:tcW w:w="15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Varchar(3)</w:t>
            </w:r>
          </w:p>
        </w:tc>
        <w:tc>
          <w:tcPr>
            <w:tcW w:w="87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2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hint="default" w:ascii="宋体" w:hAnsi="宋体"/>
                <w:kern w:val="0"/>
                <w:szCs w:val="21"/>
                <w:lang w:val="en-US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0 待签约1待签订 2 已签订 3 已中止 4 已过期 6 变更中</w:t>
            </w:r>
            <w:r>
              <w:rPr>
                <w:rFonts w:hint="eastAsia" w:ascii="宋体" w:hAnsi="宋体"/>
                <w:color w:val="auto"/>
                <w:kern w:val="0"/>
                <w:szCs w:val="21"/>
                <w:lang w:val="en-US" w:eastAsia="zh-CN"/>
              </w:rPr>
              <w:t xml:space="preserve"> 7 待解除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2087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PDA470</w:t>
            </w:r>
          </w:p>
        </w:tc>
        <w:tc>
          <w:tcPr>
            <w:tcW w:w="18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合同编号</w:t>
            </w:r>
          </w:p>
        </w:tc>
        <w:tc>
          <w:tcPr>
            <w:tcW w:w="15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Varchar(16)</w:t>
            </w:r>
          </w:p>
        </w:tc>
        <w:tc>
          <w:tcPr>
            <w:tcW w:w="87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42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2087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 w:eastAsiaTheme="minorEastAsia" w:cstheme="minorBidi"/>
                <w:color w:val="auto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color w:val="auto"/>
                <w:kern w:val="0"/>
                <w:szCs w:val="21"/>
                <w:lang w:val="en-US" w:eastAsia="zh-CN"/>
              </w:rPr>
              <w:t>PDA320</w:t>
            </w:r>
          </w:p>
        </w:tc>
        <w:tc>
          <w:tcPr>
            <w:tcW w:w="18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 w:eastAsiaTheme="minorEastAsia" w:cstheme="minorBidi"/>
                <w:color w:val="auto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color w:val="auto"/>
                <w:kern w:val="0"/>
                <w:szCs w:val="21"/>
                <w:lang w:val="en-US" w:eastAsia="zh-CN"/>
              </w:rPr>
              <w:t>班组备案</w:t>
            </w:r>
            <w:r>
              <w:rPr>
                <w:rFonts w:hint="eastAsia" w:ascii="宋体" w:hAnsi="宋体"/>
                <w:color w:val="auto"/>
                <w:kern w:val="0"/>
                <w:szCs w:val="21"/>
              </w:rPr>
              <w:t>ID</w:t>
            </w:r>
          </w:p>
        </w:tc>
        <w:tc>
          <w:tcPr>
            <w:tcW w:w="15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Bigint（20）</w:t>
            </w:r>
          </w:p>
        </w:tc>
        <w:tc>
          <w:tcPr>
            <w:tcW w:w="87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42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2087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PDA471</w:t>
            </w:r>
          </w:p>
        </w:tc>
        <w:tc>
          <w:tcPr>
            <w:tcW w:w="18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auto"/>
                <w:kern w:val="0"/>
                <w:szCs w:val="21"/>
                <w:lang w:val="en-US" w:eastAsia="zh-CN"/>
              </w:rPr>
              <w:t>合同文件</w:t>
            </w:r>
          </w:p>
        </w:tc>
        <w:tc>
          <w:tcPr>
            <w:tcW w:w="15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Varchar(128)</w:t>
            </w:r>
          </w:p>
        </w:tc>
        <w:tc>
          <w:tcPr>
            <w:tcW w:w="87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42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2087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 w:eastAsiaTheme="minorEastAsia" w:cstheme="minorBidi"/>
                <w:color w:val="auto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color w:val="auto"/>
                <w:kern w:val="0"/>
                <w:szCs w:val="21"/>
                <w:lang w:val="en-US" w:eastAsia="zh-CN"/>
              </w:rPr>
              <w:t>PAA220</w:t>
            </w:r>
          </w:p>
        </w:tc>
        <w:tc>
          <w:tcPr>
            <w:tcW w:w="18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 w:eastAsiaTheme="minorEastAsia" w:cstheme="minorBidi"/>
                <w:color w:val="auto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color w:val="auto"/>
                <w:kern w:val="0"/>
                <w:szCs w:val="21"/>
                <w:lang w:val="en-US" w:eastAsia="zh-CN"/>
              </w:rPr>
              <w:t>工种ID</w:t>
            </w:r>
          </w:p>
        </w:tc>
        <w:tc>
          <w:tcPr>
            <w:tcW w:w="15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 w:eastAsiaTheme="minorEastAsia" w:cstheme="minorBidi"/>
                <w:color w:val="auto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color w:val="auto"/>
                <w:kern w:val="0"/>
                <w:szCs w:val="21"/>
                <w:lang w:val="en-US" w:eastAsia="zh-CN"/>
              </w:rPr>
              <w:t>Bigint(20)</w:t>
            </w:r>
          </w:p>
        </w:tc>
        <w:tc>
          <w:tcPr>
            <w:tcW w:w="87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42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87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auto"/>
                <w:kern w:val="0"/>
                <w:szCs w:val="21"/>
                <w:lang w:val="en-US" w:eastAsia="zh-CN"/>
              </w:rPr>
              <w:t>PDA472</w:t>
            </w:r>
          </w:p>
        </w:tc>
        <w:tc>
          <w:tcPr>
            <w:tcW w:w="18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auto"/>
                <w:kern w:val="0"/>
                <w:szCs w:val="21"/>
                <w:lang w:val="en-US" w:eastAsia="zh-CN"/>
              </w:rPr>
              <w:t>合同类型</w:t>
            </w:r>
          </w:p>
        </w:tc>
        <w:tc>
          <w:tcPr>
            <w:tcW w:w="15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auto"/>
                <w:kern w:val="0"/>
                <w:szCs w:val="21"/>
                <w:lang w:val="en-US" w:eastAsia="zh-CN"/>
              </w:rPr>
              <w:t>Varchar(1)</w:t>
            </w:r>
          </w:p>
        </w:tc>
        <w:tc>
          <w:tcPr>
            <w:tcW w:w="87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42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1 劳务合同 2 劳动合同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87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auto"/>
                <w:kern w:val="0"/>
                <w:szCs w:val="21"/>
                <w:lang w:val="en-US" w:eastAsia="zh-CN"/>
              </w:rPr>
              <w:t>PDA473</w:t>
            </w:r>
          </w:p>
        </w:tc>
        <w:tc>
          <w:tcPr>
            <w:tcW w:w="18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auto"/>
                <w:kern w:val="0"/>
                <w:szCs w:val="21"/>
                <w:lang w:val="en-US" w:eastAsia="zh-CN"/>
              </w:rPr>
              <w:t>解除合同文件</w:t>
            </w:r>
          </w:p>
        </w:tc>
        <w:tc>
          <w:tcPr>
            <w:tcW w:w="15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auto"/>
                <w:kern w:val="0"/>
                <w:szCs w:val="21"/>
                <w:lang w:val="en-US" w:eastAsia="zh-CN"/>
              </w:rPr>
              <w:t>Varchar(128)</w:t>
            </w:r>
          </w:p>
        </w:tc>
        <w:tc>
          <w:tcPr>
            <w:tcW w:w="87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42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87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auto"/>
                <w:kern w:val="0"/>
                <w:szCs w:val="21"/>
                <w:lang w:val="en-US" w:eastAsia="zh-CN"/>
              </w:rPr>
              <w:t>PDA474</w:t>
            </w:r>
          </w:p>
        </w:tc>
        <w:tc>
          <w:tcPr>
            <w:tcW w:w="18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auto"/>
                <w:kern w:val="0"/>
                <w:szCs w:val="21"/>
                <w:lang w:val="en-US" w:eastAsia="zh-CN"/>
              </w:rPr>
              <w:t>续签标志</w:t>
            </w:r>
          </w:p>
        </w:tc>
        <w:tc>
          <w:tcPr>
            <w:tcW w:w="15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auto"/>
                <w:kern w:val="0"/>
                <w:szCs w:val="21"/>
                <w:lang w:val="en-US" w:eastAsia="zh-CN"/>
              </w:rPr>
              <w:t>Varchar(1)</w:t>
            </w:r>
          </w:p>
        </w:tc>
        <w:tc>
          <w:tcPr>
            <w:tcW w:w="87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42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0 未续签 1 已续签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87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auto"/>
                <w:kern w:val="0"/>
                <w:szCs w:val="21"/>
                <w:lang w:val="en-US" w:eastAsia="zh-CN"/>
              </w:rPr>
              <w:t>PDA475</w:t>
            </w:r>
          </w:p>
        </w:tc>
        <w:tc>
          <w:tcPr>
            <w:tcW w:w="18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auto"/>
                <w:kern w:val="0"/>
                <w:szCs w:val="21"/>
                <w:lang w:val="en-US" w:eastAsia="zh-CN"/>
              </w:rPr>
              <w:t>工伤保险</w:t>
            </w:r>
          </w:p>
        </w:tc>
        <w:tc>
          <w:tcPr>
            <w:tcW w:w="15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 w:eastAsiaTheme="minorEastAsia" w:cstheme="minorBidi"/>
                <w:color w:val="auto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color w:val="auto"/>
                <w:kern w:val="0"/>
                <w:szCs w:val="21"/>
                <w:lang w:val="en-US" w:eastAsia="zh-CN"/>
              </w:rPr>
              <w:t>Varchar(1)</w:t>
            </w:r>
          </w:p>
        </w:tc>
        <w:tc>
          <w:tcPr>
            <w:tcW w:w="87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42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0 无 1 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87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auto"/>
                <w:kern w:val="0"/>
                <w:szCs w:val="21"/>
                <w:lang w:val="en-US" w:eastAsia="zh-CN"/>
              </w:rPr>
              <w:t>PDA476</w:t>
            </w:r>
          </w:p>
        </w:tc>
        <w:tc>
          <w:tcPr>
            <w:tcW w:w="18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auto"/>
                <w:kern w:val="0"/>
                <w:szCs w:val="21"/>
                <w:lang w:val="en-US" w:eastAsia="zh-CN"/>
              </w:rPr>
              <w:t>养老保险</w:t>
            </w:r>
          </w:p>
        </w:tc>
        <w:tc>
          <w:tcPr>
            <w:tcW w:w="15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 w:eastAsiaTheme="minorEastAsia" w:cstheme="minorBidi"/>
                <w:color w:val="auto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color w:val="auto"/>
                <w:kern w:val="0"/>
                <w:szCs w:val="21"/>
                <w:lang w:val="en-US" w:eastAsia="zh-CN"/>
              </w:rPr>
              <w:t>Varchar(1)</w:t>
            </w:r>
          </w:p>
        </w:tc>
        <w:tc>
          <w:tcPr>
            <w:tcW w:w="87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42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0 无 1 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87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auto"/>
                <w:kern w:val="0"/>
                <w:szCs w:val="21"/>
                <w:lang w:val="en-US" w:eastAsia="zh-CN"/>
              </w:rPr>
              <w:t>PDA477</w:t>
            </w:r>
          </w:p>
        </w:tc>
        <w:tc>
          <w:tcPr>
            <w:tcW w:w="18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auto"/>
                <w:kern w:val="0"/>
                <w:szCs w:val="21"/>
                <w:lang w:val="en-US" w:eastAsia="zh-CN"/>
              </w:rPr>
              <w:t>失业保险</w:t>
            </w:r>
          </w:p>
        </w:tc>
        <w:tc>
          <w:tcPr>
            <w:tcW w:w="15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 w:eastAsiaTheme="minorEastAsia" w:cstheme="minorBidi"/>
                <w:color w:val="auto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color w:val="auto"/>
                <w:kern w:val="0"/>
                <w:szCs w:val="21"/>
                <w:lang w:val="en-US" w:eastAsia="zh-CN"/>
              </w:rPr>
              <w:t>Varchar(1)</w:t>
            </w:r>
          </w:p>
        </w:tc>
        <w:tc>
          <w:tcPr>
            <w:tcW w:w="87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42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0 无 1 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87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auto"/>
                <w:kern w:val="0"/>
                <w:szCs w:val="21"/>
                <w:lang w:val="en-US" w:eastAsia="zh-CN"/>
              </w:rPr>
              <w:t>PDA478</w:t>
            </w:r>
          </w:p>
        </w:tc>
        <w:tc>
          <w:tcPr>
            <w:tcW w:w="18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auto"/>
                <w:kern w:val="0"/>
                <w:szCs w:val="21"/>
                <w:lang w:val="en-US" w:eastAsia="zh-CN"/>
              </w:rPr>
              <w:t>工伤缴纳情况</w:t>
            </w:r>
          </w:p>
        </w:tc>
        <w:tc>
          <w:tcPr>
            <w:tcW w:w="15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auto"/>
                <w:kern w:val="0"/>
                <w:szCs w:val="21"/>
                <w:lang w:val="en-US" w:eastAsia="zh-CN"/>
              </w:rPr>
              <w:t>Varchar(1)</w:t>
            </w:r>
          </w:p>
        </w:tc>
        <w:tc>
          <w:tcPr>
            <w:tcW w:w="87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42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0未缴纳 1 缴纳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87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auto"/>
                <w:kern w:val="0"/>
                <w:szCs w:val="21"/>
                <w:lang w:val="en-US" w:eastAsia="zh-CN"/>
              </w:rPr>
              <w:t>PDA479</w:t>
            </w:r>
          </w:p>
        </w:tc>
        <w:tc>
          <w:tcPr>
            <w:tcW w:w="18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auto"/>
                <w:kern w:val="0"/>
                <w:szCs w:val="21"/>
                <w:lang w:val="en-US" w:eastAsia="zh-CN"/>
              </w:rPr>
              <w:t>养老缴纳情况</w:t>
            </w:r>
          </w:p>
        </w:tc>
        <w:tc>
          <w:tcPr>
            <w:tcW w:w="15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auto"/>
                <w:kern w:val="0"/>
                <w:szCs w:val="21"/>
                <w:lang w:val="en-US" w:eastAsia="zh-CN"/>
              </w:rPr>
              <w:t>Varchar(1)</w:t>
            </w:r>
          </w:p>
        </w:tc>
        <w:tc>
          <w:tcPr>
            <w:tcW w:w="87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42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hint="eastAsia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0未缴纳 1 缴纳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87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auto"/>
                <w:kern w:val="0"/>
                <w:szCs w:val="21"/>
                <w:lang w:val="en-US" w:eastAsia="zh-CN"/>
              </w:rPr>
              <w:t>PDA480</w:t>
            </w:r>
          </w:p>
        </w:tc>
        <w:tc>
          <w:tcPr>
            <w:tcW w:w="18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auto"/>
                <w:kern w:val="0"/>
                <w:szCs w:val="21"/>
                <w:lang w:val="en-US" w:eastAsia="zh-CN"/>
              </w:rPr>
              <w:t>失业缴纳情况</w:t>
            </w:r>
          </w:p>
        </w:tc>
        <w:tc>
          <w:tcPr>
            <w:tcW w:w="15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auto"/>
                <w:kern w:val="0"/>
                <w:szCs w:val="21"/>
                <w:lang w:val="en-US" w:eastAsia="zh-CN"/>
              </w:rPr>
              <w:t>Varchar(1)</w:t>
            </w:r>
          </w:p>
        </w:tc>
        <w:tc>
          <w:tcPr>
            <w:tcW w:w="87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42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hint="eastAsia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0未缴纳 1 缴纳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87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auto"/>
                <w:kern w:val="0"/>
                <w:szCs w:val="21"/>
                <w:lang w:val="en-US" w:eastAsia="zh-CN"/>
              </w:rPr>
              <w:t>PDA481</w:t>
            </w:r>
          </w:p>
        </w:tc>
        <w:tc>
          <w:tcPr>
            <w:tcW w:w="18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auto"/>
                <w:kern w:val="0"/>
                <w:szCs w:val="21"/>
                <w:lang w:val="en-US" w:eastAsia="zh-CN"/>
              </w:rPr>
              <w:t>工资发放日</w:t>
            </w:r>
          </w:p>
        </w:tc>
        <w:tc>
          <w:tcPr>
            <w:tcW w:w="15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Int(2)</w:t>
            </w:r>
          </w:p>
        </w:tc>
        <w:tc>
          <w:tcPr>
            <w:tcW w:w="87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42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87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auto"/>
                <w:kern w:val="0"/>
                <w:szCs w:val="21"/>
                <w:lang w:val="en-US" w:eastAsia="zh-CN"/>
              </w:rPr>
              <w:t>PDA482</w:t>
            </w:r>
          </w:p>
        </w:tc>
        <w:tc>
          <w:tcPr>
            <w:tcW w:w="18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auto"/>
                <w:kern w:val="0"/>
                <w:szCs w:val="21"/>
                <w:lang w:val="en-US" w:eastAsia="zh-CN"/>
              </w:rPr>
              <w:t>中止员工确认</w:t>
            </w:r>
          </w:p>
        </w:tc>
        <w:tc>
          <w:tcPr>
            <w:tcW w:w="15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Varchar(1)</w:t>
            </w:r>
          </w:p>
        </w:tc>
        <w:tc>
          <w:tcPr>
            <w:tcW w:w="87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42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1 待确认 2 已确认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87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auto"/>
                <w:kern w:val="0"/>
                <w:szCs w:val="21"/>
                <w:lang w:val="en-US" w:eastAsia="zh-CN"/>
              </w:rPr>
              <w:t>PDA483</w:t>
            </w:r>
          </w:p>
        </w:tc>
        <w:tc>
          <w:tcPr>
            <w:tcW w:w="18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auto"/>
                <w:kern w:val="0"/>
                <w:szCs w:val="21"/>
                <w:lang w:val="en-US" w:eastAsia="zh-CN"/>
              </w:rPr>
              <w:t>中止确认时间</w:t>
            </w:r>
          </w:p>
        </w:tc>
        <w:tc>
          <w:tcPr>
            <w:tcW w:w="15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Datetime</w:t>
            </w:r>
          </w:p>
        </w:tc>
        <w:tc>
          <w:tcPr>
            <w:tcW w:w="87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42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87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auto"/>
                <w:kern w:val="0"/>
                <w:szCs w:val="21"/>
                <w:lang w:val="en-US" w:eastAsia="zh-CN"/>
              </w:rPr>
              <w:t>PDA484</w:t>
            </w:r>
          </w:p>
        </w:tc>
        <w:tc>
          <w:tcPr>
            <w:tcW w:w="18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auto"/>
                <w:kern w:val="0"/>
                <w:szCs w:val="21"/>
                <w:lang w:val="en-US" w:eastAsia="zh-CN"/>
              </w:rPr>
              <w:t>合同html</w:t>
            </w:r>
          </w:p>
        </w:tc>
        <w:tc>
          <w:tcPr>
            <w:tcW w:w="15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text</w:t>
            </w:r>
          </w:p>
        </w:tc>
        <w:tc>
          <w:tcPr>
            <w:tcW w:w="87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42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87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auto"/>
                <w:kern w:val="0"/>
                <w:szCs w:val="21"/>
                <w:lang w:val="en-US" w:eastAsia="zh-CN"/>
              </w:rPr>
              <w:t>PDA485</w:t>
            </w:r>
          </w:p>
        </w:tc>
        <w:tc>
          <w:tcPr>
            <w:tcW w:w="18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auto"/>
                <w:kern w:val="0"/>
                <w:szCs w:val="21"/>
                <w:lang w:val="en-US" w:eastAsia="zh-CN"/>
              </w:rPr>
              <w:t>解除合同html</w:t>
            </w:r>
          </w:p>
        </w:tc>
        <w:tc>
          <w:tcPr>
            <w:tcW w:w="15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text</w:t>
            </w:r>
          </w:p>
        </w:tc>
        <w:tc>
          <w:tcPr>
            <w:tcW w:w="87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42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87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auto"/>
                <w:kern w:val="0"/>
                <w:szCs w:val="21"/>
                <w:lang w:val="en-US" w:eastAsia="zh-CN"/>
              </w:rPr>
              <w:t>PDA486</w:t>
            </w:r>
          </w:p>
        </w:tc>
        <w:tc>
          <w:tcPr>
            <w:tcW w:w="18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auto"/>
                <w:kern w:val="0"/>
                <w:szCs w:val="21"/>
                <w:lang w:val="en-US" w:eastAsia="zh-CN"/>
              </w:rPr>
              <w:t>解除日期</w:t>
            </w:r>
          </w:p>
        </w:tc>
        <w:tc>
          <w:tcPr>
            <w:tcW w:w="15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Datetime</w:t>
            </w:r>
          </w:p>
        </w:tc>
        <w:tc>
          <w:tcPr>
            <w:tcW w:w="87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42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87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auto"/>
                <w:kern w:val="0"/>
                <w:szCs w:val="21"/>
                <w:lang w:val="en-US" w:eastAsia="zh-CN"/>
              </w:rPr>
              <w:t>PDA487</w:t>
            </w:r>
          </w:p>
        </w:tc>
        <w:tc>
          <w:tcPr>
            <w:tcW w:w="18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auto"/>
                <w:kern w:val="0"/>
                <w:szCs w:val="21"/>
                <w:lang w:val="en-US" w:eastAsia="zh-CN"/>
              </w:rPr>
              <w:t>支付经济补偿金</w:t>
            </w:r>
          </w:p>
        </w:tc>
        <w:tc>
          <w:tcPr>
            <w:tcW w:w="15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Varchar(64)</w:t>
            </w:r>
          </w:p>
        </w:tc>
        <w:tc>
          <w:tcPr>
            <w:tcW w:w="87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42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87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auto"/>
                <w:kern w:val="0"/>
                <w:szCs w:val="21"/>
                <w:lang w:val="en-US" w:eastAsia="zh-CN"/>
              </w:rPr>
              <w:t>PDA488</w:t>
            </w:r>
          </w:p>
        </w:tc>
        <w:tc>
          <w:tcPr>
            <w:tcW w:w="18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auto"/>
                <w:kern w:val="0"/>
                <w:szCs w:val="21"/>
                <w:lang w:val="en-US" w:eastAsia="zh-CN"/>
              </w:rPr>
              <w:t>合同法第几条</w:t>
            </w:r>
          </w:p>
        </w:tc>
        <w:tc>
          <w:tcPr>
            <w:tcW w:w="15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Varchar(8)</w:t>
            </w:r>
          </w:p>
        </w:tc>
        <w:tc>
          <w:tcPr>
            <w:tcW w:w="87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42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87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auto"/>
                <w:kern w:val="0"/>
                <w:szCs w:val="21"/>
                <w:lang w:val="en-US" w:eastAsia="zh-CN"/>
              </w:rPr>
              <w:t>PDA489</w:t>
            </w:r>
          </w:p>
        </w:tc>
        <w:tc>
          <w:tcPr>
            <w:tcW w:w="18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auto"/>
                <w:kern w:val="0"/>
                <w:szCs w:val="21"/>
                <w:lang w:val="en-US" w:eastAsia="zh-CN"/>
              </w:rPr>
              <w:t>合同法第几项</w:t>
            </w:r>
          </w:p>
        </w:tc>
        <w:tc>
          <w:tcPr>
            <w:tcW w:w="15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Varchar(8)</w:t>
            </w:r>
          </w:p>
        </w:tc>
        <w:tc>
          <w:tcPr>
            <w:tcW w:w="87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42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87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auto"/>
                <w:kern w:val="0"/>
                <w:szCs w:val="21"/>
                <w:lang w:val="en-US" w:eastAsia="zh-CN"/>
              </w:rPr>
              <w:t>PDA490</w:t>
            </w:r>
          </w:p>
        </w:tc>
        <w:tc>
          <w:tcPr>
            <w:tcW w:w="18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auto"/>
                <w:kern w:val="0"/>
                <w:szCs w:val="21"/>
                <w:lang w:val="en-US" w:eastAsia="zh-CN"/>
              </w:rPr>
              <w:t>合同法规定</w:t>
            </w:r>
          </w:p>
        </w:tc>
        <w:tc>
          <w:tcPr>
            <w:tcW w:w="15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Varchar(128)</w:t>
            </w:r>
          </w:p>
        </w:tc>
        <w:tc>
          <w:tcPr>
            <w:tcW w:w="87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42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87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auto"/>
                <w:kern w:val="0"/>
                <w:szCs w:val="21"/>
                <w:lang w:val="en-US" w:eastAsia="zh-CN"/>
              </w:rPr>
              <w:t>PDA491</w:t>
            </w:r>
          </w:p>
        </w:tc>
        <w:tc>
          <w:tcPr>
            <w:tcW w:w="18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auto"/>
                <w:kern w:val="0"/>
                <w:szCs w:val="21"/>
                <w:lang w:val="en-US" w:eastAsia="zh-CN"/>
              </w:rPr>
              <w:t>其他情况</w:t>
            </w:r>
          </w:p>
        </w:tc>
        <w:tc>
          <w:tcPr>
            <w:tcW w:w="15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Varhcar(128)</w:t>
            </w:r>
          </w:p>
        </w:tc>
        <w:tc>
          <w:tcPr>
            <w:tcW w:w="87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42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87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auto"/>
                <w:kern w:val="0"/>
                <w:szCs w:val="21"/>
                <w:lang w:val="en-US" w:eastAsia="zh-CN"/>
              </w:rPr>
              <w:t>PDA492</w:t>
            </w:r>
          </w:p>
        </w:tc>
        <w:tc>
          <w:tcPr>
            <w:tcW w:w="18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auto"/>
                <w:kern w:val="0"/>
                <w:szCs w:val="21"/>
                <w:lang w:val="en-US" w:eastAsia="zh-CN"/>
              </w:rPr>
              <w:t>计件单位</w:t>
            </w:r>
          </w:p>
        </w:tc>
        <w:tc>
          <w:tcPr>
            <w:tcW w:w="15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Varchar(10)</w:t>
            </w:r>
          </w:p>
        </w:tc>
        <w:tc>
          <w:tcPr>
            <w:tcW w:w="87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42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87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auto"/>
                <w:kern w:val="0"/>
                <w:szCs w:val="21"/>
                <w:lang w:val="en-US" w:eastAsia="zh-CN"/>
              </w:rPr>
              <w:t>PDA493</w:t>
            </w:r>
          </w:p>
        </w:tc>
        <w:tc>
          <w:tcPr>
            <w:tcW w:w="18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auto"/>
                <w:kern w:val="0"/>
                <w:szCs w:val="21"/>
                <w:lang w:val="en-US" w:eastAsia="zh-CN"/>
              </w:rPr>
              <w:t>离职发放工资</w:t>
            </w:r>
          </w:p>
        </w:tc>
        <w:tc>
          <w:tcPr>
            <w:tcW w:w="15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Varchar(2)</w:t>
            </w:r>
          </w:p>
        </w:tc>
        <w:tc>
          <w:tcPr>
            <w:tcW w:w="87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42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kern w:val="0"/>
                <w:szCs w:val="21"/>
                <w:lang w:val="en-US" w:eastAsia="zh-CN"/>
              </w:rPr>
              <w:t>0</w:t>
            </w: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 xml:space="preserve"> </w:t>
            </w:r>
            <w:r>
              <w:rPr>
                <w:rFonts w:hint="default" w:ascii="宋体" w:hAnsi="宋体"/>
                <w:kern w:val="0"/>
                <w:szCs w:val="21"/>
                <w:lang w:val="en-US" w:eastAsia="zh-CN"/>
              </w:rPr>
              <w:t>下个月发工资 1 立即发工资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87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auto"/>
                <w:kern w:val="0"/>
                <w:szCs w:val="21"/>
                <w:lang w:val="en-US" w:eastAsia="zh-CN"/>
              </w:rPr>
              <w:t>PDA494</w:t>
            </w:r>
          </w:p>
        </w:tc>
        <w:tc>
          <w:tcPr>
            <w:tcW w:w="18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auto"/>
                <w:kern w:val="0"/>
                <w:szCs w:val="21"/>
                <w:lang w:val="en-US" w:eastAsia="zh-CN"/>
              </w:rPr>
              <w:t>续签合同ID</w:t>
            </w:r>
          </w:p>
        </w:tc>
        <w:tc>
          <w:tcPr>
            <w:tcW w:w="15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Bigint(20)</w:t>
            </w:r>
          </w:p>
        </w:tc>
        <w:tc>
          <w:tcPr>
            <w:tcW w:w="87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42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上个合同ID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4"/>
        <w:tabs>
          <w:tab w:val="left" w:pos="420"/>
          <w:tab w:val="clear" w:pos="432"/>
        </w:tabs>
        <w:rPr>
          <w:rFonts w:hint="default" w:eastAsia="黑体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PD31</w:t>
      </w:r>
      <w:r>
        <w:rPr>
          <w:rFonts w:hint="eastAsia"/>
          <w:b/>
          <w:bCs/>
        </w:rPr>
        <w:t xml:space="preserve"> 项目</w:t>
      </w:r>
      <w:r>
        <w:rPr>
          <w:rFonts w:hint="eastAsia"/>
          <w:b/>
          <w:bCs/>
          <w:lang w:val="en-US" w:eastAsia="zh-CN"/>
        </w:rPr>
        <w:t>农民工计件表</w:t>
      </w:r>
    </w:p>
    <w:tbl>
      <w:tblPr>
        <w:tblStyle w:val="6"/>
        <w:tblW w:w="10517" w:type="dxa"/>
        <w:tblInd w:w="-10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5"/>
        <w:gridCol w:w="1256"/>
        <w:gridCol w:w="1914"/>
        <w:gridCol w:w="1346"/>
        <w:gridCol w:w="42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174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shd w:val="clear" w:color="auto" w:fill="C0C0C0"/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字段名称</w:t>
            </w:r>
          </w:p>
        </w:tc>
        <w:tc>
          <w:tcPr>
            <w:tcW w:w="125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0C0C0"/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注释</w:t>
            </w:r>
          </w:p>
        </w:tc>
        <w:tc>
          <w:tcPr>
            <w:tcW w:w="191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0C0C0"/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类别</w:t>
            </w:r>
          </w:p>
        </w:tc>
        <w:tc>
          <w:tcPr>
            <w:tcW w:w="134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0C0C0"/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主键</w:t>
            </w:r>
          </w:p>
        </w:tc>
        <w:tc>
          <w:tcPr>
            <w:tcW w:w="425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shd w:val="clear" w:color="auto" w:fill="C0C0C0"/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74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PDB001</w:t>
            </w:r>
          </w:p>
        </w:tc>
        <w:tc>
          <w:tcPr>
            <w:tcW w:w="125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ID</w:t>
            </w:r>
          </w:p>
        </w:tc>
        <w:tc>
          <w:tcPr>
            <w:tcW w:w="191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Bigint(20)</w:t>
            </w:r>
          </w:p>
        </w:tc>
        <w:tc>
          <w:tcPr>
            <w:tcW w:w="134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25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174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PDA000</w:t>
            </w:r>
          </w:p>
        </w:tc>
        <w:tc>
          <w:tcPr>
            <w:tcW w:w="125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项目ID</w:t>
            </w:r>
          </w:p>
        </w:tc>
        <w:tc>
          <w:tcPr>
            <w:tcW w:w="191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Bigint(20)</w:t>
            </w:r>
          </w:p>
        </w:tc>
        <w:tc>
          <w:tcPr>
            <w:tcW w:w="134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25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174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PCA100</w:t>
            </w:r>
          </w:p>
        </w:tc>
        <w:tc>
          <w:tcPr>
            <w:tcW w:w="125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农民工</w:t>
            </w:r>
            <w:r>
              <w:rPr>
                <w:rFonts w:hint="eastAsia" w:ascii="宋体" w:hAnsi="宋体"/>
                <w:kern w:val="0"/>
                <w:szCs w:val="21"/>
              </w:rPr>
              <w:t>ID</w:t>
            </w:r>
          </w:p>
        </w:tc>
        <w:tc>
          <w:tcPr>
            <w:tcW w:w="191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Bigint(20)</w:t>
            </w:r>
          </w:p>
        </w:tc>
        <w:tc>
          <w:tcPr>
            <w:tcW w:w="134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25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174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PDB002</w:t>
            </w:r>
          </w:p>
        </w:tc>
        <w:tc>
          <w:tcPr>
            <w:tcW w:w="125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计件数量</w:t>
            </w:r>
          </w:p>
        </w:tc>
        <w:tc>
          <w:tcPr>
            <w:tcW w:w="191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Decimal(11,2)</w:t>
            </w:r>
          </w:p>
        </w:tc>
        <w:tc>
          <w:tcPr>
            <w:tcW w:w="134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25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4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PDB003</w:t>
            </w:r>
          </w:p>
        </w:tc>
        <w:tc>
          <w:tcPr>
            <w:tcW w:w="125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计件日期</w:t>
            </w:r>
          </w:p>
        </w:tc>
        <w:tc>
          <w:tcPr>
            <w:tcW w:w="191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date</w:t>
            </w:r>
          </w:p>
        </w:tc>
        <w:tc>
          <w:tcPr>
            <w:tcW w:w="134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25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4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PDB004</w:t>
            </w:r>
          </w:p>
        </w:tc>
        <w:tc>
          <w:tcPr>
            <w:tcW w:w="125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记录人类型</w:t>
            </w:r>
          </w:p>
        </w:tc>
        <w:tc>
          <w:tcPr>
            <w:tcW w:w="191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Varchar(2)</w:t>
            </w:r>
          </w:p>
        </w:tc>
        <w:tc>
          <w:tcPr>
            <w:tcW w:w="134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25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1 班组长 2 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174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PDB005</w:t>
            </w:r>
          </w:p>
        </w:tc>
        <w:tc>
          <w:tcPr>
            <w:tcW w:w="125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记录人</w:t>
            </w:r>
            <w:r>
              <w:rPr>
                <w:rFonts w:hint="eastAsia" w:ascii="宋体" w:hAnsi="宋体"/>
                <w:kern w:val="0"/>
                <w:szCs w:val="21"/>
              </w:rPr>
              <w:t>ID</w:t>
            </w:r>
          </w:p>
        </w:tc>
        <w:tc>
          <w:tcPr>
            <w:tcW w:w="191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Bigint(20)</w:t>
            </w:r>
          </w:p>
        </w:tc>
        <w:tc>
          <w:tcPr>
            <w:tcW w:w="134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25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</w:trPr>
        <w:tc>
          <w:tcPr>
            <w:tcW w:w="174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PDB006</w:t>
            </w:r>
          </w:p>
        </w:tc>
        <w:tc>
          <w:tcPr>
            <w:tcW w:w="125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记录</w:t>
            </w:r>
            <w:r>
              <w:rPr>
                <w:rFonts w:hint="eastAsia" w:ascii="宋体" w:hAnsi="宋体"/>
                <w:kern w:val="0"/>
                <w:szCs w:val="21"/>
              </w:rPr>
              <w:t>时间</w:t>
            </w:r>
          </w:p>
        </w:tc>
        <w:tc>
          <w:tcPr>
            <w:tcW w:w="191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datetime</w:t>
            </w:r>
          </w:p>
        </w:tc>
        <w:tc>
          <w:tcPr>
            <w:tcW w:w="134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25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PBA050</w:t>
            </w:r>
          </w:p>
        </w:tc>
        <w:tc>
          <w:tcPr>
            <w:tcW w:w="125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 w:eastAsiaTheme="minorEastAsia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eastAsia="zh-CN"/>
              </w:rPr>
              <w:t>客户ID</w:t>
            </w:r>
          </w:p>
        </w:tc>
        <w:tc>
          <w:tcPr>
            <w:tcW w:w="191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Bigint(20)</w:t>
            </w:r>
          </w:p>
        </w:tc>
        <w:tc>
          <w:tcPr>
            <w:tcW w:w="134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25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PDA530</w:t>
            </w:r>
          </w:p>
        </w:tc>
        <w:tc>
          <w:tcPr>
            <w:tcW w:w="125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工资ID</w:t>
            </w:r>
          </w:p>
        </w:tc>
        <w:tc>
          <w:tcPr>
            <w:tcW w:w="191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Bigint(20)</w:t>
            </w:r>
          </w:p>
        </w:tc>
        <w:tc>
          <w:tcPr>
            <w:tcW w:w="134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25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 w:eastAsiaTheme="minorEastAsia" w:cstheme="minorBidi"/>
                <w:strike w:val="0"/>
                <w:dstrike w:val="0"/>
                <w:color w:val="auto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strike w:val="0"/>
                <w:dstrike w:val="0"/>
                <w:color w:val="auto"/>
                <w:kern w:val="0"/>
                <w:szCs w:val="21"/>
                <w:lang w:val="en-US" w:eastAsia="zh-CN"/>
              </w:rPr>
              <w:t>PDA320</w:t>
            </w:r>
          </w:p>
        </w:tc>
        <w:tc>
          <w:tcPr>
            <w:tcW w:w="125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 w:eastAsiaTheme="minorEastAsia" w:cstheme="minorBidi"/>
                <w:strike w:val="0"/>
                <w:dstrike w:val="0"/>
                <w:color w:val="auto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strike w:val="0"/>
                <w:dstrike w:val="0"/>
                <w:color w:val="auto"/>
                <w:kern w:val="0"/>
                <w:szCs w:val="21"/>
                <w:lang w:val="en-US" w:eastAsia="zh-CN"/>
              </w:rPr>
              <w:t>备案</w:t>
            </w:r>
            <w:r>
              <w:rPr>
                <w:rFonts w:hint="eastAsia" w:ascii="宋体" w:hAnsi="宋体"/>
                <w:strike w:val="0"/>
                <w:dstrike w:val="0"/>
                <w:color w:val="auto"/>
                <w:kern w:val="0"/>
                <w:szCs w:val="21"/>
              </w:rPr>
              <w:t>ID</w:t>
            </w:r>
          </w:p>
        </w:tc>
        <w:tc>
          <w:tcPr>
            <w:tcW w:w="191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 w:eastAsiaTheme="minorEastAsia" w:cstheme="minorBidi"/>
                <w:strike w:val="0"/>
                <w:dstrike w:val="0"/>
                <w:color w:val="auto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strike w:val="0"/>
                <w:dstrike w:val="0"/>
                <w:color w:val="auto"/>
                <w:kern w:val="0"/>
                <w:szCs w:val="21"/>
                <w:lang w:val="en-US" w:eastAsia="zh-CN"/>
              </w:rPr>
              <w:t>Bigint(20)</w:t>
            </w:r>
          </w:p>
        </w:tc>
        <w:tc>
          <w:tcPr>
            <w:tcW w:w="134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25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 w:eastAsiaTheme="minorEastAsia" w:cstheme="minorBidi"/>
                <w:strike w:val="0"/>
                <w:dstrike w:val="0"/>
                <w:color w:val="auto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strike w:val="0"/>
                <w:dstrike w:val="0"/>
                <w:color w:val="auto"/>
                <w:kern w:val="0"/>
                <w:szCs w:val="21"/>
                <w:lang w:val="en-US" w:eastAsia="zh-CN"/>
              </w:rPr>
              <w:t>PDA300</w:t>
            </w:r>
          </w:p>
        </w:tc>
        <w:tc>
          <w:tcPr>
            <w:tcW w:w="125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 w:eastAsiaTheme="minorEastAsia" w:cstheme="minorBidi"/>
                <w:strike w:val="0"/>
                <w:dstrike w:val="0"/>
                <w:color w:val="auto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strike w:val="0"/>
                <w:dstrike w:val="0"/>
                <w:color w:val="auto"/>
                <w:kern w:val="0"/>
                <w:szCs w:val="21"/>
                <w:lang w:val="en-US" w:eastAsia="zh-CN"/>
              </w:rPr>
              <w:t>班组ID</w:t>
            </w:r>
          </w:p>
        </w:tc>
        <w:tc>
          <w:tcPr>
            <w:tcW w:w="191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 w:eastAsiaTheme="minorEastAsia" w:cstheme="minorBidi"/>
                <w:strike w:val="0"/>
                <w:dstrike w:val="0"/>
                <w:color w:val="auto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strike w:val="0"/>
                <w:dstrike w:val="0"/>
                <w:color w:val="auto"/>
                <w:kern w:val="0"/>
                <w:szCs w:val="21"/>
                <w:lang w:val="en-US" w:eastAsia="zh-CN"/>
              </w:rPr>
              <w:t>Bigint(20)</w:t>
            </w:r>
          </w:p>
        </w:tc>
        <w:tc>
          <w:tcPr>
            <w:tcW w:w="134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25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PDA450</w:t>
            </w:r>
          </w:p>
        </w:tc>
        <w:tc>
          <w:tcPr>
            <w:tcW w:w="125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auto"/>
                <w:kern w:val="0"/>
                <w:szCs w:val="21"/>
                <w:lang w:val="en-US" w:eastAsia="zh-CN"/>
              </w:rPr>
              <w:t>合同ID</w:t>
            </w:r>
          </w:p>
        </w:tc>
        <w:tc>
          <w:tcPr>
            <w:tcW w:w="191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auto"/>
                <w:kern w:val="0"/>
                <w:szCs w:val="21"/>
                <w:lang w:val="en-US" w:eastAsia="zh-CN"/>
              </w:rPr>
              <w:t>Bigint(20)</w:t>
            </w:r>
          </w:p>
        </w:tc>
        <w:tc>
          <w:tcPr>
            <w:tcW w:w="134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25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PDB007</w:t>
            </w:r>
          </w:p>
        </w:tc>
        <w:tc>
          <w:tcPr>
            <w:tcW w:w="125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auto"/>
                <w:kern w:val="0"/>
                <w:szCs w:val="21"/>
                <w:lang w:val="en-US" w:eastAsia="zh-CN"/>
              </w:rPr>
              <w:t>计件单价</w:t>
            </w:r>
          </w:p>
        </w:tc>
        <w:tc>
          <w:tcPr>
            <w:tcW w:w="191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auto"/>
                <w:kern w:val="0"/>
                <w:szCs w:val="21"/>
                <w:lang w:val="en-US" w:eastAsia="zh-CN"/>
              </w:rPr>
              <w:t>Decimal(8,2)</w:t>
            </w:r>
          </w:p>
        </w:tc>
        <w:tc>
          <w:tcPr>
            <w:tcW w:w="134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25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PDB008</w:t>
            </w:r>
          </w:p>
        </w:tc>
        <w:tc>
          <w:tcPr>
            <w:tcW w:w="125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auto"/>
                <w:kern w:val="0"/>
                <w:szCs w:val="21"/>
                <w:lang w:val="en-US" w:eastAsia="zh-CN"/>
              </w:rPr>
              <w:t>计件单位</w:t>
            </w:r>
          </w:p>
        </w:tc>
        <w:tc>
          <w:tcPr>
            <w:tcW w:w="191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auto"/>
                <w:kern w:val="0"/>
                <w:szCs w:val="21"/>
                <w:lang w:val="en-US" w:eastAsia="zh-CN"/>
              </w:rPr>
              <w:t>Varchar(10)</w:t>
            </w:r>
          </w:p>
        </w:tc>
        <w:tc>
          <w:tcPr>
            <w:tcW w:w="134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25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Cs w:val="21"/>
              </w:rPr>
            </w:pPr>
          </w:p>
        </w:tc>
      </w:tr>
    </w:tbl>
    <w:p>
      <w:pPr>
        <w:rPr>
          <w:rFonts w:hint="eastAsia"/>
        </w:rPr>
      </w:pPr>
    </w:p>
    <w:p>
      <w:pPr>
        <w:pStyle w:val="4"/>
        <w:tabs>
          <w:tab w:val="left" w:pos="420"/>
          <w:tab w:val="clear" w:pos="432"/>
        </w:tabs>
        <w:rPr>
          <w:b/>
          <w:bCs/>
        </w:rPr>
      </w:pPr>
      <w:r>
        <w:rPr>
          <w:rFonts w:hint="eastAsia"/>
          <w:b/>
          <w:bCs/>
          <w:lang w:val="en-US" w:eastAsia="zh-CN"/>
        </w:rPr>
        <w:t>PD32</w:t>
      </w:r>
      <w:r>
        <w:rPr>
          <w:rFonts w:hint="eastAsia"/>
          <w:b/>
          <w:bCs/>
        </w:rPr>
        <w:t xml:space="preserve"> 项目</w:t>
      </w:r>
      <w:r>
        <w:rPr>
          <w:rFonts w:hint="eastAsia"/>
          <w:b/>
          <w:bCs/>
          <w:lang w:val="en-US" w:eastAsia="zh-CN"/>
        </w:rPr>
        <w:t>农民工</w:t>
      </w:r>
      <w:r>
        <w:rPr>
          <w:rFonts w:hint="eastAsia"/>
          <w:b/>
          <w:bCs/>
        </w:rPr>
        <w:t>考勤表</w:t>
      </w:r>
    </w:p>
    <w:tbl>
      <w:tblPr>
        <w:tblStyle w:val="6"/>
        <w:tblW w:w="10517" w:type="dxa"/>
        <w:tblInd w:w="-10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5"/>
        <w:gridCol w:w="1256"/>
        <w:gridCol w:w="1914"/>
        <w:gridCol w:w="1346"/>
        <w:gridCol w:w="42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174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shd w:val="clear" w:color="auto" w:fill="C0C0C0"/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字段名称</w:t>
            </w:r>
          </w:p>
        </w:tc>
        <w:tc>
          <w:tcPr>
            <w:tcW w:w="125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0C0C0"/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注释</w:t>
            </w:r>
          </w:p>
        </w:tc>
        <w:tc>
          <w:tcPr>
            <w:tcW w:w="191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0C0C0"/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类别</w:t>
            </w:r>
          </w:p>
        </w:tc>
        <w:tc>
          <w:tcPr>
            <w:tcW w:w="134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0C0C0"/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主键</w:t>
            </w:r>
          </w:p>
        </w:tc>
        <w:tc>
          <w:tcPr>
            <w:tcW w:w="425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shd w:val="clear" w:color="auto" w:fill="C0C0C0"/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74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PDA500</w:t>
            </w:r>
          </w:p>
        </w:tc>
        <w:tc>
          <w:tcPr>
            <w:tcW w:w="125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ID</w:t>
            </w:r>
          </w:p>
        </w:tc>
        <w:tc>
          <w:tcPr>
            <w:tcW w:w="191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Bigint(20)</w:t>
            </w:r>
          </w:p>
        </w:tc>
        <w:tc>
          <w:tcPr>
            <w:tcW w:w="134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25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4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PDA000</w:t>
            </w:r>
          </w:p>
        </w:tc>
        <w:tc>
          <w:tcPr>
            <w:tcW w:w="125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项目ID</w:t>
            </w:r>
          </w:p>
        </w:tc>
        <w:tc>
          <w:tcPr>
            <w:tcW w:w="191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Bigint(20)</w:t>
            </w:r>
          </w:p>
        </w:tc>
        <w:tc>
          <w:tcPr>
            <w:tcW w:w="134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25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174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PCA100</w:t>
            </w:r>
          </w:p>
        </w:tc>
        <w:tc>
          <w:tcPr>
            <w:tcW w:w="125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农民工</w:t>
            </w:r>
            <w:r>
              <w:rPr>
                <w:rFonts w:hint="eastAsia" w:ascii="宋体" w:hAnsi="宋体"/>
                <w:kern w:val="0"/>
                <w:szCs w:val="21"/>
              </w:rPr>
              <w:t>ID</w:t>
            </w:r>
          </w:p>
        </w:tc>
        <w:tc>
          <w:tcPr>
            <w:tcW w:w="191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Bigint(20)</w:t>
            </w:r>
          </w:p>
        </w:tc>
        <w:tc>
          <w:tcPr>
            <w:tcW w:w="134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25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174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PDA501</w:t>
            </w:r>
          </w:p>
        </w:tc>
        <w:tc>
          <w:tcPr>
            <w:tcW w:w="125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工日</w:t>
            </w:r>
          </w:p>
        </w:tc>
        <w:tc>
          <w:tcPr>
            <w:tcW w:w="191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Decimal(2,1)</w:t>
            </w:r>
          </w:p>
        </w:tc>
        <w:tc>
          <w:tcPr>
            <w:tcW w:w="134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25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174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PDA502</w:t>
            </w:r>
          </w:p>
        </w:tc>
        <w:tc>
          <w:tcPr>
            <w:tcW w:w="125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考勤</w:t>
            </w:r>
            <w:r>
              <w:rPr>
                <w:rFonts w:hint="eastAsia" w:ascii="宋体" w:hAnsi="宋体"/>
                <w:kern w:val="0"/>
                <w:szCs w:val="21"/>
              </w:rPr>
              <w:t>日期</w:t>
            </w:r>
          </w:p>
        </w:tc>
        <w:tc>
          <w:tcPr>
            <w:tcW w:w="191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date</w:t>
            </w:r>
          </w:p>
        </w:tc>
        <w:tc>
          <w:tcPr>
            <w:tcW w:w="134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25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174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PDA503</w:t>
            </w:r>
          </w:p>
        </w:tc>
        <w:tc>
          <w:tcPr>
            <w:tcW w:w="125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记录人</w:t>
            </w:r>
            <w:r>
              <w:rPr>
                <w:rFonts w:hint="eastAsia" w:ascii="宋体" w:hAnsi="宋体"/>
                <w:kern w:val="0"/>
                <w:szCs w:val="21"/>
              </w:rPr>
              <w:t>ID</w:t>
            </w:r>
          </w:p>
        </w:tc>
        <w:tc>
          <w:tcPr>
            <w:tcW w:w="191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Bigint(20)</w:t>
            </w:r>
          </w:p>
        </w:tc>
        <w:tc>
          <w:tcPr>
            <w:tcW w:w="134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25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4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PDA504</w:t>
            </w:r>
          </w:p>
        </w:tc>
        <w:tc>
          <w:tcPr>
            <w:tcW w:w="125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记录</w:t>
            </w:r>
            <w:r>
              <w:rPr>
                <w:rFonts w:hint="eastAsia" w:ascii="宋体" w:hAnsi="宋体"/>
                <w:kern w:val="0"/>
                <w:szCs w:val="21"/>
              </w:rPr>
              <w:t>时间</w:t>
            </w:r>
          </w:p>
        </w:tc>
        <w:tc>
          <w:tcPr>
            <w:tcW w:w="191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datetime</w:t>
            </w:r>
          </w:p>
        </w:tc>
        <w:tc>
          <w:tcPr>
            <w:tcW w:w="134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25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PBA050</w:t>
            </w:r>
          </w:p>
        </w:tc>
        <w:tc>
          <w:tcPr>
            <w:tcW w:w="125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 w:eastAsiaTheme="minorEastAsia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eastAsia="zh-CN"/>
              </w:rPr>
              <w:t>客户ID</w:t>
            </w:r>
          </w:p>
        </w:tc>
        <w:tc>
          <w:tcPr>
            <w:tcW w:w="191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Bigint(20)</w:t>
            </w:r>
          </w:p>
        </w:tc>
        <w:tc>
          <w:tcPr>
            <w:tcW w:w="134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25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4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PDA530</w:t>
            </w:r>
          </w:p>
        </w:tc>
        <w:tc>
          <w:tcPr>
            <w:tcW w:w="125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工资ID</w:t>
            </w:r>
          </w:p>
        </w:tc>
        <w:tc>
          <w:tcPr>
            <w:tcW w:w="191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Bigint(20)</w:t>
            </w:r>
          </w:p>
        </w:tc>
        <w:tc>
          <w:tcPr>
            <w:tcW w:w="134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25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 w:eastAsiaTheme="minorEastAsia" w:cstheme="minorBidi"/>
                <w:strike w:val="0"/>
                <w:dstrike w:val="0"/>
                <w:color w:val="auto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strike w:val="0"/>
                <w:dstrike w:val="0"/>
                <w:color w:val="auto"/>
                <w:kern w:val="0"/>
                <w:szCs w:val="21"/>
                <w:lang w:val="en-US" w:eastAsia="zh-CN"/>
              </w:rPr>
              <w:t>PDA320</w:t>
            </w:r>
          </w:p>
        </w:tc>
        <w:tc>
          <w:tcPr>
            <w:tcW w:w="125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 w:eastAsiaTheme="minorEastAsia" w:cstheme="minorBidi"/>
                <w:strike w:val="0"/>
                <w:dstrike w:val="0"/>
                <w:color w:val="auto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strike w:val="0"/>
                <w:dstrike w:val="0"/>
                <w:color w:val="auto"/>
                <w:kern w:val="0"/>
                <w:szCs w:val="21"/>
                <w:lang w:val="en-US" w:eastAsia="zh-CN"/>
              </w:rPr>
              <w:t>备案</w:t>
            </w:r>
            <w:r>
              <w:rPr>
                <w:rFonts w:hint="eastAsia" w:ascii="宋体" w:hAnsi="宋体"/>
                <w:strike w:val="0"/>
                <w:dstrike w:val="0"/>
                <w:color w:val="auto"/>
                <w:kern w:val="0"/>
                <w:szCs w:val="21"/>
              </w:rPr>
              <w:t>ID</w:t>
            </w:r>
          </w:p>
        </w:tc>
        <w:tc>
          <w:tcPr>
            <w:tcW w:w="191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 w:eastAsiaTheme="minorEastAsia" w:cstheme="minorBidi"/>
                <w:strike w:val="0"/>
                <w:dstrike w:val="0"/>
                <w:color w:val="auto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strike w:val="0"/>
                <w:dstrike w:val="0"/>
                <w:color w:val="auto"/>
                <w:kern w:val="0"/>
                <w:szCs w:val="21"/>
                <w:lang w:val="en-US" w:eastAsia="zh-CN"/>
              </w:rPr>
              <w:t>Bigint(20)</w:t>
            </w:r>
          </w:p>
        </w:tc>
        <w:tc>
          <w:tcPr>
            <w:tcW w:w="134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25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 w:eastAsiaTheme="minorEastAsia" w:cstheme="minorBidi"/>
                <w:strike w:val="0"/>
                <w:dstrike w:val="0"/>
                <w:color w:val="auto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strike w:val="0"/>
                <w:dstrike w:val="0"/>
                <w:color w:val="auto"/>
                <w:kern w:val="0"/>
                <w:szCs w:val="21"/>
                <w:lang w:val="en-US" w:eastAsia="zh-CN"/>
              </w:rPr>
              <w:t>PDA300</w:t>
            </w:r>
          </w:p>
        </w:tc>
        <w:tc>
          <w:tcPr>
            <w:tcW w:w="125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 w:eastAsiaTheme="minorEastAsia" w:cstheme="minorBidi"/>
                <w:strike w:val="0"/>
                <w:dstrike w:val="0"/>
                <w:color w:val="auto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strike w:val="0"/>
                <w:dstrike w:val="0"/>
                <w:color w:val="auto"/>
                <w:kern w:val="0"/>
                <w:szCs w:val="21"/>
                <w:lang w:val="en-US" w:eastAsia="zh-CN"/>
              </w:rPr>
              <w:t>班组ID</w:t>
            </w:r>
          </w:p>
        </w:tc>
        <w:tc>
          <w:tcPr>
            <w:tcW w:w="191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 w:eastAsiaTheme="minorEastAsia" w:cstheme="minorBidi"/>
                <w:strike w:val="0"/>
                <w:dstrike w:val="0"/>
                <w:color w:val="auto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strike w:val="0"/>
                <w:dstrike w:val="0"/>
                <w:color w:val="auto"/>
                <w:kern w:val="0"/>
                <w:szCs w:val="21"/>
                <w:lang w:val="en-US" w:eastAsia="zh-CN"/>
              </w:rPr>
              <w:t>Bigint(20)</w:t>
            </w:r>
          </w:p>
        </w:tc>
        <w:tc>
          <w:tcPr>
            <w:tcW w:w="134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25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PDA450</w:t>
            </w:r>
          </w:p>
        </w:tc>
        <w:tc>
          <w:tcPr>
            <w:tcW w:w="125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auto"/>
                <w:kern w:val="0"/>
                <w:szCs w:val="21"/>
                <w:lang w:val="en-US" w:eastAsia="zh-CN"/>
              </w:rPr>
              <w:t>合同ID</w:t>
            </w:r>
          </w:p>
        </w:tc>
        <w:tc>
          <w:tcPr>
            <w:tcW w:w="191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auto"/>
                <w:kern w:val="0"/>
                <w:szCs w:val="21"/>
                <w:lang w:val="en-US" w:eastAsia="zh-CN"/>
              </w:rPr>
              <w:t>Bigint(20)</w:t>
            </w:r>
          </w:p>
        </w:tc>
        <w:tc>
          <w:tcPr>
            <w:tcW w:w="134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25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PDA505</w:t>
            </w:r>
          </w:p>
        </w:tc>
        <w:tc>
          <w:tcPr>
            <w:tcW w:w="125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auto"/>
                <w:kern w:val="0"/>
                <w:szCs w:val="21"/>
                <w:lang w:val="en-US" w:eastAsia="zh-CN"/>
              </w:rPr>
              <w:t>当日工资</w:t>
            </w:r>
          </w:p>
        </w:tc>
        <w:tc>
          <w:tcPr>
            <w:tcW w:w="191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auto"/>
                <w:kern w:val="0"/>
                <w:szCs w:val="21"/>
                <w:lang w:val="en-US" w:eastAsia="zh-CN"/>
              </w:rPr>
              <w:t>Decimal(8,2)</w:t>
            </w:r>
          </w:p>
        </w:tc>
        <w:tc>
          <w:tcPr>
            <w:tcW w:w="134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25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PDA506</w:t>
            </w:r>
          </w:p>
        </w:tc>
        <w:tc>
          <w:tcPr>
            <w:tcW w:w="125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auto"/>
                <w:kern w:val="0"/>
                <w:szCs w:val="21"/>
                <w:lang w:val="en-US" w:eastAsia="zh-CN"/>
              </w:rPr>
              <w:t>记录人类型</w:t>
            </w:r>
          </w:p>
        </w:tc>
        <w:tc>
          <w:tcPr>
            <w:tcW w:w="191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auto"/>
                <w:kern w:val="0"/>
                <w:szCs w:val="21"/>
                <w:lang w:val="en-US" w:eastAsia="zh-CN"/>
              </w:rPr>
              <w:t>Varchar(2)</w:t>
            </w:r>
          </w:p>
        </w:tc>
        <w:tc>
          <w:tcPr>
            <w:tcW w:w="134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25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1 班组长 2 单位</w:t>
            </w:r>
          </w:p>
        </w:tc>
      </w:tr>
    </w:tbl>
    <w:p>
      <w:pPr>
        <w:rPr>
          <w:rFonts w:hint="eastAsia"/>
        </w:rPr>
      </w:pPr>
    </w:p>
    <w:p>
      <w:pPr>
        <w:pStyle w:val="4"/>
        <w:tabs>
          <w:tab w:val="left" w:pos="420"/>
          <w:tab w:val="clear" w:pos="432"/>
        </w:tabs>
        <w:rPr>
          <w:rFonts w:hint="default" w:eastAsia="黑体"/>
          <w:b/>
          <w:bCs/>
          <w:strike/>
          <w:dstrike w:val="0"/>
          <w:lang w:val="en-US" w:eastAsia="zh-CN"/>
        </w:rPr>
      </w:pPr>
      <w:r>
        <w:rPr>
          <w:rFonts w:hint="eastAsia"/>
          <w:b/>
          <w:bCs/>
          <w:strike/>
          <w:dstrike w:val="0"/>
          <w:lang w:val="en-US" w:eastAsia="zh-CN"/>
        </w:rPr>
        <w:t xml:space="preserve">PD33 </w:t>
      </w:r>
      <w:r>
        <w:rPr>
          <w:rFonts w:hint="eastAsia"/>
          <w:b/>
          <w:bCs/>
          <w:strike/>
          <w:dstrike w:val="0"/>
        </w:rPr>
        <w:t>项目</w:t>
      </w:r>
      <w:r>
        <w:rPr>
          <w:rFonts w:hint="eastAsia"/>
          <w:b/>
          <w:bCs/>
          <w:strike/>
          <w:dstrike w:val="0"/>
          <w:lang w:val="en-US" w:eastAsia="zh-CN"/>
        </w:rPr>
        <w:t>班组工资表（202012月后工资弃用）</w:t>
      </w:r>
    </w:p>
    <w:tbl>
      <w:tblPr>
        <w:tblStyle w:val="6"/>
        <w:tblW w:w="10719" w:type="dxa"/>
        <w:tblInd w:w="-10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6"/>
        <w:gridCol w:w="1575"/>
        <w:gridCol w:w="1734"/>
        <w:gridCol w:w="907"/>
        <w:gridCol w:w="43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2166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shd w:val="clear" w:color="auto" w:fill="C0C0C0"/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字段名称</w:t>
            </w:r>
          </w:p>
        </w:tc>
        <w:tc>
          <w:tcPr>
            <w:tcW w:w="15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0C0C0"/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注释</w:t>
            </w:r>
          </w:p>
        </w:tc>
        <w:tc>
          <w:tcPr>
            <w:tcW w:w="17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0C0C0"/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类别</w:t>
            </w:r>
          </w:p>
        </w:tc>
        <w:tc>
          <w:tcPr>
            <w:tcW w:w="90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0C0C0"/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主键</w:t>
            </w:r>
          </w:p>
        </w:tc>
        <w:tc>
          <w:tcPr>
            <w:tcW w:w="433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shd w:val="clear" w:color="auto" w:fill="C0C0C0"/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2166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PDA520</w:t>
            </w:r>
          </w:p>
        </w:tc>
        <w:tc>
          <w:tcPr>
            <w:tcW w:w="15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ID</w:t>
            </w:r>
          </w:p>
        </w:tc>
        <w:tc>
          <w:tcPr>
            <w:tcW w:w="17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Bigint(20)</w:t>
            </w:r>
          </w:p>
        </w:tc>
        <w:tc>
          <w:tcPr>
            <w:tcW w:w="90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33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66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PDA000</w:t>
            </w:r>
          </w:p>
        </w:tc>
        <w:tc>
          <w:tcPr>
            <w:tcW w:w="15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项目ID</w:t>
            </w:r>
          </w:p>
        </w:tc>
        <w:tc>
          <w:tcPr>
            <w:tcW w:w="17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Bigint(20)</w:t>
            </w:r>
          </w:p>
        </w:tc>
        <w:tc>
          <w:tcPr>
            <w:tcW w:w="90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33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66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auto"/>
                <w:kern w:val="0"/>
                <w:szCs w:val="21"/>
                <w:lang w:val="en-US" w:eastAsia="zh-CN"/>
              </w:rPr>
              <w:t>PDA300</w:t>
            </w:r>
          </w:p>
        </w:tc>
        <w:tc>
          <w:tcPr>
            <w:tcW w:w="15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班组ID</w:t>
            </w:r>
          </w:p>
        </w:tc>
        <w:tc>
          <w:tcPr>
            <w:tcW w:w="17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Bigint(20)</w:t>
            </w:r>
          </w:p>
        </w:tc>
        <w:tc>
          <w:tcPr>
            <w:tcW w:w="90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33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2166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trike w:val="0"/>
                <w:dstrike w:val="0"/>
                <w:color w:val="auto"/>
                <w:kern w:val="0"/>
                <w:szCs w:val="21"/>
                <w:lang w:val="en-US" w:eastAsia="zh-CN"/>
              </w:rPr>
              <w:t>PBB100</w:t>
            </w:r>
          </w:p>
        </w:tc>
        <w:tc>
          <w:tcPr>
            <w:tcW w:w="15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承建单位ID</w:t>
            </w:r>
          </w:p>
        </w:tc>
        <w:tc>
          <w:tcPr>
            <w:tcW w:w="17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Bigint(20)</w:t>
            </w:r>
          </w:p>
        </w:tc>
        <w:tc>
          <w:tcPr>
            <w:tcW w:w="90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33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66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PDA521</w:t>
            </w:r>
          </w:p>
        </w:tc>
        <w:tc>
          <w:tcPr>
            <w:tcW w:w="15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总人数</w:t>
            </w:r>
          </w:p>
        </w:tc>
        <w:tc>
          <w:tcPr>
            <w:tcW w:w="17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Int(8)</w:t>
            </w:r>
          </w:p>
        </w:tc>
        <w:tc>
          <w:tcPr>
            <w:tcW w:w="90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33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66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PDA522</w:t>
            </w:r>
          </w:p>
        </w:tc>
        <w:tc>
          <w:tcPr>
            <w:tcW w:w="15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总工资</w:t>
            </w:r>
          </w:p>
        </w:tc>
        <w:tc>
          <w:tcPr>
            <w:tcW w:w="17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Decimal(12,2)</w:t>
            </w:r>
          </w:p>
        </w:tc>
        <w:tc>
          <w:tcPr>
            <w:tcW w:w="90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33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66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PBA050</w:t>
            </w:r>
          </w:p>
        </w:tc>
        <w:tc>
          <w:tcPr>
            <w:tcW w:w="15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eastAsia="zh-CN"/>
              </w:rPr>
              <w:t>客户ID</w:t>
            </w:r>
          </w:p>
        </w:tc>
        <w:tc>
          <w:tcPr>
            <w:tcW w:w="17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Bigint(20)</w:t>
            </w:r>
          </w:p>
        </w:tc>
        <w:tc>
          <w:tcPr>
            <w:tcW w:w="90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33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66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PDA570</w:t>
            </w:r>
          </w:p>
        </w:tc>
        <w:tc>
          <w:tcPr>
            <w:tcW w:w="15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审核</w:t>
            </w:r>
            <w:r>
              <w:rPr>
                <w:rFonts w:hint="eastAsia" w:ascii="宋体" w:hAnsi="宋体"/>
                <w:kern w:val="0"/>
                <w:szCs w:val="21"/>
              </w:rPr>
              <w:t>ID</w:t>
            </w:r>
          </w:p>
        </w:tc>
        <w:tc>
          <w:tcPr>
            <w:tcW w:w="17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Bigint(20)</w:t>
            </w:r>
          </w:p>
        </w:tc>
        <w:tc>
          <w:tcPr>
            <w:tcW w:w="90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33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66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PDA523</w:t>
            </w:r>
          </w:p>
        </w:tc>
        <w:tc>
          <w:tcPr>
            <w:tcW w:w="15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工资月份</w:t>
            </w:r>
          </w:p>
        </w:tc>
        <w:tc>
          <w:tcPr>
            <w:tcW w:w="17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Varchar(6)</w:t>
            </w:r>
          </w:p>
        </w:tc>
        <w:tc>
          <w:tcPr>
            <w:tcW w:w="90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33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66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/>
                <w:kern w:val="0"/>
                <w:szCs w:val="21"/>
                <w:lang w:val="en-US" w:eastAsia="zh-CN"/>
              </w:rPr>
            </w:pPr>
          </w:p>
        </w:tc>
        <w:tc>
          <w:tcPr>
            <w:tcW w:w="15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/>
                <w:kern w:val="0"/>
                <w:szCs w:val="21"/>
                <w:lang w:val="en-US" w:eastAsia="zh-CN"/>
              </w:rPr>
            </w:pPr>
          </w:p>
        </w:tc>
        <w:tc>
          <w:tcPr>
            <w:tcW w:w="17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/>
                <w:kern w:val="0"/>
                <w:szCs w:val="21"/>
                <w:lang w:val="en-US" w:eastAsia="zh-CN"/>
              </w:rPr>
            </w:pPr>
          </w:p>
        </w:tc>
        <w:tc>
          <w:tcPr>
            <w:tcW w:w="90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33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</w:tbl>
    <w:p>
      <w:pPr>
        <w:rPr>
          <w:rFonts w:hint="eastAsia"/>
        </w:rPr>
      </w:pPr>
    </w:p>
    <w:p>
      <w:pPr>
        <w:pStyle w:val="4"/>
        <w:tabs>
          <w:tab w:val="left" w:pos="420"/>
          <w:tab w:val="clear" w:pos="432"/>
        </w:tabs>
        <w:rPr>
          <w:b/>
          <w:bCs/>
        </w:rPr>
      </w:pPr>
      <w:r>
        <w:rPr>
          <w:rFonts w:hint="eastAsia"/>
          <w:b/>
          <w:bCs/>
          <w:lang w:val="en-US" w:eastAsia="zh-CN"/>
        </w:rPr>
        <w:t>PD34</w:t>
      </w:r>
      <w:r>
        <w:rPr>
          <w:rFonts w:hint="eastAsia"/>
          <w:b/>
          <w:bCs/>
        </w:rPr>
        <w:t xml:space="preserve"> 项目</w:t>
      </w:r>
      <w:r>
        <w:rPr>
          <w:rFonts w:hint="eastAsia"/>
          <w:b/>
          <w:bCs/>
          <w:lang w:val="en-US" w:eastAsia="zh-CN"/>
        </w:rPr>
        <w:t>农民工</w:t>
      </w:r>
      <w:r>
        <w:rPr>
          <w:rFonts w:hint="eastAsia"/>
          <w:b/>
          <w:bCs/>
        </w:rPr>
        <w:t>工资表</w:t>
      </w:r>
    </w:p>
    <w:tbl>
      <w:tblPr>
        <w:tblStyle w:val="6"/>
        <w:tblW w:w="10719" w:type="dxa"/>
        <w:tblInd w:w="-10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5"/>
        <w:gridCol w:w="1700"/>
        <w:gridCol w:w="1729"/>
        <w:gridCol w:w="720"/>
        <w:gridCol w:w="47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183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shd w:val="clear" w:color="auto" w:fill="C0C0C0"/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字段名称</w:t>
            </w:r>
          </w:p>
        </w:tc>
        <w:tc>
          <w:tcPr>
            <w:tcW w:w="17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0C0C0"/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注释</w:t>
            </w:r>
          </w:p>
        </w:tc>
        <w:tc>
          <w:tcPr>
            <w:tcW w:w="172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0C0C0"/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类别</w:t>
            </w:r>
          </w:p>
        </w:tc>
        <w:tc>
          <w:tcPr>
            <w:tcW w:w="7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0C0C0"/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主键</w:t>
            </w:r>
          </w:p>
        </w:tc>
        <w:tc>
          <w:tcPr>
            <w:tcW w:w="47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shd w:val="clear" w:color="auto" w:fill="C0C0C0"/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3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PDA530</w:t>
            </w:r>
          </w:p>
        </w:tc>
        <w:tc>
          <w:tcPr>
            <w:tcW w:w="17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ID</w:t>
            </w:r>
          </w:p>
        </w:tc>
        <w:tc>
          <w:tcPr>
            <w:tcW w:w="172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Bigint(20)</w:t>
            </w:r>
          </w:p>
        </w:tc>
        <w:tc>
          <w:tcPr>
            <w:tcW w:w="7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7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3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PDA000</w:t>
            </w:r>
          </w:p>
        </w:tc>
        <w:tc>
          <w:tcPr>
            <w:tcW w:w="17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项目ID</w:t>
            </w:r>
          </w:p>
        </w:tc>
        <w:tc>
          <w:tcPr>
            <w:tcW w:w="172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Bigint(20)</w:t>
            </w:r>
          </w:p>
        </w:tc>
        <w:tc>
          <w:tcPr>
            <w:tcW w:w="7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7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3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PCA100</w:t>
            </w:r>
          </w:p>
        </w:tc>
        <w:tc>
          <w:tcPr>
            <w:tcW w:w="17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农民工</w:t>
            </w:r>
            <w:r>
              <w:rPr>
                <w:rFonts w:hint="eastAsia" w:ascii="宋体" w:hAnsi="宋体"/>
                <w:kern w:val="0"/>
                <w:szCs w:val="21"/>
              </w:rPr>
              <w:t>ID</w:t>
            </w:r>
          </w:p>
        </w:tc>
        <w:tc>
          <w:tcPr>
            <w:tcW w:w="172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Bigint(20)</w:t>
            </w:r>
          </w:p>
        </w:tc>
        <w:tc>
          <w:tcPr>
            <w:tcW w:w="7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7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3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PDA531</w:t>
            </w:r>
          </w:p>
        </w:tc>
        <w:tc>
          <w:tcPr>
            <w:tcW w:w="17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工资月份</w:t>
            </w:r>
          </w:p>
        </w:tc>
        <w:tc>
          <w:tcPr>
            <w:tcW w:w="172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Varchar(6)</w:t>
            </w:r>
          </w:p>
        </w:tc>
        <w:tc>
          <w:tcPr>
            <w:tcW w:w="7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7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183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PDA532</w:t>
            </w:r>
          </w:p>
        </w:tc>
        <w:tc>
          <w:tcPr>
            <w:tcW w:w="17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工日</w:t>
            </w:r>
          </w:p>
        </w:tc>
        <w:tc>
          <w:tcPr>
            <w:tcW w:w="172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Decimal(3,1)</w:t>
            </w:r>
          </w:p>
        </w:tc>
        <w:tc>
          <w:tcPr>
            <w:tcW w:w="7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7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</w:trPr>
        <w:tc>
          <w:tcPr>
            <w:tcW w:w="183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PDA533</w:t>
            </w:r>
          </w:p>
        </w:tc>
        <w:tc>
          <w:tcPr>
            <w:tcW w:w="17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应发</w:t>
            </w:r>
            <w:r>
              <w:rPr>
                <w:rFonts w:hint="eastAsia" w:ascii="宋体" w:hAnsi="宋体"/>
                <w:kern w:val="0"/>
                <w:szCs w:val="21"/>
              </w:rPr>
              <w:t>工资</w:t>
            </w:r>
          </w:p>
        </w:tc>
        <w:tc>
          <w:tcPr>
            <w:tcW w:w="172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Decimal(8,2)</w:t>
            </w:r>
          </w:p>
        </w:tc>
        <w:tc>
          <w:tcPr>
            <w:tcW w:w="7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7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183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PDA534</w:t>
            </w:r>
          </w:p>
        </w:tc>
        <w:tc>
          <w:tcPr>
            <w:tcW w:w="17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增减项</w:t>
            </w:r>
          </w:p>
        </w:tc>
        <w:tc>
          <w:tcPr>
            <w:tcW w:w="172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Decimal(8,2)</w:t>
            </w:r>
          </w:p>
        </w:tc>
        <w:tc>
          <w:tcPr>
            <w:tcW w:w="7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7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3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PDA536</w:t>
            </w:r>
          </w:p>
        </w:tc>
        <w:tc>
          <w:tcPr>
            <w:tcW w:w="17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状态</w:t>
            </w:r>
          </w:p>
        </w:tc>
        <w:tc>
          <w:tcPr>
            <w:tcW w:w="172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Varchar(3)</w:t>
            </w:r>
          </w:p>
        </w:tc>
        <w:tc>
          <w:tcPr>
            <w:tcW w:w="7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7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 xml:space="preserve">0 已生成 </w:t>
            </w:r>
            <w:r>
              <w:rPr>
                <w:rFonts w:hint="eastAsia" w:ascii="宋体" w:hAnsi="宋体"/>
                <w:kern w:val="0"/>
                <w:szCs w:val="21"/>
              </w:rPr>
              <w:t>1.</w:t>
            </w: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待提交</w:t>
            </w:r>
            <w:r>
              <w:rPr>
                <w:rFonts w:hint="eastAsia" w:ascii="宋体" w:hAnsi="宋体"/>
                <w:kern w:val="0"/>
                <w:szCs w:val="21"/>
              </w:rPr>
              <w:t xml:space="preserve"> 2 </w:t>
            </w: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确认中</w:t>
            </w:r>
            <w:r>
              <w:rPr>
                <w:rFonts w:hint="eastAsia" w:ascii="宋体" w:hAnsi="宋体"/>
                <w:kern w:val="0"/>
                <w:szCs w:val="21"/>
              </w:rPr>
              <w:t xml:space="preserve"> 3 </w:t>
            </w: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认可</w:t>
            </w:r>
            <w:r>
              <w:rPr>
                <w:rFonts w:hint="eastAsia" w:ascii="宋体" w:hAnsi="宋体"/>
                <w:kern w:val="0"/>
                <w:szCs w:val="21"/>
              </w:rPr>
              <w:t xml:space="preserve"> </w:t>
            </w: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4 不认可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183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PBA050</w:t>
            </w:r>
          </w:p>
        </w:tc>
        <w:tc>
          <w:tcPr>
            <w:tcW w:w="17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 w:eastAsiaTheme="minorEastAsia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eastAsia="zh-CN"/>
              </w:rPr>
              <w:t>客户ID</w:t>
            </w:r>
          </w:p>
        </w:tc>
        <w:tc>
          <w:tcPr>
            <w:tcW w:w="172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Bigint(20)</w:t>
            </w:r>
          </w:p>
        </w:tc>
        <w:tc>
          <w:tcPr>
            <w:tcW w:w="7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7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183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strike w:val="0"/>
                <w:dstrike w:val="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trike w:val="0"/>
                <w:dstrike w:val="0"/>
                <w:kern w:val="0"/>
                <w:szCs w:val="21"/>
                <w:lang w:val="en-US" w:eastAsia="zh-CN"/>
              </w:rPr>
              <w:t>PBB100</w:t>
            </w:r>
          </w:p>
        </w:tc>
        <w:tc>
          <w:tcPr>
            <w:tcW w:w="17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strike w:val="0"/>
                <w:dstrike w:val="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trike w:val="0"/>
                <w:dstrike w:val="0"/>
                <w:kern w:val="0"/>
                <w:szCs w:val="21"/>
                <w:lang w:val="en-US" w:eastAsia="zh-CN"/>
              </w:rPr>
              <w:t>单位ID</w:t>
            </w:r>
          </w:p>
        </w:tc>
        <w:tc>
          <w:tcPr>
            <w:tcW w:w="172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strike w:val="0"/>
                <w:dstrike w:val="0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strike w:val="0"/>
                <w:dstrike w:val="0"/>
                <w:kern w:val="0"/>
                <w:szCs w:val="21"/>
                <w:lang w:val="en-US" w:eastAsia="zh-CN"/>
              </w:rPr>
              <w:t>Bigint(20)</w:t>
            </w:r>
          </w:p>
        </w:tc>
        <w:tc>
          <w:tcPr>
            <w:tcW w:w="7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7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3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PDA537</w:t>
            </w:r>
          </w:p>
        </w:tc>
        <w:tc>
          <w:tcPr>
            <w:tcW w:w="17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生成时间</w:t>
            </w:r>
          </w:p>
        </w:tc>
        <w:tc>
          <w:tcPr>
            <w:tcW w:w="172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Datetime</w:t>
            </w:r>
          </w:p>
        </w:tc>
        <w:tc>
          <w:tcPr>
            <w:tcW w:w="7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7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tabs>
                <w:tab w:val="left" w:pos="505"/>
              </w:tabs>
              <w:jc w:val="left"/>
              <w:rPr>
                <w:rFonts w:hint="eastAsia" w:ascii="宋体" w:hAnsi="宋体"/>
                <w:kern w:val="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183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PDA538</w:t>
            </w:r>
          </w:p>
        </w:tc>
        <w:tc>
          <w:tcPr>
            <w:tcW w:w="17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提交时间</w:t>
            </w:r>
          </w:p>
        </w:tc>
        <w:tc>
          <w:tcPr>
            <w:tcW w:w="172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Datetime</w:t>
            </w:r>
          </w:p>
        </w:tc>
        <w:tc>
          <w:tcPr>
            <w:tcW w:w="7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7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tabs>
                <w:tab w:val="left" w:pos="505"/>
              </w:tabs>
              <w:jc w:val="left"/>
              <w:rPr>
                <w:rFonts w:hint="eastAsia" w:ascii="宋体" w:hAnsi="宋体"/>
                <w:kern w:val="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183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PDA539</w:t>
            </w:r>
          </w:p>
        </w:tc>
        <w:tc>
          <w:tcPr>
            <w:tcW w:w="17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确认时间</w:t>
            </w:r>
          </w:p>
        </w:tc>
        <w:tc>
          <w:tcPr>
            <w:tcW w:w="172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datetime</w:t>
            </w:r>
          </w:p>
        </w:tc>
        <w:tc>
          <w:tcPr>
            <w:tcW w:w="7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7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tabs>
                <w:tab w:val="left" w:pos="505"/>
              </w:tabs>
              <w:jc w:val="left"/>
              <w:rPr>
                <w:rFonts w:hint="eastAsia" w:ascii="宋体" w:hAnsi="宋体"/>
                <w:kern w:val="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3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 w:eastAsiaTheme="minorEastAsia" w:cstheme="minorBidi"/>
                <w:strike/>
                <w:dstrike w:val="0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strike/>
                <w:dstrike w:val="0"/>
                <w:kern w:val="0"/>
                <w:szCs w:val="21"/>
                <w:lang w:val="en-US" w:eastAsia="zh-CN"/>
              </w:rPr>
              <w:t>PDA520</w:t>
            </w:r>
          </w:p>
        </w:tc>
        <w:tc>
          <w:tcPr>
            <w:tcW w:w="17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 w:eastAsiaTheme="minorEastAsia" w:cstheme="minorBidi"/>
                <w:strike/>
                <w:dstrike w:val="0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strike/>
                <w:dstrike w:val="0"/>
                <w:kern w:val="0"/>
                <w:szCs w:val="21"/>
                <w:lang w:val="en-US" w:eastAsia="zh-CN"/>
              </w:rPr>
              <w:t>班组工资</w:t>
            </w:r>
            <w:r>
              <w:rPr>
                <w:rFonts w:hint="eastAsia" w:ascii="宋体" w:hAnsi="宋体"/>
                <w:strike/>
                <w:dstrike w:val="0"/>
                <w:kern w:val="0"/>
                <w:szCs w:val="21"/>
              </w:rPr>
              <w:t>ID</w:t>
            </w:r>
          </w:p>
        </w:tc>
        <w:tc>
          <w:tcPr>
            <w:tcW w:w="172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 w:eastAsiaTheme="minorEastAsia" w:cstheme="minorBidi"/>
                <w:strike/>
                <w:dstrike w:val="0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strike/>
                <w:dstrike w:val="0"/>
                <w:kern w:val="0"/>
                <w:szCs w:val="21"/>
                <w:lang w:val="en-US" w:eastAsia="zh-CN"/>
              </w:rPr>
              <w:t>Bigint(20)</w:t>
            </w:r>
          </w:p>
        </w:tc>
        <w:tc>
          <w:tcPr>
            <w:tcW w:w="7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7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tabs>
                <w:tab w:val="left" w:pos="505"/>
              </w:tabs>
              <w:jc w:val="left"/>
              <w:rPr>
                <w:rFonts w:hint="eastAsia" w:ascii="宋体" w:hAnsi="宋体"/>
                <w:kern w:val="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1" w:hRule="atLeast"/>
        </w:trPr>
        <w:tc>
          <w:tcPr>
            <w:tcW w:w="183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PDA650</w:t>
            </w:r>
          </w:p>
        </w:tc>
        <w:tc>
          <w:tcPr>
            <w:tcW w:w="17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theme="minorBidi"/>
                <w:kern w:val="0"/>
                <w:sz w:val="21"/>
                <w:szCs w:val="21"/>
                <w:lang w:val="en-US" w:eastAsia="zh-CN" w:bidi="ar-SA"/>
              </w:rPr>
              <w:t>银行汇总ID</w:t>
            </w:r>
          </w:p>
        </w:tc>
        <w:tc>
          <w:tcPr>
            <w:tcW w:w="172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theme="minorBidi"/>
                <w:kern w:val="0"/>
                <w:sz w:val="21"/>
                <w:szCs w:val="21"/>
                <w:lang w:val="en-US" w:eastAsia="zh-CN" w:bidi="ar-SA"/>
              </w:rPr>
              <w:t>Bigint(20)</w:t>
            </w:r>
          </w:p>
        </w:tc>
        <w:tc>
          <w:tcPr>
            <w:tcW w:w="7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7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tabs>
                <w:tab w:val="left" w:pos="505"/>
              </w:tabs>
              <w:jc w:val="left"/>
              <w:rPr>
                <w:rFonts w:hint="eastAsia" w:ascii="宋体" w:hAnsi="宋体"/>
                <w:kern w:val="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1" w:hRule="atLeast"/>
          <w:ins w:id="6" w:author="Comparison" w:date="2020-06-28T08:08:40Z"/>
        </w:trPr>
        <w:tc>
          <w:tcPr>
            <w:tcW w:w="183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PDA450</w:t>
            </w:r>
          </w:p>
        </w:tc>
        <w:tc>
          <w:tcPr>
            <w:tcW w:w="17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合同</w:t>
            </w:r>
            <w:r>
              <w:rPr>
                <w:rFonts w:hint="eastAsia" w:ascii="宋体" w:hAnsi="宋体"/>
                <w:kern w:val="0"/>
                <w:szCs w:val="21"/>
              </w:rPr>
              <w:t>ID</w:t>
            </w:r>
          </w:p>
        </w:tc>
        <w:tc>
          <w:tcPr>
            <w:tcW w:w="172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theme="minorBidi"/>
                <w:kern w:val="0"/>
                <w:sz w:val="21"/>
                <w:szCs w:val="21"/>
                <w:lang w:val="en-US" w:eastAsia="zh-CN" w:bidi="ar-SA"/>
              </w:rPr>
              <w:t>Bigint(20)</w:t>
            </w:r>
          </w:p>
        </w:tc>
        <w:tc>
          <w:tcPr>
            <w:tcW w:w="7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ins w:id="7" w:author="Comparison" w:date="2020-06-28T08:08:40Z"/>
                <w:rFonts w:ascii="宋体" w:hAnsi="宋体"/>
                <w:kern w:val="0"/>
                <w:szCs w:val="21"/>
              </w:rPr>
            </w:pPr>
          </w:p>
        </w:tc>
        <w:tc>
          <w:tcPr>
            <w:tcW w:w="47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tabs>
                <w:tab w:val="left" w:pos="505"/>
              </w:tabs>
              <w:jc w:val="left"/>
              <w:rPr>
                <w:ins w:id="8" w:author="Comparison" w:date="2020-06-28T08:08:40Z"/>
                <w:rFonts w:hint="eastAsia" w:ascii="宋体" w:hAnsi="宋体"/>
                <w:kern w:val="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1" w:hRule="atLeast"/>
        </w:trPr>
        <w:tc>
          <w:tcPr>
            <w:tcW w:w="183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trike w:val="0"/>
                <w:dstrike w:val="0"/>
                <w:color w:val="auto"/>
                <w:kern w:val="0"/>
                <w:szCs w:val="21"/>
                <w:lang w:val="en-US" w:eastAsia="zh-CN"/>
              </w:rPr>
              <w:t>PDA300</w:t>
            </w:r>
          </w:p>
        </w:tc>
        <w:tc>
          <w:tcPr>
            <w:tcW w:w="17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trike w:val="0"/>
                <w:dstrike w:val="0"/>
                <w:color w:val="auto"/>
                <w:kern w:val="0"/>
                <w:szCs w:val="21"/>
                <w:lang w:val="en-US" w:eastAsia="zh-CN"/>
              </w:rPr>
              <w:t>班组ID</w:t>
            </w:r>
          </w:p>
        </w:tc>
        <w:tc>
          <w:tcPr>
            <w:tcW w:w="172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strike w:val="0"/>
                <w:dstrike w:val="0"/>
                <w:color w:val="auto"/>
                <w:kern w:val="0"/>
                <w:szCs w:val="21"/>
                <w:lang w:val="en-US" w:eastAsia="zh-CN"/>
              </w:rPr>
              <w:t>Bigint(20)</w:t>
            </w:r>
          </w:p>
        </w:tc>
        <w:tc>
          <w:tcPr>
            <w:tcW w:w="7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7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tabs>
                <w:tab w:val="left" w:pos="505"/>
              </w:tabs>
              <w:jc w:val="left"/>
              <w:rPr>
                <w:rFonts w:hint="eastAsia" w:ascii="宋体" w:hAnsi="宋体"/>
                <w:kern w:val="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1" w:hRule="atLeast"/>
        </w:trPr>
        <w:tc>
          <w:tcPr>
            <w:tcW w:w="183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 w:eastAsiaTheme="minorEastAsia" w:cstheme="minorBidi"/>
                <w:color w:val="auto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color w:val="auto"/>
                <w:kern w:val="0"/>
                <w:szCs w:val="21"/>
                <w:lang w:val="en-US" w:eastAsia="zh-CN"/>
              </w:rPr>
              <w:t>PDA320</w:t>
            </w:r>
          </w:p>
        </w:tc>
        <w:tc>
          <w:tcPr>
            <w:tcW w:w="17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 w:eastAsiaTheme="minorEastAsia" w:cstheme="minorBidi"/>
                <w:color w:val="auto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color w:val="auto"/>
                <w:kern w:val="0"/>
                <w:szCs w:val="21"/>
                <w:lang w:val="en-US" w:eastAsia="zh-CN"/>
              </w:rPr>
              <w:t>备案</w:t>
            </w:r>
            <w:r>
              <w:rPr>
                <w:rFonts w:hint="eastAsia" w:ascii="宋体" w:hAnsi="宋体"/>
                <w:color w:val="auto"/>
                <w:kern w:val="0"/>
                <w:szCs w:val="21"/>
              </w:rPr>
              <w:t>ID</w:t>
            </w:r>
          </w:p>
        </w:tc>
        <w:tc>
          <w:tcPr>
            <w:tcW w:w="172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 w:eastAsiaTheme="minorEastAsia" w:cstheme="minorBidi"/>
                <w:color w:val="auto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color w:val="auto"/>
                <w:kern w:val="0"/>
                <w:szCs w:val="21"/>
                <w:lang w:val="en-US" w:eastAsia="zh-CN"/>
              </w:rPr>
              <w:t>Bigint(20)</w:t>
            </w:r>
          </w:p>
        </w:tc>
        <w:tc>
          <w:tcPr>
            <w:tcW w:w="7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7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tabs>
                <w:tab w:val="left" w:pos="505"/>
              </w:tabs>
              <w:jc w:val="left"/>
              <w:rPr>
                <w:rFonts w:hint="eastAsia" w:ascii="宋体" w:hAnsi="宋体"/>
                <w:kern w:val="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3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PDA540</w:t>
            </w:r>
          </w:p>
        </w:tc>
        <w:tc>
          <w:tcPr>
            <w:tcW w:w="17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auto"/>
                <w:kern w:val="0"/>
                <w:szCs w:val="21"/>
                <w:lang w:val="en-US" w:eastAsia="zh-CN"/>
              </w:rPr>
              <w:t>是否驳回</w:t>
            </w:r>
          </w:p>
        </w:tc>
        <w:tc>
          <w:tcPr>
            <w:tcW w:w="172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auto"/>
                <w:kern w:val="0"/>
                <w:szCs w:val="21"/>
                <w:lang w:val="en-US" w:eastAsia="zh-CN"/>
              </w:rPr>
              <w:t>Varchar(1)</w:t>
            </w:r>
          </w:p>
        </w:tc>
        <w:tc>
          <w:tcPr>
            <w:tcW w:w="7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7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tabs>
                <w:tab w:val="left" w:pos="505"/>
              </w:tabs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1 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1" w:hRule="atLeast"/>
        </w:trPr>
        <w:tc>
          <w:tcPr>
            <w:tcW w:w="183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PDA541</w:t>
            </w:r>
          </w:p>
        </w:tc>
        <w:tc>
          <w:tcPr>
            <w:tcW w:w="17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auto"/>
                <w:kern w:val="0"/>
                <w:szCs w:val="21"/>
                <w:lang w:val="en-US" w:eastAsia="zh-CN"/>
              </w:rPr>
              <w:t>驳回时间</w:t>
            </w:r>
          </w:p>
        </w:tc>
        <w:tc>
          <w:tcPr>
            <w:tcW w:w="172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auto"/>
                <w:kern w:val="0"/>
                <w:szCs w:val="21"/>
                <w:lang w:val="en-US" w:eastAsia="zh-CN"/>
              </w:rPr>
              <w:t>datetime</w:t>
            </w:r>
          </w:p>
        </w:tc>
        <w:tc>
          <w:tcPr>
            <w:tcW w:w="7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7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tabs>
                <w:tab w:val="left" w:pos="505"/>
              </w:tabs>
              <w:jc w:val="left"/>
              <w:rPr>
                <w:rFonts w:hint="eastAsia" w:ascii="宋体" w:hAnsi="宋体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1" w:hRule="atLeast"/>
        </w:trPr>
        <w:tc>
          <w:tcPr>
            <w:tcW w:w="183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PDA542</w:t>
            </w:r>
          </w:p>
        </w:tc>
        <w:tc>
          <w:tcPr>
            <w:tcW w:w="17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auto"/>
                <w:kern w:val="0"/>
                <w:szCs w:val="21"/>
                <w:lang w:val="en-US" w:eastAsia="zh-CN"/>
              </w:rPr>
              <w:t>驳回原因</w:t>
            </w:r>
          </w:p>
        </w:tc>
        <w:tc>
          <w:tcPr>
            <w:tcW w:w="172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auto"/>
                <w:kern w:val="0"/>
                <w:szCs w:val="21"/>
                <w:lang w:val="en-US" w:eastAsia="zh-CN"/>
              </w:rPr>
              <w:t>Varchar(128)</w:t>
            </w:r>
          </w:p>
        </w:tc>
        <w:tc>
          <w:tcPr>
            <w:tcW w:w="7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7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tabs>
                <w:tab w:val="left" w:pos="505"/>
              </w:tabs>
              <w:jc w:val="left"/>
              <w:rPr>
                <w:rFonts w:hint="eastAsia" w:ascii="宋体" w:hAnsi="宋体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1" w:hRule="atLeast"/>
        </w:trPr>
        <w:tc>
          <w:tcPr>
            <w:tcW w:w="183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PDA543</w:t>
            </w:r>
          </w:p>
        </w:tc>
        <w:tc>
          <w:tcPr>
            <w:tcW w:w="17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auto"/>
                <w:kern w:val="0"/>
                <w:szCs w:val="21"/>
                <w:lang w:val="en-US" w:eastAsia="zh-CN"/>
              </w:rPr>
              <w:t>离职工资</w:t>
            </w:r>
          </w:p>
        </w:tc>
        <w:tc>
          <w:tcPr>
            <w:tcW w:w="172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auto"/>
                <w:kern w:val="0"/>
                <w:szCs w:val="21"/>
                <w:lang w:val="en-US" w:eastAsia="zh-CN"/>
              </w:rPr>
              <w:t>Varchar(1)</w:t>
            </w:r>
          </w:p>
        </w:tc>
        <w:tc>
          <w:tcPr>
            <w:tcW w:w="7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7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tabs>
                <w:tab w:val="left" w:pos="505"/>
              </w:tabs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1 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183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PDA544</w:t>
            </w:r>
          </w:p>
        </w:tc>
        <w:tc>
          <w:tcPr>
            <w:tcW w:w="17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auto"/>
                <w:kern w:val="0"/>
                <w:szCs w:val="21"/>
                <w:lang w:val="en-US" w:eastAsia="zh-CN"/>
              </w:rPr>
              <w:t>计件数</w:t>
            </w:r>
          </w:p>
        </w:tc>
        <w:tc>
          <w:tcPr>
            <w:tcW w:w="172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auto"/>
                <w:kern w:val="0"/>
                <w:szCs w:val="21"/>
                <w:lang w:val="en-US" w:eastAsia="zh-CN"/>
              </w:rPr>
              <w:t>Decimal(12,2)</w:t>
            </w:r>
          </w:p>
        </w:tc>
        <w:tc>
          <w:tcPr>
            <w:tcW w:w="7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7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tabs>
                <w:tab w:val="left" w:pos="505"/>
              </w:tabs>
              <w:jc w:val="left"/>
              <w:rPr>
                <w:rFonts w:hint="eastAsia" w:ascii="宋体" w:hAnsi="宋体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1" w:hRule="atLeast"/>
        </w:trPr>
        <w:tc>
          <w:tcPr>
            <w:tcW w:w="183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PDA545</w:t>
            </w:r>
          </w:p>
        </w:tc>
        <w:tc>
          <w:tcPr>
            <w:tcW w:w="17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auto"/>
                <w:kern w:val="0"/>
                <w:szCs w:val="21"/>
                <w:lang w:val="en-US" w:eastAsia="zh-CN"/>
              </w:rPr>
              <w:t>绩效工资</w:t>
            </w:r>
          </w:p>
        </w:tc>
        <w:tc>
          <w:tcPr>
            <w:tcW w:w="172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Decimal(8,2)</w:t>
            </w:r>
          </w:p>
        </w:tc>
        <w:tc>
          <w:tcPr>
            <w:tcW w:w="7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7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tabs>
                <w:tab w:val="left" w:pos="505"/>
              </w:tabs>
              <w:jc w:val="left"/>
              <w:rPr>
                <w:rFonts w:hint="eastAsia" w:ascii="宋体" w:hAnsi="宋体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3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PDA546</w:t>
            </w:r>
          </w:p>
        </w:tc>
        <w:tc>
          <w:tcPr>
            <w:tcW w:w="17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auto"/>
                <w:kern w:val="0"/>
                <w:szCs w:val="21"/>
                <w:lang w:val="en-US" w:eastAsia="zh-CN"/>
              </w:rPr>
              <w:t>提交人ID</w:t>
            </w:r>
          </w:p>
        </w:tc>
        <w:tc>
          <w:tcPr>
            <w:tcW w:w="172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Bigint(20)</w:t>
            </w:r>
          </w:p>
        </w:tc>
        <w:tc>
          <w:tcPr>
            <w:tcW w:w="7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7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tabs>
                <w:tab w:val="left" w:pos="505"/>
              </w:tabs>
              <w:jc w:val="left"/>
              <w:rPr>
                <w:rFonts w:hint="eastAsia" w:ascii="宋体" w:hAnsi="宋体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1" w:hRule="atLeast"/>
        </w:trPr>
        <w:tc>
          <w:tcPr>
            <w:tcW w:w="183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PDA620</w:t>
            </w:r>
          </w:p>
        </w:tc>
        <w:tc>
          <w:tcPr>
            <w:tcW w:w="17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auto"/>
                <w:kern w:val="0"/>
                <w:szCs w:val="21"/>
                <w:lang w:val="en-US" w:eastAsia="zh-CN"/>
              </w:rPr>
              <w:t>确认总表ID</w:t>
            </w:r>
          </w:p>
        </w:tc>
        <w:tc>
          <w:tcPr>
            <w:tcW w:w="172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Bigint(20)</w:t>
            </w:r>
          </w:p>
        </w:tc>
        <w:tc>
          <w:tcPr>
            <w:tcW w:w="7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7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tabs>
                <w:tab w:val="left" w:pos="505"/>
              </w:tabs>
              <w:jc w:val="left"/>
              <w:rPr>
                <w:rFonts w:hint="eastAsia" w:ascii="宋体" w:hAnsi="宋体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83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PDA547</w:t>
            </w:r>
          </w:p>
        </w:tc>
        <w:tc>
          <w:tcPr>
            <w:tcW w:w="17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auto"/>
                <w:kern w:val="0"/>
                <w:szCs w:val="21"/>
                <w:lang w:val="en-US" w:eastAsia="zh-CN"/>
              </w:rPr>
              <w:t>开始日期</w:t>
            </w:r>
          </w:p>
        </w:tc>
        <w:tc>
          <w:tcPr>
            <w:tcW w:w="172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date</w:t>
            </w:r>
          </w:p>
        </w:tc>
        <w:tc>
          <w:tcPr>
            <w:tcW w:w="7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7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tabs>
                <w:tab w:val="left" w:pos="505"/>
              </w:tabs>
              <w:jc w:val="left"/>
              <w:rPr>
                <w:rFonts w:hint="eastAsia" w:ascii="宋体" w:hAnsi="宋体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1" w:hRule="atLeast"/>
        </w:trPr>
        <w:tc>
          <w:tcPr>
            <w:tcW w:w="183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PDA548</w:t>
            </w:r>
          </w:p>
        </w:tc>
        <w:tc>
          <w:tcPr>
            <w:tcW w:w="17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auto"/>
                <w:kern w:val="0"/>
                <w:szCs w:val="21"/>
                <w:lang w:val="en-US" w:eastAsia="zh-CN"/>
              </w:rPr>
              <w:t>结束日期</w:t>
            </w:r>
          </w:p>
        </w:tc>
        <w:tc>
          <w:tcPr>
            <w:tcW w:w="172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date</w:t>
            </w:r>
          </w:p>
        </w:tc>
        <w:tc>
          <w:tcPr>
            <w:tcW w:w="7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7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tabs>
                <w:tab w:val="left" w:pos="505"/>
              </w:tabs>
              <w:jc w:val="left"/>
              <w:rPr>
                <w:rFonts w:hint="eastAsia" w:ascii="宋体" w:hAnsi="宋体"/>
                <w:kern w:val="0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4"/>
        <w:tabs>
          <w:tab w:val="left" w:pos="420"/>
          <w:tab w:val="clear" w:pos="432"/>
        </w:tabs>
        <w:rPr>
          <w:b/>
          <w:bCs/>
        </w:rPr>
      </w:pPr>
      <w:r>
        <w:rPr>
          <w:rFonts w:hint="eastAsia"/>
          <w:b/>
          <w:bCs/>
          <w:lang w:val="en-US" w:eastAsia="zh-CN"/>
        </w:rPr>
        <w:t>PD35</w:t>
      </w:r>
      <w:r>
        <w:rPr>
          <w:rFonts w:hint="eastAsia"/>
          <w:b/>
          <w:bCs/>
        </w:rPr>
        <w:t xml:space="preserve"> 项目</w:t>
      </w:r>
      <w:r>
        <w:rPr>
          <w:rFonts w:hint="eastAsia"/>
          <w:b/>
          <w:bCs/>
          <w:lang w:val="en-US" w:eastAsia="zh-CN"/>
        </w:rPr>
        <w:t>农民工</w:t>
      </w:r>
      <w:r>
        <w:rPr>
          <w:rFonts w:hint="eastAsia"/>
          <w:b/>
          <w:bCs/>
        </w:rPr>
        <w:t>工资</w:t>
      </w:r>
      <w:r>
        <w:rPr>
          <w:rFonts w:hint="eastAsia"/>
          <w:b/>
          <w:bCs/>
          <w:lang w:val="en-US" w:eastAsia="zh-CN"/>
        </w:rPr>
        <w:t>调整</w:t>
      </w:r>
      <w:r>
        <w:rPr>
          <w:rFonts w:hint="eastAsia"/>
          <w:b/>
          <w:bCs/>
        </w:rPr>
        <w:t>表</w:t>
      </w:r>
    </w:p>
    <w:tbl>
      <w:tblPr>
        <w:tblStyle w:val="6"/>
        <w:tblW w:w="10719" w:type="dxa"/>
        <w:tblInd w:w="-10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6"/>
        <w:gridCol w:w="1369"/>
        <w:gridCol w:w="1940"/>
        <w:gridCol w:w="907"/>
        <w:gridCol w:w="43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2166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shd w:val="clear" w:color="auto" w:fill="C0C0C0"/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字段名称</w:t>
            </w:r>
          </w:p>
        </w:tc>
        <w:tc>
          <w:tcPr>
            <w:tcW w:w="13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0C0C0"/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注释</w:t>
            </w:r>
          </w:p>
        </w:tc>
        <w:tc>
          <w:tcPr>
            <w:tcW w:w="19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0C0C0"/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类别</w:t>
            </w:r>
          </w:p>
        </w:tc>
        <w:tc>
          <w:tcPr>
            <w:tcW w:w="90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0C0C0"/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主键</w:t>
            </w:r>
          </w:p>
        </w:tc>
        <w:tc>
          <w:tcPr>
            <w:tcW w:w="433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shd w:val="clear" w:color="auto" w:fill="C0C0C0"/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2166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PDA550</w:t>
            </w:r>
          </w:p>
        </w:tc>
        <w:tc>
          <w:tcPr>
            <w:tcW w:w="13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ID</w:t>
            </w:r>
          </w:p>
        </w:tc>
        <w:tc>
          <w:tcPr>
            <w:tcW w:w="19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Bigint(20)</w:t>
            </w:r>
          </w:p>
        </w:tc>
        <w:tc>
          <w:tcPr>
            <w:tcW w:w="90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33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2166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PDA530</w:t>
            </w:r>
          </w:p>
        </w:tc>
        <w:tc>
          <w:tcPr>
            <w:tcW w:w="13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工资ID</w:t>
            </w:r>
          </w:p>
        </w:tc>
        <w:tc>
          <w:tcPr>
            <w:tcW w:w="19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Bigint(20)</w:t>
            </w:r>
          </w:p>
        </w:tc>
        <w:tc>
          <w:tcPr>
            <w:tcW w:w="90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33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2166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PDA551</w:t>
            </w:r>
          </w:p>
        </w:tc>
        <w:tc>
          <w:tcPr>
            <w:tcW w:w="13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调整类型</w:t>
            </w:r>
          </w:p>
        </w:tc>
        <w:tc>
          <w:tcPr>
            <w:tcW w:w="19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theme="minorBidi"/>
                <w:kern w:val="0"/>
                <w:sz w:val="21"/>
                <w:szCs w:val="21"/>
                <w:lang w:val="en-US" w:eastAsia="zh-CN" w:bidi="ar-SA"/>
              </w:rPr>
              <w:t>Varchar(1)</w:t>
            </w:r>
          </w:p>
        </w:tc>
        <w:tc>
          <w:tcPr>
            <w:tcW w:w="90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33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1 增资 2 减资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2166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PDA552</w:t>
            </w:r>
          </w:p>
        </w:tc>
        <w:tc>
          <w:tcPr>
            <w:tcW w:w="13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调整原因</w:t>
            </w:r>
          </w:p>
        </w:tc>
        <w:tc>
          <w:tcPr>
            <w:tcW w:w="19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Varchar(128)</w:t>
            </w:r>
          </w:p>
        </w:tc>
        <w:tc>
          <w:tcPr>
            <w:tcW w:w="90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33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2166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PDA553</w:t>
            </w:r>
          </w:p>
        </w:tc>
        <w:tc>
          <w:tcPr>
            <w:tcW w:w="13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调整金额</w:t>
            </w:r>
          </w:p>
        </w:tc>
        <w:tc>
          <w:tcPr>
            <w:tcW w:w="19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Decimal(8,2)</w:t>
            </w:r>
          </w:p>
        </w:tc>
        <w:tc>
          <w:tcPr>
            <w:tcW w:w="90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33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2166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PDA554</w:t>
            </w:r>
          </w:p>
        </w:tc>
        <w:tc>
          <w:tcPr>
            <w:tcW w:w="13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调整人ID</w:t>
            </w:r>
          </w:p>
        </w:tc>
        <w:tc>
          <w:tcPr>
            <w:tcW w:w="19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Bigint(20)</w:t>
            </w:r>
          </w:p>
        </w:tc>
        <w:tc>
          <w:tcPr>
            <w:tcW w:w="90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33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2166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PDA555</w:t>
            </w:r>
          </w:p>
        </w:tc>
        <w:tc>
          <w:tcPr>
            <w:tcW w:w="13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调整时间</w:t>
            </w:r>
          </w:p>
        </w:tc>
        <w:tc>
          <w:tcPr>
            <w:tcW w:w="19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datetime</w:t>
            </w:r>
          </w:p>
        </w:tc>
        <w:tc>
          <w:tcPr>
            <w:tcW w:w="90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33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2166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PBA050</w:t>
            </w:r>
          </w:p>
        </w:tc>
        <w:tc>
          <w:tcPr>
            <w:tcW w:w="13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eastAsia="zh-CN"/>
              </w:rPr>
              <w:t>客户ID</w:t>
            </w:r>
          </w:p>
        </w:tc>
        <w:tc>
          <w:tcPr>
            <w:tcW w:w="19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Bigint(20)</w:t>
            </w:r>
          </w:p>
        </w:tc>
        <w:tc>
          <w:tcPr>
            <w:tcW w:w="90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33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4"/>
        <w:tabs>
          <w:tab w:val="left" w:pos="420"/>
          <w:tab w:val="clear" w:pos="432"/>
        </w:tabs>
        <w:rPr>
          <w:b/>
          <w:bCs/>
          <w:strike w:val="0"/>
          <w:dstrike w:val="0"/>
        </w:rPr>
      </w:pPr>
      <w:r>
        <w:rPr>
          <w:rFonts w:hint="eastAsia"/>
          <w:b/>
          <w:bCs/>
          <w:strike w:val="0"/>
          <w:dstrike w:val="0"/>
          <w:lang w:val="en-US" w:eastAsia="zh-CN"/>
        </w:rPr>
        <w:t xml:space="preserve">PD36 </w:t>
      </w:r>
      <w:r>
        <w:rPr>
          <w:rFonts w:hint="eastAsia"/>
          <w:b/>
          <w:bCs/>
          <w:strike w:val="0"/>
          <w:dstrike w:val="0"/>
        </w:rPr>
        <w:t>项目</w:t>
      </w:r>
      <w:r>
        <w:rPr>
          <w:rFonts w:hint="eastAsia"/>
          <w:b/>
          <w:bCs/>
          <w:strike w:val="0"/>
          <w:dstrike w:val="0"/>
          <w:lang w:val="en-US" w:eastAsia="zh-CN"/>
        </w:rPr>
        <w:t>农民工</w:t>
      </w:r>
      <w:r>
        <w:rPr>
          <w:rFonts w:hint="eastAsia"/>
          <w:b/>
          <w:bCs/>
          <w:strike w:val="0"/>
          <w:dstrike w:val="0"/>
        </w:rPr>
        <w:t>工资</w:t>
      </w:r>
      <w:r>
        <w:rPr>
          <w:rFonts w:hint="eastAsia"/>
          <w:b/>
          <w:bCs/>
          <w:strike w:val="0"/>
          <w:dstrike w:val="0"/>
          <w:lang w:val="en-US" w:eastAsia="zh-CN"/>
        </w:rPr>
        <w:t>审核</w:t>
      </w:r>
      <w:r>
        <w:rPr>
          <w:rFonts w:hint="eastAsia"/>
          <w:b/>
          <w:bCs/>
          <w:strike w:val="0"/>
          <w:dstrike w:val="0"/>
        </w:rPr>
        <w:t>表</w:t>
      </w:r>
    </w:p>
    <w:tbl>
      <w:tblPr>
        <w:tblStyle w:val="6"/>
        <w:tblW w:w="10719" w:type="dxa"/>
        <w:tblInd w:w="-10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6"/>
        <w:gridCol w:w="1575"/>
        <w:gridCol w:w="1734"/>
        <w:gridCol w:w="907"/>
        <w:gridCol w:w="43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2166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shd w:val="clear" w:color="auto" w:fill="C0C0C0"/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字段名称</w:t>
            </w:r>
          </w:p>
        </w:tc>
        <w:tc>
          <w:tcPr>
            <w:tcW w:w="15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0C0C0"/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注释</w:t>
            </w:r>
          </w:p>
        </w:tc>
        <w:tc>
          <w:tcPr>
            <w:tcW w:w="17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0C0C0"/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类别</w:t>
            </w:r>
          </w:p>
        </w:tc>
        <w:tc>
          <w:tcPr>
            <w:tcW w:w="90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0C0C0"/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主键</w:t>
            </w:r>
          </w:p>
        </w:tc>
        <w:tc>
          <w:tcPr>
            <w:tcW w:w="433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shd w:val="clear" w:color="auto" w:fill="C0C0C0"/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2166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PDA570</w:t>
            </w:r>
          </w:p>
        </w:tc>
        <w:tc>
          <w:tcPr>
            <w:tcW w:w="15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ID</w:t>
            </w:r>
          </w:p>
        </w:tc>
        <w:tc>
          <w:tcPr>
            <w:tcW w:w="17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Bigint(20)</w:t>
            </w:r>
          </w:p>
        </w:tc>
        <w:tc>
          <w:tcPr>
            <w:tcW w:w="90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33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2166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PDA571</w:t>
            </w:r>
          </w:p>
        </w:tc>
        <w:tc>
          <w:tcPr>
            <w:tcW w:w="15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工资月份</w:t>
            </w:r>
          </w:p>
        </w:tc>
        <w:tc>
          <w:tcPr>
            <w:tcW w:w="17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theme="minorBidi"/>
                <w:kern w:val="0"/>
                <w:sz w:val="21"/>
                <w:szCs w:val="21"/>
                <w:lang w:val="en-US" w:eastAsia="zh-CN" w:bidi="ar-SA"/>
              </w:rPr>
              <w:t>Varchar(6)</w:t>
            </w:r>
          </w:p>
        </w:tc>
        <w:tc>
          <w:tcPr>
            <w:tcW w:w="90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33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2166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PDA572</w:t>
            </w:r>
          </w:p>
        </w:tc>
        <w:tc>
          <w:tcPr>
            <w:tcW w:w="15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工人数</w:t>
            </w:r>
          </w:p>
        </w:tc>
        <w:tc>
          <w:tcPr>
            <w:tcW w:w="17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theme="minorBidi"/>
                <w:kern w:val="0"/>
                <w:sz w:val="21"/>
                <w:szCs w:val="21"/>
                <w:lang w:val="en-US" w:eastAsia="zh-CN" w:bidi="ar-SA"/>
              </w:rPr>
              <w:t>Int(8)</w:t>
            </w:r>
          </w:p>
        </w:tc>
        <w:tc>
          <w:tcPr>
            <w:tcW w:w="90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33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2166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PDA573</w:t>
            </w:r>
          </w:p>
        </w:tc>
        <w:tc>
          <w:tcPr>
            <w:tcW w:w="15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工资合计</w:t>
            </w:r>
          </w:p>
        </w:tc>
        <w:tc>
          <w:tcPr>
            <w:tcW w:w="17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Decimal(12,2)</w:t>
            </w:r>
          </w:p>
        </w:tc>
        <w:tc>
          <w:tcPr>
            <w:tcW w:w="90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33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2166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PDA574</w:t>
            </w:r>
          </w:p>
        </w:tc>
        <w:tc>
          <w:tcPr>
            <w:tcW w:w="15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审核状态</w:t>
            </w:r>
          </w:p>
        </w:tc>
        <w:tc>
          <w:tcPr>
            <w:tcW w:w="17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Varchar(1)</w:t>
            </w:r>
          </w:p>
        </w:tc>
        <w:tc>
          <w:tcPr>
            <w:tcW w:w="90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33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hint="default" w:ascii="宋体" w:hAnsi="宋体"/>
                <w:kern w:val="0"/>
                <w:szCs w:val="21"/>
                <w:lang w:val="en-US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1 待审核 2 通过 3 驳回 4 待处理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2166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PDA000</w:t>
            </w:r>
          </w:p>
        </w:tc>
        <w:tc>
          <w:tcPr>
            <w:tcW w:w="15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项目ID</w:t>
            </w:r>
          </w:p>
        </w:tc>
        <w:tc>
          <w:tcPr>
            <w:tcW w:w="17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Bigint(20)</w:t>
            </w:r>
          </w:p>
        </w:tc>
        <w:tc>
          <w:tcPr>
            <w:tcW w:w="90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33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2166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PBB100</w:t>
            </w:r>
          </w:p>
        </w:tc>
        <w:tc>
          <w:tcPr>
            <w:tcW w:w="15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审核单位ID</w:t>
            </w:r>
          </w:p>
        </w:tc>
        <w:tc>
          <w:tcPr>
            <w:tcW w:w="17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Bigint(20)</w:t>
            </w:r>
          </w:p>
        </w:tc>
        <w:tc>
          <w:tcPr>
            <w:tcW w:w="90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33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2166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PBA050</w:t>
            </w:r>
          </w:p>
        </w:tc>
        <w:tc>
          <w:tcPr>
            <w:tcW w:w="15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eastAsia="zh-CN"/>
              </w:rPr>
              <w:t>客户ID</w:t>
            </w:r>
          </w:p>
        </w:tc>
        <w:tc>
          <w:tcPr>
            <w:tcW w:w="17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Bigint(20)</w:t>
            </w:r>
          </w:p>
        </w:tc>
        <w:tc>
          <w:tcPr>
            <w:tcW w:w="90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33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2166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PDA575</w:t>
            </w:r>
          </w:p>
        </w:tc>
        <w:tc>
          <w:tcPr>
            <w:tcW w:w="15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生成时间</w:t>
            </w:r>
          </w:p>
        </w:tc>
        <w:tc>
          <w:tcPr>
            <w:tcW w:w="17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datetime</w:t>
            </w:r>
          </w:p>
        </w:tc>
        <w:tc>
          <w:tcPr>
            <w:tcW w:w="90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33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2166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PDA650</w:t>
            </w:r>
          </w:p>
        </w:tc>
        <w:tc>
          <w:tcPr>
            <w:tcW w:w="15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theme="minorBidi"/>
                <w:kern w:val="0"/>
                <w:sz w:val="21"/>
                <w:szCs w:val="21"/>
                <w:lang w:val="en-US" w:eastAsia="zh-CN" w:bidi="ar-SA"/>
              </w:rPr>
              <w:t>银行汇总ID</w:t>
            </w:r>
          </w:p>
        </w:tc>
        <w:tc>
          <w:tcPr>
            <w:tcW w:w="17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theme="minorBidi"/>
                <w:kern w:val="0"/>
                <w:sz w:val="21"/>
                <w:szCs w:val="21"/>
                <w:lang w:val="en-US" w:eastAsia="zh-CN" w:bidi="ar-SA"/>
              </w:rPr>
              <w:t>Bigint(20)</w:t>
            </w:r>
          </w:p>
        </w:tc>
        <w:tc>
          <w:tcPr>
            <w:tcW w:w="90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33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2166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PDA576</w:t>
            </w:r>
          </w:p>
        </w:tc>
        <w:tc>
          <w:tcPr>
            <w:tcW w:w="15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单位ID</w:t>
            </w:r>
          </w:p>
        </w:tc>
        <w:tc>
          <w:tcPr>
            <w:tcW w:w="17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Bigint(20)</w:t>
            </w:r>
          </w:p>
        </w:tc>
        <w:tc>
          <w:tcPr>
            <w:tcW w:w="90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433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2166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strike/>
                <w:dstrike w:val="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trike/>
                <w:dstrike w:val="0"/>
                <w:kern w:val="0"/>
                <w:szCs w:val="21"/>
                <w:lang w:val="en-US" w:eastAsia="zh-CN"/>
              </w:rPr>
              <w:t>PDA577</w:t>
            </w:r>
          </w:p>
        </w:tc>
        <w:tc>
          <w:tcPr>
            <w:tcW w:w="15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strike/>
                <w:dstrike w:val="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trike/>
                <w:dstrike w:val="0"/>
                <w:kern w:val="0"/>
                <w:szCs w:val="21"/>
                <w:lang w:val="en-US" w:eastAsia="zh-CN"/>
              </w:rPr>
              <w:t>汇总标志</w:t>
            </w:r>
          </w:p>
        </w:tc>
        <w:tc>
          <w:tcPr>
            <w:tcW w:w="17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Varchar(1)</w:t>
            </w:r>
          </w:p>
        </w:tc>
        <w:tc>
          <w:tcPr>
            <w:tcW w:w="90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433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0 待汇总 1 已汇总 2 无需汇总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2166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/>
                <w:strike/>
                <w:dstrike w:val="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trike/>
                <w:dstrike w:val="0"/>
                <w:kern w:val="0"/>
                <w:szCs w:val="21"/>
                <w:lang w:val="en-US" w:eastAsia="zh-CN"/>
              </w:rPr>
              <w:t>PDA800</w:t>
            </w:r>
          </w:p>
        </w:tc>
        <w:tc>
          <w:tcPr>
            <w:tcW w:w="15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strike/>
                <w:dstrike w:val="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trike/>
                <w:dstrike w:val="0"/>
                <w:kern w:val="0"/>
                <w:szCs w:val="21"/>
                <w:lang w:val="en-US" w:eastAsia="zh-CN"/>
              </w:rPr>
              <w:t>汇总ID</w:t>
            </w:r>
          </w:p>
        </w:tc>
        <w:tc>
          <w:tcPr>
            <w:tcW w:w="17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Bigint(20)</w:t>
            </w:r>
          </w:p>
        </w:tc>
        <w:tc>
          <w:tcPr>
            <w:tcW w:w="90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433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2166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strike/>
                <w:dstrike w:val="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trike/>
                <w:dstrike w:val="0"/>
                <w:kern w:val="0"/>
                <w:szCs w:val="21"/>
                <w:lang w:val="en-US" w:eastAsia="zh-CN"/>
              </w:rPr>
              <w:t>PDA578</w:t>
            </w:r>
          </w:p>
        </w:tc>
        <w:tc>
          <w:tcPr>
            <w:tcW w:w="15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strike/>
                <w:dstrike w:val="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trike/>
                <w:dstrike w:val="0"/>
                <w:kern w:val="0"/>
                <w:szCs w:val="21"/>
                <w:lang w:val="en-US" w:eastAsia="zh-CN"/>
              </w:rPr>
              <w:t>审核生成标志</w:t>
            </w:r>
          </w:p>
        </w:tc>
        <w:tc>
          <w:tcPr>
            <w:tcW w:w="17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Varchar(1)</w:t>
            </w:r>
          </w:p>
        </w:tc>
        <w:tc>
          <w:tcPr>
            <w:tcW w:w="90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433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0 待生成 1 已生成 2 无需生成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2166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strike/>
                <w:dstrike w:val="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trike/>
                <w:dstrike w:val="0"/>
                <w:kern w:val="0"/>
                <w:szCs w:val="21"/>
                <w:lang w:val="en-US" w:eastAsia="zh-CN"/>
              </w:rPr>
              <w:t>PDA579</w:t>
            </w:r>
          </w:p>
        </w:tc>
        <w:tc>
          <w:tcPr>
            <w:tcW w:w="15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strike/>
                <w:dstrike w:val="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trike/>
                <w:dstrike w:val="0"/>
                <w:kern w:val="0"/>
                <w:szCs w:val="21"/>
                <w:lang w:val="en-US" w:eastAsia="zh-CN"/>
              </w:rPr>
              <w:t>审核ID</w:t>
            </w:r>
          </w:p>
        </w:tc>
        <w:tc>
          <w:tcPr>
            <w:tcW w:w="17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Bigint(20)</w:t>
            </w:r>
          </w:p>
        </w:tc>
        <w:tc>
          <w:tcPr>
            <w:tcW w:w="90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433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2166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PDA580</w:t>
            </w:r>
          </w:p>
        </w:tc>
        <w:tc>
          <w:tcPr>
            <w:tcW w:w="15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驳回后已新生成记录</w:t>
            </w:r>
          </w:p>
        </w:tc>
        <w:tc>
          <w:tcPr>
            <w:tcW w:w="17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Varchar(1)</w:t>
            </w:r>
          </w:p>
        </w:tc>
        <w:tc>
          <w:tcPr>
            <w:tcW w:w="90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433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0 无 1 已生成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2166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PDA620</w:t>
            </w:r>
          </w:p>
        </w:tc>
        <w:tc>
          <w:tcPr>
            <w:tcW w:w="15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 w:eastAsiaTheme="minorEastAsia" w:cstheme="minorBidi"/>
                <w:color w:val="auto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color w:val="auto"/>
                <w:kern w:val="0"/>
                <w:szCs w:val="21"/>
                <w:lang w:val="en-US" w:eastAsia="zh-CN"/>
              </w:rPr>
              <w:t>确认总表ID</w:t>
            </w:r>
          </w:p>
        </w:tc>
        <w:tc>
          <w:tcPr>
            <w:tcW w:w="17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theme="minorBidi"/>
                <w:kern w:val="0"/>
                <w:sz w:val="21"/>
                <w:szCs w:val="21"/>
                <w:lang w:val="en-US" w:eastAsia="zh-CN" w:bidi="ar-SA"/>
              </w:rPr>
              <w:t>Bigint(20)</w:t>
            </w:r>
          </w:p>
        </w:tc>
        <w:tc>
          <w:tcPr>
            <w:tcW w:w="90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433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Cs w:val="21"/>
                <w:lang w:val="en-US" w:eastAsia="zh-CN"/>
              </w:rPr>
            </w:pPr>
          </w:p>
        </w:tc>
      </w:tr>
    </w:tbl>
    <w:p/>
    <w:p/>
    <w:p>
      <w:pPr>
        <w:pStyle w:val="4"/>
        <w:tabs>
          <w:tab w:val="left" w:pos="420"/>
          <w:tab w:val="clear" w:pos="432"/>
        </w:tabs>
        <w:rPr>
          <w:b/>
          <w:bCs/>
          <w:strike w:val="0"/>
          <w:dstrike w:val="0"/>
        </w:rPr>
      </w:pPr>
      <w:r>
        <w:rPr>
          <w:rFonts w:hint="eastAsia"/>
          <w:b/>
          <w:bCs/>
          <w:strike w:val="0"/>
          <w:dstrike w:val="0"/>
          <w:lang w:val="en-US" w:eastAsia="zh-CN"/>
        </w:rPr>
        <w:t xml:space="preserve">PD37 </w:t>
      </w:r>
      <w:r>
        <w:rPr>
          <w:rFonts w:hint="eastAsia"/>
          <w:b/>
          <w:bCs/>
          <w:strike w:val="0"/>
          <w:dstrike w:val="0"/>
        </w:rPr>
        <w:t>项目</w:t>
      </w:r>
      <w:r>
        <w:rPr>
          <w:rFonts w:hint="eastAsia"/>
          <w:b/>
          <w:bCs/>
          <w:strike w:val="0"/>
          <w:dstrike w:val="0"/>
          <w:lang w:val="en-US" w:eastAsia="zh-CN"/>
        </w:rPr>
        <w:t>农民工</w:t>
      </w:r>
      <w:r>
        <w:rPr>
          <w:rFonts w:hint="eastAsia"/>
          <w:b/>
          <w:bCs/>
          <w:strike w:val="0"/>
          <w:dstrike w:val="0"/>
        </w:rPr>
        <w:t>工资</w:t>
      </w:r>
      <w:r>
        <w:rPr>
          <w:rFonts w:hint="eastAsia"/>
          <w:b/>
          <w:bCs/>
          <w:strike w:val="0"/>
          <w:dstrike w:val="0"/>
          <w:lang w:val="en-US" w:eastAsia="zh-CN"/>
        </w:rPr>
        <w:t>审核操作</w:t>
      </w:r>
      <w:r>
        <w:rPr>
          <w:rFonts w:hint="eastAsia"/>
          <w:b/>
          <w:bCs/>
          <w:strike w:val="0"/>
          <w:dstrike w:val="0"/>
        </w:rPr>
        <w:t>表</w:t>
      </w:r>
    </w:p>
    <w:tbl>
      <w:tblPr>
        <w:tblStyle w:val="6"/>
        <w:tblW w:w="10719" w:type="dxa"/>
        <w:tblInd w:w="-10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6"/>
        <w:gridCol w:w="1575"/>
        <w:gridCol w:w="1734"/>
        <w:gridCol w:w="907"/>
        <w:gridCol w:w="43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2166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shd w:val="clear" w:color="auto" w:fill="C0C0C0"/>
            <w:vAlign w:val="bottom"/>
          </w:tcPr>
          <w:p>
            <w:pPr>
              <w:widowControl/>
              <w:jc w:val="center"/>
              <w:rPr>
                <w:rFonts w:ascii="宋体" w:hAnsi="宋体"/>
                <w:strike w:val="0"/>
                <w:dstrike w:val="0"/>
                <w:kern w:val="0"/>
                <w:szCs w:val="21"/>
              </w:rPr>
            </w:pPr>
            <w:r>
              <w:rPr>
                <w:rFonts w:hint="eastAsia" w:ascii="宋体" w:hAnsi="宋体"/>
                <w:strike w:val="0"/>
                <w:dstrike w:val="0"/>
                <w:kern w:val="0"/>
                <w:szCs w:val="21"/>
              </w:rPr>
              <w:t>字段名称</w:t>
            </w:r>
          </w:p>
        </w:tc>
        <w:tc>
          <w:tcPr>
            <w:tcW w:w="15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0C0C0"/>
            <w:vAlign w:val="bottom"/>
          </w:tcPr>
          <w:p>
            <w:pPr>
              <w:widowControl/>
              <w:jc w:val="center"/>
              <w:rPr>
                <w:rFonts w:ascii="宋体" w:hAnsi="宋体"/>
                <w:strike w:val="0"/>
                <w:dstrike w:val="0"/>
                <w:kern w:val="0"/>
                <w:szCs w:val="21"/>
              </w:rPr>
            </w:pPr>
            <w:r>
              <w:rPr>
                <w:rFonts w:hint="eastAsia" w:ascii="宋体" w:hAnsi="宋体"/>
                <w:strike w:val="0"/>
                <w:dstrike w:val="0"/>
                <w:kern w:val="0"/>
                <w:szCs w:val="21"/>
              </w:rPr>
              <w:t>注释</w:t>
            </w:r>
          </w:p>
        </w:tc>
        <w:tc>
          <w:tcPr>
            <w:tcW w:w="17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0C0C0"/>
            <w:vAlign w:val="bottom"/>
          </w:tcPr>
          <w:p>
            <w:pPr>
              <w:widowControl/>
              <w:jc w:val="center"/>
              <w:rPr>
                <w:rFonts w:ascii="宋体" w:hAnsi="宋体"/>
                <w:strike w:val="0"/>
                <w:dstrike w:val="0"/>
                <w:kern w:val="0"/>
                <w:szCs w:val="21"/>
              </w:rPr>
            </w:pPr>
            <w:r>
              <w:rPr>
                <w:rFonts w:hint="eastAsia" w:ascii="宋体" w:hAnsi="宋体"/>
                <w:strike w:val="0"/>
                <w:dstrike w:val="0"/>
                <w:kern w:val="0"/>
                <w:szCs w:val="21"/>
              </w:rPr>
              <w:t>类别</w:t>
            </w:r>
          </w:p>
        </w:tc>
        <w:tc>
          <w:tcPr>
            <w:tcW w:w="90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0C0C0"/>
            <w:vAlign w:val="bottom"/>
          </w:tcPr>
          <w:p>
            <w:pPr>
              <w:widowControl/>
              <w:jc w:val="center"/>
              <w:rPr>
                <w:rFonts w:ascii="宋体" w:hAnsi="宋体"/>
                <w:strike w:val="0"/>
                <w:dstrike w:val="0"/>
                <w:kern w:val="0"/>
                <w:szCs w:val="21"/>
              </w:rPr>
            </w:pPr>
            <w:r>
              <w:rPr>
                <w:rFonts w:hint="eastAsia" w:ascii="宋体" w:hAnsi="宋体"/>
                <w:strike w:val="0"/>
                <w:dstrike w:val="0"/>
                <w:kern w:val="0"/>
                <w:szCs w:val="21"/>
              </w:rPr>
              <w:t>主键</w:t>
            </w:r>
          </w:p>
        </w:tc>
        <w:tc>
          <w:tcPr>
            <w:tcW w:w="433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shd w:val="clear" w:color="auto" w:fill="C0C0C0"/>
            <w:vAlign w:val="bottom"/>
          </w:tcPr>
          <w:p>
            <w:pPr>
              <w:widowControl/>
              <w:jc w:val="center"/>
              <w:rPr>
                <w:rFonts w:ascii="宋体" w:hAnsi="宋体"/>
                <w:strike w:val="0"/>
                <w:dstrike w:val="0"/>
                <w:kern w:val="0"/>
                <w:szCs w:val="21"/>
              </w:rPr>
            </w:pPr>
            <w:r>
              <w:rPr>
                <w:rFonts w:hint="eastAsia" w:ascii="宋体" w:hAnsi="宋体"/>
                <w:strike w:val="0"/>
                <w:dstrike w:val="0"/>
                <w:kern w:val="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2166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strike w:val="0"/>
                <w:dstrike w:val="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trike w:val="0"/>
                <w:dstrike w:val="0"/>
                <w:kern w:val="0"/>
                <w:szCs w:val="21"/>
                <w:lang w:val="en-US" w:eastAsia="zh-CN"/>
              </w:rPr>
              <w:t>PDA600</w:t>
            </w:r>
          </w:p>
        </w:tc>
        <w:tc>
          <w:tcPr>
            <w:tcW w:w="15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/>
                <w:strike w:val="0"/>
                <w:dstrike w:val="0"/>
                <w:kern w:val="0"/>
                <w:szCs w:val="21"/>
              </w:rPr>
            </w:pPr>
            <w:r>
              <w:rPr>
                <w:rFonts w:hint="eastAsia" w:ascii="宋体" w:hAnsi="宋体"/>
                <w:strike w:val="0"/>
                <w:dstrike w:val="0"/>
                <w:kern w:val="0"/>
                <w:szCs w:val="21"/>
              </w:rPr>
              <w:t>ID</w:t>
            </w:r>
          </w:p>
        </w:tc>
        <w:tc>
          <w:tcPr>
            <w:tcW w:w="17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strike w:val="0"/>
                <w:dstrike w:val="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trike w:val="0"/>
                <w:dstrike w:val="0"/>
                <w:kern w:val="0"/>
                <w:szCs w:val="21"/>
                <w:lang w:val="en-US" w:eastAsia="zh-CN"/>
              </w:rPr>
              <w:t>Bigint(20)</w:t>
            </w:r>
          </w:p>
        </w:tc>
        <w:tc>
          <w:tcPr>
            <w:tcW w:w="90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strike w:val="0"/>
                <w:dstrike w:val="0"/>
                <w:kern w:val="0"/>
                <w:szCs w:val="21"/>
              </w:rPr>
            </w:pPr>
          </w:p>
        </w:tc>
        <w:tc>
          <w:tcPr>
            <w:tcW w:w="433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strike w:val="0"/>
                <w:dstrike w:val="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66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strike w:val="0"/>
                <w:dstrike w:val="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trike w:val="0"/>
                <w:dstrike w:val="0"/>
                <w:kern w:val="0"/>
                <w:szCs w:val="21"/>
                <w:lang w:val="en-US" w:eastAsia="zh-CN"/>
              </w:rPr>
              <w:t>PDA570</w:t>
            </w:r>
          </w:p>
        </w:tc>
        <w:tc>
          <w:tcPr>
            <w:tcW w:w="15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strike w:val="0"/>
                <w:dstrike w:val="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trike w:val="0"/>
                <w:dstrike w:val="0"/>
                <w:kern w:val="0"/>
                <w:szCs w:val="21"/>
                <w:lang w:val="en-US" w:eastAsia="zh-CN"/>
              </w:rPr>
              <w:t>审核ID</w:t>
            </w:r>
          </w:p>
        </w:tc>
        <w:tc>
          <w:tcPr>
            <w:tcW w:w="17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strike w:val="0"/>
                <w:dstrike w:val="0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theme="minorBidi"/>
                <w:strike w:val="0"/>
                <w:dstrike w:val="0"/>
                <w:kern w:val="0"/>
                <w:sz w:val="21"/>
                <w:szCs w:val="21"/>
                <w:lang w:val="en-US" w:eastAsia="zh-CN" w:bidi="ar-SA"/>
              </w:rPr>
              <w:t>Bigint(20)</w:t>
            </w:r>
          </w:p>
        </w:tc>
        <w:tc>
          <w:tcPr>
            <w:tcW w:w="90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strike w:val="0"/>
                <w:dstrike w:val="0"/>
                <w:kern w:val="0"/>
                <w:szCs w:val="21"/>
              </w:rPr>
            </w:pPr>
          </w:p>
        </w:tc>
        <w:tc>
          <w:tcPr>
            <w:tcW w:w="433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strike w:val="0"/>
                <w:dstrike w:val="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2166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strike w:val="0"/>
                <w:dstrike w:val="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trike w:val="0"/>
                <w:dstrike w:val="0"/>
                <w:kern w:val="0"/>
                <w:szCs w:val="21"/>
                <w:lang w:val="en-US" w:eastAsia="zh-CN"/>
              </w:rPr>
              <w:t>PDA601</w:t>
            </w:r>
          </w:p>
        </w:tc>
        <w:tc>
          <w:tcPr>
            <w:tcW w:w="15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strike w:val="0"/>
                <w:dstrike w:val="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trike w:val="0"/>
                <w:dstrike w:val="0"/>
                <w:kern w:val="0"/>
                <w:szCs w:val="21"/>
                <w:lang w:val="en-US" w:eastAsia="zh-CN"/>
              </w:rPr>
              <w:t>审核人ID</w:t>
            </w:r>
          </w:p>
        </w:tc>
        <w:tc>
          <w:tcPr>
            <w:tcW w:w="17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strike w:val="0"/>
                <w:dstrike w:val="0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theme="minorBidi"/>
                <w:strike w:val="0"/>
                <w:dstrike w:val="0"/>
                <w:kern w:val="0"/>
                <w:sz w:val="21"/>
                <w:szCs w:val="21"/>
                <w:lang w:val="en-US" w:eastAsia="zh-CN" w:bidi="ar-SA"/>
              </w:rPr>
              <w:t>Bigint(20)</w:t>
            </w:r>
          </w:p>
        </w:tc>
        <w:tc>
          <w:tcPr>
            <w:tcW w:w="90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strike w:val="0"/>
                <w:dstrike w:val="0"/>
                <w:kern w:val="0"/>
                <w:szCs w:val="21"/>
              </w:rPr>
            </w:pPr>
          </w:p>
        </w:tc>
        <w:tc>
          <w:tcPr>
            <w:tcW w:w="433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hint="default" w:ascii="宋体" w:hAnsi="宋体" w:eastAsiaTheme="minorEastAsia"/>
                <w:strike w:val="0"/>
                <w:dstrike w:val="0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2166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strike w:val="0"/>
                <w:dstrike w:val="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trike w:val="0"/>
                <w:dstrike w:val="0"/>
                <w:kern w:val="0"/>
                <w:szCs w:val="21"/>
                <w:lang w:val="en-US" w:eastAsia="zh-CN"/>
              </w:rPr>
              <w:t>PDA602</w:t>
            </w:r>
          </w:p>
        </w:tc>
        <w:tc>
          <w:tcPr>
            <w:tcW w:w="15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strike w:val="0"/>
                <w:dstrike w:val="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trike w:val="0"/>
                <w:dstrike w:val="0"/>
                <w:kern w:val="0"/>
                <w:szCs w:val="21"/>
                <w:lang w:val="en-US" w:eastAsia="zh-CN"/>
              </w:rPr>
              <w:t>审核结果</w:t>
            </w:r>
          </w:p>
        </w:tc>
        <w:tc>
          <w:tcPr>
            <w:tcW w:w="17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strike w:val="0"/>
                <w:dstrike w:val="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trike w:val="0"/>
                <w:dstrike w:val="0"/>
                <w:kern w:val="0"/>
                <w:szCs w:val="21"/>
                <w:lang w:val="en-US" w:eastAsia="zh-CN"/>
              </w:rPr>
              <w:t>Varchar(1)</w:t>
            </w:r>
          </w:p>
        </w:tc>
        <w:tc>
          <w:tcPr>
            <w:tcW w:w="90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strike w:val="0"/>
                <w:dstrike w:val="0"/>
                <w:kern w:val="0"/>
                <w:szCs w:val="21"/>
              </w:rPr>
            </w:pPr>
          </w:p>
        </w:tc>
        <w:tc>
          <w:tcPr>
            <w:tcW w:w="433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hint="default" w:ascii="宋体" w:hAnsi="宋体" w:eastAsiaTheme="minorEastAsia"/>
                <w:strike w:val="0"/>
                <w:dstrike w:val="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trike w:val="0"/>
                <w:dstrike w:val="0"/>
                <w:kern w:val="0"/>
                <w:szCs w:val="21"/>
                <w:lang w:val="en-US" w:eastAsia="zh-CN"/>
              </w:rPr>
              <w:t>1 通过  2 驳回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2166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strike w:val="0"/>
                <w:dstrike w:val="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trike w:val="0"/>
                <w:dstrike w:val="0"/>
                <w:kern w:val="0"/>
                <w:szCs w:val="21"/>
                <w:lang w:val="en-US" w:eastAsia="zh-CN"/>
              </w:rPr>
              <w:t>PDA603</w:t>
            </w:r>
          </w:p>
        </w:tc>
        <w:tc>
          <w:tcPr>
            <w:tcW w:w="15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strike w:val="0"/>
                <w:dstrike w:val="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trike w:val="0"/>
                <w:dstrike w:val="0"/>
                <w:kern w:val="0"/>
                <w:szCs w:val="21"/>
                <w:lang w:val="en-US" w:eastAsia="zh-CN"/>
              </w:rPr>
              <w:t>审核时间</w:t>
            </w:r>
          </w:p>
        </w:tc>
        <w:tc>
          <w:tcPr>
            <w:tcW w:w="17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strike w:val="0"/>
                <w:dstrike w:val="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trike w:val="0"/>
                <w:dstrike w:val="0"/>
                <w:kern w:val="0"/>
                <w:szCs w:val="21"/>
                <w:lang w:val="en-US" w:eastAsia="zh-CN"/>
              </w:rPr>
              <w:t>Datetime</w:t>
            </w:r>
          </w:p>
        </w:tc>
        <w:tc>
          <w:tcPr>
            <w:tcW w:w="90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strike w:val="0"/>
                <w:dstrike w:val="0"/>
                <w:kern w:val="0"/>
                <w:szCs w:val="21"/>
              </w:rPr>
            </w:pPr>
          </w:p>
        </w:tc>
        <w:tc>
          <w:tcPr>
            <w:tcW w:w="433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strike w:val="0"/>
                <w:dstrike w:val="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2166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strike w:val="0"/>
                <w:dstrike w:val="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trike w:val="0"/>
                <w:dstrike w:val="0"/>
                <w:kern w:val="0"/>
                <w:szCs w:val="21"/>
                <w:lang w:val="en-US" w:eastAsia="zh-CN"/>
              </w:rPr>
              <w:t>PDA604</w:t>
            </w:r>
          </w:p>
        </w:tc>
        <w:tc>
          <w:tcPr>
            <w:tcW w:w="15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strike w:val="0"/>
                <w:dstrike w:val="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trike w:val="0"/>
                <w:dstrike w:val="0"/>
                <w:kern w:val="0"/>
                <w:szCs w:val="21"/>
                <w:lang w:val="en-US" w:eastAsia="zh-CN"/>
              </w:rPr>
              <w:t>不通过原因</w:t>
            </w:r>
          </w:p>
        </w:tc>
        <w:tc>
          <w:tcPr>
            <w:tcW w:w="17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strike w:val="0"/>
                <w:dstrike w:val="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trike w:val="0"/>
                <w:dstrike w:val="0"/>
                <w:kern w:val="0"/>
                <w:szCs w:val="21"/>
                <w:lang w:val="en-US" w:eastAsia="zh-CN"/>
              </w:rPr>
              <w:t>Varchar(128)</w:t>
            </w:r>
          </w:p>
        </w:tc>
        <w:tc>
          <w:tcPr>
            <w:tcW w:w="90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strike w:val="0"/>
                <w:dstrike w:val="0"/>
                <w:kern w:val="0"/>
                <w:szCs w:val="21"/>
              </w:rPr>
            </w:pPr>
          </w:p>
        </w:tc>
        <w:tc>
          <w:tcPr>
            <w:tcW w:w="433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strike w:val="0"/>
                <w:dstrike w:val="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2166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strike w:val="0"/>
                <w:dstrike w:val="0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theme="minorBidi"/>
                <w:strike w:val="0"/>
                <w:dstrike w:val="0"/>
                <w:kern w:val="0"/>
                <w:sz w:val="21"/>
                <w:szCs w:val="21"/>
                <w:lang w:val="en-US" w:eastAsia="zh-CN" w:bidi="ar-SA"/>
              </w:rPr>
              <w:t>PBA050</w:t>
            </w:r>
          </w:p>
        </w:tc>
        <w:tc>
          <w:tcPr>
            <w:tcW w:w="15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strike w:val="0"/>
                <w:dstrike w:val="0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theme="minorBidi"/>
                <w:strike w:val="0"/>
                <w:dstrike w:val="0"/>
                <w:kern w:val="0"/>
                <w:sz w:val="21"/>
                <w:szCs w:val="21"/>
                <w:lang w:val="en-US" w:eastAsia="zh-CN" w:bidi="ar-SA"/>
              </w:rPr>
              <w:t>客户ID</w:t>
            </w:r>
          </w:p>
        </w:tc>
        <w:tc>
          <w:tcPr>
            <w:tcW w:w="17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strike w:val="0"/>
                <w:dstrike w:val="0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theme="minorBidi"/>
                <w:strike w:val="0"/>
                <w:dstrike w:val="0"/>
                <w:kern w:val="0"/>
                <w:sz w:val="21"/>
                <w:szCs w:val="21"/>
                <w:lang w:val="en-US" w:eastAsia="zh-CN" w:bidi="ar-SA"/>
              </w:rPr>
              <w:t>Bigint(20)</w:t>
            </w:r>
          </w:p>
        </w:tc>
        <w:tc>
          <w:tcPr>
            <w:tcW w:w="90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strike w:val="0"/>
                <w:dstrike w:val="0"/>
                <w:kern w:val="0"/>
                <w:szCs w:val="21"/>
              </w:rPr>
            </w:pPr>
          </w:p>
        </w:tc>
        <w:tc>
          <w:tcPr>
            <w:tcW w:w="433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strike w:val="0"/>
                <w:dstrike w:val="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2166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cstheme="minorBidi"/>
                <w:strike w:val="0"/>
                <w:dstrike w:val="0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theme="minorBidi"/>
                <w:strike w:val="0"/>
                <w:dstrike w:val="0"/>
                <w:kern w:val="0"/>
                <w:sz w:val="21"/>
                <w:szCs w:val="21"/>
                <w:lang w:val="en-US" w:eastAsia="zh-CN" w:bidi="ar-SA"/>
              </w:rPr>
              <w:t>AAA001</w:t>
            </w:r>
          </w:p>
        </w:tc>
        <w:tc>
          <w:tcPr>
            <w:tcW w:w="15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cstheme="minorBidi"/>
                <w:strike w:val="0"/>
                <w:dstrike w:val="0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theme="minorBidi"/>
                <w:strike w:val="0"/>
                <w:dstrike w:val="0"/>
                <w:kern w:val="0"/>
                <w:sz w:val="21"/>
                <w:szCs w:val="21"/>
                <w:lang w:val="en-US" w:eastAsia="zh-CN" w:bidi="ar-SA"/>
              </w:rPr>
              <w:t>有效标志</w:t>
            </w:r>
          </w:p>
        </w:tc>
        <w:tc>
          <w:tcPr>
            <w:tcW w:w="17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cstheme="minorBidi"/>
                <w:strike w:val="0"/>
                <w:dstrike w:val="0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theme="minorBidi"/>
                <w:strike w:val="0"/>
                <w:dstrike w:val="0"/>
                <w:kern w:val="0"/>
                <w:sz w:val="21"/>
                <w:szCs w:val="21"/>
                <w:lang w:val="en-US" w:eastAsia="zh-CN" w:bidi="ar-SA"/>
              </w:rPr>
              <w:t>Varchar(3)</w:t>
            </w:r>
          </w:p>
        </w:tc>
        <w:tc>
          <w:tcPr>
            <w:tcW w:w="90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strike w:val="0"/>
                <w:dstrike w:val="0"/>
                <w:kern w:val="0"/>
                <w:szCs w:val="21"/>
              </w:rPr>
            </w:pPr>
          </w:p>
        </w:tc>
        <w:tc>
          <w:tcPr>
            <w:tcW w:w="433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strike w:val="0"/>
                <w:dstrike w:val="0"/>
                <w:kern w:val="0"/>
                <w:szCs w:val="21"/>
              </w:rPr>
            </w:pPr>
          </w:p>
        </w:tc>
      </w:tr>
    </w:tbl>
    <w:p/>
    <w:p>
      <w:pPr>
        <w:pStyle w:val="4"/>
        <w:tabs>
          <w:tab w:val="left" w:pos="420"/>
          <w:tab w:val="clear" w:pos="432"/>
        </w:tabs>
        <w:rPr>
          <w:rFonts w:hint="default" w:eastAsia="黑体"/>
          <w:b/>
          <w:bCs/>
          <w:strike w:val="0"/>
          <w:dstrike w:val="0"/>
          <w:lang w:val="en-US" w:eastAsia="zh-CN"/>
        </w:rPr>
      </w:pPr>
      <w:r>
        <w:rPr>
          <w:rFonts w:hint="eastAsia"/>
          <w:b/>
          <w:bCs/>
          <w:strike w:val="0"/>
          <w:dstrike w:val="0"/>
          <w:lang w:val="en-US" w:eastAsia="zh-CN"/>
        </w:rPr>
        <w:t xml:space="preserve">PD38 </w:t>
      </w:r>
      <w:r>
        <w:rPr>
          <w:rFonts w:hint="eastAsia"/>
          <w:b/>
          <w:bCs/>
          <w:strike w:val="0"/>
          <w:dstrike w:val="0"/>
        </w:rPr>
        <w:t>项目</w:t>
      </w:r>
      <w:r>
        <w:rPr>
          <w:rFonts w:hint="eastAsia"/>
          <w:b/>
          <w:bCs/>
          <w:strike w:val="0"/>
          <w:dstrike w:val="0"/>
          <w:lang w:val="en-US" w:eastAsia="zh-CN"/>
        </w:rPr>
        <w:t>农民工</w:t>
      </w:r>
      <w:r>
        <w:rPr>
          <w:rFonts w:hint="eastAsia"/>
          <w:b/>
          <w:bCs/>
          <w:strike w:val="0"/>
          <w:dstrike w:val="0"/>
        </w:rPr>
        <w:t>工资</w:t>
      </w:r>
      <w:r>
        <w:rPr>
          <w:rFonts w:hint="eastAsia"/>
          <w:b/>
          <w:bCs/>
          <w:strike w:val="0"/>
          <w:dstrike w:val="0"/>
          <w:lang w:val="en-US" w:eastAsia="zh-CN"/>
        </w:rPr>
        <w:t>确认总表</w:t>
      </w:r>
    </w:p>
    <w:tbl>
      <w:tblPr>
        <w:tblStyle w:val="6"/>
        <w:tblW w:w="10719" w:type="dxa"/>
        <w:tblInd w:w="-10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6"/>
        <w:gridCol w:w="1575"/>
        <w:gridCol w:w="1734"/>
        <w:gridCol w:w="907"/>
        <w:gridCol w:w="43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2166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shd w:val="clear" w:color="auto" w:fill="C0C0C0"/>
            <w:vAlign w:val="bottom"/>
          </w:tcPr>
          <w:p>
            <w:pPr>
              <w:widowControl/>
              <w:jc w:val="center"/>
              <w:rPr>
                <w:rFonts w:ascii="宋体" w:hAnsi="宋体"/>
                <w:strike w:val="0"/>
                <w:dstrike w:val="0"/>
                <w:kern w:val="0"/>
                <w:szCs w:val="21"/>
              </w:rPr>
            </w:pPr>
            <w:r>
              <w:rPr>
                <w:rFonts w:hint="eastAsia" w:ascii="宋体" w:hAnsi="宋体"/>
                <w:strike w:val="0"/>
                <w:dstrike w:val="0"/>
                <w:kern w:val="0"/>
                <w:szCs w:val="21"/>
              </w:rPr>
              <w:t>字段名称</w:t>
            </w:r>
          </w:p>
        </w:tc>
        <w:tc>
          <w:tcPr>
            <w:tcW w:w="15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0C0C0"/>
            <w:vAlign w:val="bottom"/>
          </w:tcPr>
          <w:p>
            <w:pPr>
              <w:widowControl/>
              <w:jc w:val="center"/>
              <w:rPr>
                <w:rFonts w:ascii="宋体" w:hAnsi="宋体"/>
                <w:strike w:val="0"/>
                <w:dstrike w:val="0"/>
                <w:kern w:val="0"/>
                <w:szCs w:val="21"/>
              </w:rPr>
            </w:pPr>
            <w:r>
              <w:rPr>
                <w:rFonts w:hint="eastAsia" w:ascii="宋体" w:hAnsi="宋体"/>
                <w:strike w:val="0"/>
                <w:dstrike w:val="0"/>
                <w:kern w:val="0"/>
                <w:szCs w:val="21"/>
              </w:rPr>
              <w:t>注释</w:t>
            </w:r>
          </w:p>
        </w:tc>
        <w:tc>
          <w:tcPr>
            <w:tcW w:w="17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0C0C0"/>
            <w:vAlign w:val="bottom"/>
          </w:tcPr>
          <w:p>
            <w:pPr>
              <w:widowControl/>
              <w:jc w:val="center"/>
              <w:rPr>
                <w:rFonts w:ascii="宋体" w:hAnsi="宋体"/>
                <w:strike w:val="0"/>
                <w:dstrike w:val="0"/>
                <w:kern w:val="0"/>
                <w:szCs w:val="21"/>
              </w:rPr>
            </w:pPr>
            <w:r>
              <w:rPr>
                <w:rFonts w:hint="eastAsia" w:ascii="宋体" w:hAnsi="宋体"/>
                <w:strike w:val="0"/>
                <w:dstrike w:val="0"/>
                <w:kern w:val="0"/>
                <w:szCs w:val="21"/>
              </w:rPr>
              <w:t>类别</w:t>
            </w:r>
          </w:p>
        </w:tc>
        <w:tc>
          <w:tcPr>
            <w:tcW w:w="90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0C0C0"/>
            <w:vAlign w:val="bottom"/>
          </w:tcPr>
          <w:p>
            <w:pPr>
              <w:widowControl/>
              <w:jc w:val="center"/>
              <w:rPr>
                <w:rFonts w:ascii="宋体" w:hAnsi="宋体"/>
                <w:strike w:val="0"/>
                <w:dstrike w:val="0"/>
                <w:kern w:val="0"/>
                <w:szCs w:val="21"/>
              </w:rPr>
            </w:pPr>
            <w:r>
              <w:rPr>
                <w:rFonts w:hint="eastAsia" w:ascii="宋体" w:hAnsi="宋体"/>
                <w:strike w:val="0"/>
                <w:dstrike w:val="0"/>
                <w:kern w:val="0"/>
                <w:szCs w:val="21"/>
              </w:rPr>
              <w:t>主键</w:t>
            </w:r>
          </w:p>
        </w:tc>
        <w:tc>
          <w:tcPr>
            <w:tcW w:w="433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shd w:val="clear" w:color="auto" w:fill="C0C0C0"/>
            <w:vAlign w:val="bottom"/>
          </w:tcPr>
          <w:p>
            <w:pPr>
              <w:widowControl/>
              <w:jc w:val="center"/>
              <w:rPr>
                <w:rFonts w:ascii="宋体" w:hAnsi="宋体"/>
                <w:strike w:val="0"/>
                <w:dstrike w:val="0"/>
                <w:kern w:val="0"/>
                <w:szCs w:val="21"/>
              </w:rPr>
            </w:pPr>
            <w:r>
              <w:rPr>
                <w:rFonts w:hint="eastAsia" w:ascii="宋体" w:hAnsi="宋体"/>
                <w:strike w:val="0"/>
                <w:dstrike w:val="0"/>
                <w:kern w:val="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2166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strike w:val="0"/>
                <w:dstrike w:val="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trike w:val="0"/>
                <w:dstrike w:val="0"/>
                <w:kern w:val="0"/>
                <w:szCs w:val="21"/>
                <w:lang w:val="en-US" w:eastAsia="zh-CN"/>
              </w:rPr>
              <w:t>PDA620</w:t>
            </w:r>
          </w:p>
        </w:tc>
        <w:tc>
          <w:tcPr>
            <w:tcW w:w="15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 w:eastAsiaTheme="minorEastAsia"/>
                <w:strike w:val="0"/>
                <w:dstrike w:val="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trike w:val="0"/>
                <w:dstrike w:val="0"/>
                <w:kern w:val="0"/>
                <w:szCs w:val="21"/>
                <w:lang w:val="en-US" w:eastAsia="zh-CN"/>
              </w:rPr>
              <w:t>ID</w:t>
            </w:r>
          </w:p>
        </w:tc>
        <w:tc>
          <w:tcPr>
            <w:tcW w:w="17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strike w:val="0"/>
                <w:dstrike w:val="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trike w:val="0"/>
                <w:dstrike w:val="0"/>
                <w:kern w:val="0"/>
                <w:szCs w:val="21"/>
                <w:lang w:val="en-US" w:eastAsia="zh-CN"/>
              </w:rPr>
              <w:t>Bigint(20)</w:t>
            </w:r>
          </w:p>
        </w:tc>
        <w:tc>
          <w:tcPr>
            <w:tcW w:w="90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strike w:val="0"/>
                <w:dstrike w:val="0"/>
                <w:kern w:val="0"/>
                <w:szCs w:val="21"/>
              </w:rPr>
            </w:pPr>
          </w:p>
        </w:tc>
        <w:tc>
          <w:tcPr>
            <w:tcW w:w="433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strike w:val="0"/>
                <w:dstrike w:val="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66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strike w:val="0"/>
                <w:dstrike w:val="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trike w:val="0"/>
                <w:dstrike w:val="0"/>
                <w:kern w:val="0"/>
                <w:szCs w:val="21"/>
                <w:lang w:val="en-US" w:eastAsia="zh-CN"/>
              </w:rPr>
              <w:t>PDA621</w:t>
            </w:r>
          </w:p>
        </w:tc>
        <w:tc>
          <w:tcPr>
            <w:tcW w:w="15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strike w:val="0"/>
                <w:dstrike w:val="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trike w:val="0"/>
                <w:dstrike w:val="0"/>
                <w:kern w:val="0"/>
                <w:szCs w:val="21"/>
                <w:lang w:val="en-US" w:eastAsia="zh-CN"/>
              </w:rPr>
              <w:t>确认时间</w:t>
            </w:r>
          </w:p>
        </w:tc>
        <w:tc>
          <w:tcPr>
            <w:tcW w:w="17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strike w:val="0"/>
                <w:dstrike w:val="0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theme="minorBidi"/>
                <w:strike w:val="0"/>
                <w:dstrike w:val="0"/>
                <w:kern w:val="0"/>
                <w:sz w:val="21"/>
                <w:szCs w:val="21"/>
                <w:lang w:val="en-US" w:eastAsia="zh-CN" w:bidi="ar-SA"/>
              </w:rPr>
              <w:t>datetime</w:t>
            </w:r>
          </w:p>
        </w:tc>
        <w:tc>
          <w:tcPr>
            <w:tcW w:w="90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strike w:val="0"/>
                <w:dstrike w:val="0"/>
                <w:kern w:val="0"/>
                <w:szCs w:val="21"/>
              </w:rPr>
            </w:pPr>
          </w:p>
        </w:tc>
        <w:tc>
          <w:tcPr>
            <w:tcW w:w="433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strike w:val="0"/>
                <w:dstrike w:val="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2166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strike w:val="0"/>
                <w:dstrike w:val="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trike w:val="0"/>
                <w:dstrike w:val="0"/>
                <w:kern w:val="0"/>
                <w:szCs w:val="21"/>
                <w:lang w:val="en-US" w:eastAsia="zh-CN"/>
              </w:rPr>
              <w:t>PDA622</w:t>
            </w:r>
          </w:p>
        </w:tc>
        <w:tc>
          <w:tcPr>
            <w:tcW w:w="15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strike w:val="0"/>
                <w:dstrike w:val="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trike w:val="0"/>
                <w:dstrike w:val="0"/>
                <w:kern w:val="0"/>
                <w:szCs w:val="21"/>
                <w:lang w:val="en-US" w:eastAsia="zh-CN"/>
              </w:rPr>
              <w:t>确认人ID</w:t>
            </w:r>
          </w:p>
        </w:tc>
        <w:tc>
          <w:tcPr>
            <w:tcW w:w="17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strike w:val="0"/>
                <w:dstrike w:val="0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strike w:val="0"/>
                <w:dstrike w:val="0"/>
                <w:kern w:val="0"/>
                <w:szCs w:val="21"/>
                <w:lang w:val="en-US" w:eastAsia="zh-CN"/>
              </w:rPr>
              <w:t>Bigint(20)</w:t>
            </w:r>
          </w:p>
        </w:tc>
        <w:tc>
          <w:tcPr>
            <w:tcW w:w="90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strike w:val="0"/>
                <w:dstrike w:val="0"/>
                <w:kern w:val="0"/>
                <w:szCs w:val="21"/>
              </w:rPr>
            </w:pPr>
          </w:p>
        </w:tc>
        <w:tc>
          <w:tcPr>
            <w:tcW w:w="433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hint="default" w:ascii="宋体" w:hAnsi="宋体" w:eastAsiaTheme="minorEastAsia"/>
                <w:strike w:val="0"/>
                <w:dstrike w:val="0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2166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strike w:val="0"/>
                <w:dstrike w:val="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trike w:val="0"/>
                <w:dstrike w:val="0"/>
                <w:kern w:val="0"/>
                <w:szCs w:val="21"/>
                <w:lang w:val="en-US" w:eastAsia="zh-CN"/>
              </w:rPr>
              <w:t>PDA000</w:t>
            </w:r>
          </w:p>
        </w:tc>
        <w:tc>
          <w:tcPr>
            <w:tcW w:w="15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strike w:val="0"/>
                <w:dstrike w:val="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trike w:val="0"/>
                <w:dstrike w:val="0"/>
                <w:kern w:val="0"/>
                <w:szCs w:val="21"/>
                <w:lang w:val="en-US" w:eastAsia="zh-CN"/>
              </w:rPr>
              <w:t>项目ID</w:t>
            </w:r>
          </w:p>
        </w:tc>
        <w:tc>
          <w:tcPr>
            <w:tcW w:w="17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strike w:val="0"/>
                <w:dstrike w:val="0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strike w:val="0"/>
                <w:dstrike w:val="0"/>
                <w:kern w:val="0"/>
                <w:szCs w:val="21"/>
                <w:lang w:val="en-US" w:eastAsia="zh-CN"/>
              </w:rPr>
              <w:t>Bigint(20)</w:t>
            </w:r>
          </w:p>
        </w:tc>
        <w:tc>
          <w:tcPr>
            <w:tcW w:w="90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strike w:val="0"/>
                <w:dstrike w:val="0"/>
                <w:kern w:val="0"/>
                <w:szCs w:val="21"/>
              </w:rPr>
            </w:pPr>
          </w:p>
        </w:tc>
        <w:tc>
          <w:tcPr>
            <w:tcW w:w="433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hint="default" w:ascii="宋体" w:hAnsi="宋体" w:eastAsiaTheme="minorEastAsia"/>
                <w:strike w:val="0"/>
                <w:dstrike w:val="0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2166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strike w:val="0"/>
                <w:dstrike w:val="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trike w:val="0"/>
                <w:dstrike w:val="0"/>
                <w:kern w:val="0"/>
                <w:szCs w:val="21"/>
                <w:lang w:val="en-US" w:eastAsia="zh-CN"/>
              </w:rPr>
              <w:t>PCA001</w:t>
            </w:r>
          </w:p>
        </w:tc>
        <w:tc>
          <w:tcPr>
            <w:tcW w:w="15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strike w:val="0"/>
                <w:dstrike w:val="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trike w:val="0"/>
                <w:dstrike w:val="0"/>
                <w:kern w:val="0"/>
                <w:szCs w:val="21"/>
                <w:lang w:val="en-US" w:eastAsia="zh-CN"/>
              </w:rPr>
              <w:t>公司ID</w:t>
            </w:r>
          </w:p>
        </w:tc>
        <w:tc>
          <w:tcPr>
            <w:tcW w:w="17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strike w:val="0"/>
                <w:dstrike w:val="0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strike w:val="0"/>
                <w:dstrike w:val="0"/>
                <w:kern w:val="0"/>
                <w:szCs w:val="21"/>
                <w:lang w:val="en-US" w:eastAsia="zh-CN"/>
              </w:rPr>
              <w:t>Bigint(20)</w:t>
            </w:r>
          </w:p>
        </w:tc>
        <w:tc>
          <w:tcPr>
            <w:tcW w:w="90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strike w:val="0"/>
                <w:dstrike w:val="0"/>
                <w:kern w:val="0"/>
                <w:szCs w:val="21"/>
              </w:rPr>
            </w:pPr>
          </w:p>
        </w:tc>
        <w:tc>
          <w:tcPr>
            <w:tcW w:w="433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strike w:val="0"/>
                <w:dstrike w:val="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2166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strike w:val="0"/>
                <w:dstrike w:val="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trike w:val="0"/>
                <w:dstrike w:val="0"/>
                <w:kern w:val="0"/>
                <w:szCs w:val="21"/>
                <w:lang w:val="en-US" w:eastAsia="zh-CN"/>
              </w:rPr>
              <w:t>PBA050</w:t>
            </w:r>
          </w:p>
        </w:tc>
        <w:tc>
          <w:tcPr>
            <w:tcW w:w="15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strike w:val="0"/>
                <w:dstrike w:val="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trike w:val="0"/>
                <w:dstrike w:val="0"/>
                <w:kern w:val="0"/>
                <w:szCs w:val="21"/>
                <w:lang w:val="en-US" w:eastAsia="zh-CN"/>
              </w:rPr>
              <w:t>客户ID</w:t>
            </w:r>
          </w:p>
        </w:tc>
        <w:tc>
          <w:tcPr>
            <w:tcW w:w="17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strike w:val="0"/>
                <w:dstrike w:val="0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strike w:val="0"/>
                <w:dstrike w:val="0"/>
                <w:kern w:val="0"/>
                <w:szCs w:val="21"/>
                <w:lang w:val="en-US" w:eastAsia="zh-CN"/>
              </w:rPr>
              <w:t>Bigint(20)</w:t>
            </w:r>
          </w:p>
        </w:tc>
        <w:tc>
          <w:tcPr>
            <w:tcW w:w="90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strike w:val="0"/>
                <w:dstrike w:val="0"/>
                <w:kern w:val="0"/>
                <w:szCs w:val="21"/>
              </w:rPr>
            </w:pPr>
          </w:p>
        </w:tc>
        <w:tc>
          <w:tcPr>
            <w:tcW w:w="433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strike w:val="0"/>
                <w:dstrike w:val="0"/>
                <w:kern w:val="0"/>
                <w:szCs w:val="21"/>
              </w:rPr>
            </w:pPr>
          </w:p>
        </w:tc>
      </w:tr>
    </w:tbl>
    <w:p/>
    <w:p/>
    <w:p/>
    <w:p>
      <w:pPr>
        <w:pStyle w:val="4"/>
        <w:tabs>
          <w:tab w:val="left" w:pos="420"/>
          <w:tab w:val="clear" w:pos="432"/>
        </w:tabs>
        <w:rPr>
          <w:b/>
          <w:bCs/>
        </w:rPr>
      </w:pPr>
      <w:r>
        <w:rPr>
          <w:rFonts w:hint="eastAsia"/>
          <w:b/>
          <w:bCs/>
          <w:lang w:val="en-US" w:eastAsia="zh-CN"/>
        </w:rPr>
        <w:t xml:space="preserve">PD40 </w:t>
      </w:r>
      <w:r>
        <w:rPr>
          <w:rFonts w:hint="eastAsia"/>
          <w:b/>
          <w:bCs/>
        </w:rPr>
        <w:t>项目</w:t>
      </w:r>
      <w:r>
        <w:rPr>
          <w:rFonts w:hint="eastAsia"/>
          <w:b/>
          <w:bCs/>
          <w:lang w:val="en-US" w:eastAsia="zh-CN"/>
        </w:rPr>
        <w:t>农民工</w:t>
      </w:r>
      <w:r>
        <w:rPr>
          <w:rFonts w:hint="eastAsia"/>
          <w:b/>
          <w:bCs/>
        </w:rPr>
        <w:t>工资</w:t>
      </w:r>
      <w:r>
        <w:rPr>
          <w:rFonts w:hint="eastAsia"/>
          <w:b/>
          <w:bCs/>
          <w:lang w:val="en-US" w:eastAsia="zh-CN"/>
        </w:rPr>
        <w:t>银行汇总</w:t>
      </w:r>
      <w:r>
        <w:rPr>
          <w:rFonts w:hint="eastAsia"/>
          <w:b/>
          <w:bCs/>
        </w:rPr>
        <w:t>表</w:t>
      </w:r>
    </w:p>
    <w:tbl>
      <w:tblPr>
        <w:tblStyle w:val="6"/>
        <w:tblW w:w="10719" w:type="dxa"/>
        <w:tblInd w:w="-10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6"/>
        <w:gridCol w:w="1575"/>
        <w:gridCol w:w="1734"/>
        <w:gridCol w:w="907"/>
        <w:gridCol w:w="43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2166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shd w:val="clear" w:color="auto" w:fill="C0C0C0"/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字段名称</w:t>
            </w:r>
          </w:p>
        </w:tc>
        <w:tc>
          <w:tcPr>
            <w:tcW w:w="15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0C0C0"/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注释</w:t>
            </w:r>
          </w:p>
        </w:tc>
        <w:tc>
          <w:tcPr>
            <w:tcW w:w="17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0C0C0"/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类别</w:t>
            </w:r>
          </w:p>
        </w:tc>
        <w:tc>
          <w:tcPr>
            <w:tcW w:w="90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0C0C0"/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主键</w:t>
            </w:r>
          </w:p>
        </w:tc>
        <w:tc>
          <w:tcPr>
            <w:tcW w:w="433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shd w:val="clear" w:color="auto" w:fill="C0C0C0"/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2166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PDA650</w:t>
            </w:r>
          </w:p>
        </w:tc>
        <w:tc>
          <w:tcPr>
            <w:tcW w:w="15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ID</w:t>
            </w:r>
          </w:p>
        </w:tc>
        <w:tc>
          <w:tcPr>
            <w:tcW w:w="17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Bigint(20)</w:t>
            </w:r>
          </w:p>
        </w:tc>
        <w:tc>
          <w:tcPr>
            <w:tcW w:w="90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33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66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PDA651</w:t>
            </w:r>
          </w:p>
        </w:tc>
        <w:tc>
          <w:tcPr>
            <w:tcW w:w="15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工资月份</w:t>
            </w:r>
          </w:p>
        </w:tc>
        <w:tc>
          <w:tcPr>
            <w:tcW w:w="17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theme="minorBidi"/>
                <w:kern w:val="0"/>
                <w:sz w:val="21"/>
                <w:szCs w:val="21"/>
                <w:lang w:val="en-US" w:eastAsia="zh-CN" w:bidi="ar-SA"/>
              </w:rPr>
              <w:t>Varchar(6)</w:t>
            </w:r>
          </w:p>
        </w:tc>
        <w:tc>
          <w:tcPr>
            <w:tcW w:w="90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33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2166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PDA652</w:t>
            </w:r>
          </w:p>
        </w:tc>
        <w:tc>
          <w:tcPr>
            <w:tcW w:w="15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应发总额</w:t>
            </w:r>
          </w:p>
        </w:tc>
        <w:tc>
          <w:tcPr>
            <w:tcW w:w="17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theme="minorBidi"/>
                <w:kern w:val="0"/>
                <w:sz w:val="21"/>
                <w:szCs w:val="21"/>
                <w:lang w:val="en-US" w:eastAsia="zh-CN" w:bidi="ar-SA"/>
              </w:rPr>
              <w:t>Decimal(12,2)</w:t>
            </w:r>
          </w:p>
        </w:tc>
        <w:tc>
          <w:tcPr>
            <w:tcW w:w="90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33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2166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PDA653</w:t>
            </w:r>
          </w:p>
        </w:tc>
        <w:tc>
          <w:tcPr>
            <w:tcW w:w="15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实发总额</w:t>
            </w:r>
          </w:p>
        </w:tc>
        <w:tc>
          <w:tcPr>
            <w:tcW w:w="17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theme="minorBidi"/>
                <w:kern w:val="0"/>
                <w:sz w:val="21"/>
                <w:szCs w:val="21"/>
                <w:lang w:val="en-US" w:eastAsia="zh-CN" w:bidi="ar-SA"/>
              </w:rPr>
              <w:t>Decimal(12,2)</w:t>
            </w:r>
          </w:p>
        </w:tc>
        <w:tc>
          <w:tcPr>
            <w:tcW w:w="90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33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2166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PDA654</w:t>
            </w:r>
          </w:p>
        </w:tc>
        <w:tc>
          <w:tcPr>
            <w:tcW w:w="15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系统发放时间</w:t>
            </w:r>
          </w:p>
        </w:tc>
        <w:tc>
          <w:tcPr>
            <w:tcW w:w="17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Datetime</w:t>
            </w:r>
          </w:p>
        </w:tc>
        <w:tc>
          <w:tcPr>
            <w:tcW w:w="90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33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2166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PDA655</w:t>
            </w:r>
          </w:p>
        </w:tc>
        <w:tc>
          <w:tcPr>
            <w:tcW w:w="15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对账单</w:t>
            </w:r>
          </w:p>
        </w:tc>
        <w:tc>
          <w:tcPr>
            <w:tcW w:w="17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Varchar(128)</w:t>
            </w:r>
          </w:p>
        </w:tc>
        <w:tc>
          <w:tcPr>
            <w:tcW w:w="90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33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2166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PDA656</w:t>
            </w:r>
          </w:p>
        </w:tc>
        <w:tc>
          <w:tcPr>
            <w:tcW w:w="15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实际发放日期</w:t>
            </w:r>
          </w:p>
        </w:tc>
        <w:tc>
          <w:tcPr>
            <w:tcW w:w="17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date</w:t>
            </w:r>
          </w:p>
        </w:tc>
        <w:tc>
          <w:tcPr>
            <w:tcW w:w="90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33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2166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strike/>
                <w:dstrike w:val="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trike/>
                <w:dstrike w:val="0"/>
                <w:kern w:val="0"/>
                <w:szCs w:val="21"/>
                <w:lang w:val="en-US" w:eastAsia="zh-CN"/>
              </w:rPr>
              <w:t>PDA657</w:t>
            </w:r>
          </w:p>
        </w:tc>
        <w:tc>
          <w:tcPr>
            <w:tcW w:w="15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strike/>
                <w:dstrike w:val="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trike/>
                <w:dstrike w:val="0"/>
                <w:kern w:val="0"/>
                <w:szCs w:val="21"/>
                <w:lang w:val="en-US" w:eastAsia="zh-CN"/>
              </w:rPr>
              <w:t>工资账号</w:t>
            </w:r>
          </w:p>
        </w:tc>
        <w:tc>
          <w:tcPr>
            <w:tcW w:w="17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strike/>
                <w:dstrike w:val="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trike/>
                <w:dstrike w:val="0"/>
                <w:kern w:val="0"/>
                <w:szCs w:val="21"/>
                <w:lang w:val="en-US" w:eastAsia="zh-CN"/>
              </w:rPr>
              <w:t>Varchar(32)</w:t>
            </w:r>
          </w:p>
        </w:tc>
        <w:tc>
          <w:tcPr>
            <w:tcW w:w="90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strike/>
                <w:dstrike w:val="0"/>
                <w:kern w:val="0"/>
                <w:szCs w:val="21"/>
              </w:rPr>
            </w:pPr>
          </w:p>
        </w:tc>
        <w:tc>
          <w:tcPr>
            <w:tcW w:w="433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strike/>
                <w:dstrike w:val="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2166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strike/>
                <w:dstrike w:val="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trike/>
                <w:dstrike w:val="0"/>
                <w:kern w:val="0"/>
                <w:szCs w:val="21"/>
                <w:lang w:val="en-US" w:eastAsia="zh-CN"/>
              </w:rPr>
              <w:t>PDA658</w:t>
            </w:r>
          </w:p>
        </w:tc>
        <w:tc>
          <w:tcPr>
            <w:tcW w:w="15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strike/>
                <w:dstrike w:val="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trike/>
                <w:dstrike w:val="0"/>
                <w:kern w:val="0"/>
                <w:szCs w:val="21"/>
                <w:lang w:val="en-US" w:eastAsia="zh-CN"/>
              </w:rPr>
              <w:t>工资核定金额</w:t>
            </w:r>
          </w:p>
        </w:tc>
        <w:tc>
          <w:tcPr>
            <w:tcW w:w="17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strike/>
                <w:dstrike w:val="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trike/>
                <w:dstrike w:val="0"/>
                <w:kern w:val="0"/>
                <w:szCs w:val="21"/>
                <w:lang w:val="en-US" w:eastAsia="zh-CN"/>
              </w:rPr>
              <w:t>Decimal(12,2)</w:t>
            </w:r>
          </w:p>
        </w:tc>
        <w:tc>
          <w:tcPr>
            <w:tcW w:w="90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strike/>
                <w:dstrike w:val="0"/>
                <w:kern w:val="0"/>
                <w:szCs w:val="21"/>
              </w:rPr>
            </w:pPr>
          </w:p>
        </w:tc>
        <w:tc>
          <w:tcPr>
            <w:tcW w:w="433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strike/>
                <w:dstrike w:val="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2166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PDA659</w:t>
            </w:r>
          </w:p>
        </w:tc>
        <w:tc>
          <w:tcPr>
            <w:tcW w:w="15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操作员ID</w:t>
            </w:r>
          </w:p>
        </w:tc>
        <w:tc>
          <w:tcPr>
            <w:tcW w:w="17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theme="minorBidi"/>
                <w:kern w:val="0"/>
                <w:sz w:val="21"/>
                <w:szCs w:val="21"/>
                <w:lang w:val="en-US" w:eastAsia="zh-CN" w:bidi="ar-SA"/>
              </w:rPr>
              <w:t>Bigint(20)</w:t>
            </w:r>
          </w:p>
        </w:tc>
        <w:tc>
          <w:tcPr>
            <w:tcW w:w="90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33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2166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PDA660</w:t>
            </w:r>
          </w:p>
        </w:tc>
        <w:tc>
          <w:tcPr>
            <w:tcW w:w="15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总人数</w:t>
            </w:r>
          </w:p>
        </w:tc>
        <w:tc>
          <w:tcPr>
            <w:tcW w:w="17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theme="minorBidi"/>
                <w:kern w:val="0"/>
                <w:sz w:val="21"/>
                <w:szCs w:val="21"/>
                <w:lang w:val="en-US" w:eastAsia="zh-CN" w:bidi="ar-SA"/>
              </w:rPr>
              <w:t>Int(8)</w:t>
            </w:r>
          </w:p>
        </w:tc>
        <w:tc>
          <w:tcPr>
            <w:tcW w:w="90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33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2166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PDA000</w:t>
            </w:r>
          </w:p>
        </w:tc>
        <w:tc>
          <w:tcPr>
            <w:tcW w:w="15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项目ID</w:t>
            </w:r>
          </w:p>
        </w:tc>
        <w:tc>
          <w:tcPr>
            <w:tcW w:w="17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theme="minorBidi"/>
                <w:kern w:val="0"/>
                <w:sz w:val="21"/>
                <w:szCs w:val="21"/>
                <w:lang w:val="en-US" w:eastAsia="zh-CN" w:bidi="ar-SA"/>
              </w:rPr>
              <w:t>Bigint(20)</w:t>
            </w:r>
          </w:p>
        </w:tc>
        <w:tc>
          <w:tcPr>
            <w:tcW w:w="90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33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2166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theme="minorBidi"/>
                <w:kern w:val="0"/>
                <w:sz w:val="21"/>
                <w:szCs w:val="21"/>
                <w:lang w:val="en-US" w:eastAsia="zh-CN" w:bidi="ar-SA"/>
              </w:rPr>
              <w:t>PBA300</w:t>
            </w:r>
          </w:p>
        </w:tc>
        <w:tc>
          <w:tcPr>
            <w:tcW w:w="15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银行ID</w:t>
            </w:r>
          </w:p>
        </w:tc>
        <w:tc>
          <w:tcPr>
            <w:tcW w:w="17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theme="minorBidi"/>
                <w:kern w:val="0"/>
                <w:sz w:val="21"/>
                <w:szCs w:val="21"/>
                <w:lang w:val="en-US" w:eastAsia="zh-CN" w:bidi="ar-SA"/>
              </w:rPr>
              <w:t>Bigint(20)</w:t>
            </w:r>
          </w:p>
        </w:tc>
        <w:tc>
          <w:tcPr>
            <w:tcW w:w="90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33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2166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theme="minorBidi"/>
                <w:kern w:val="0"/>
                <w:sz w:val="21"/>
                <w:szCs w:val="21"/>
                <w:lang w:val="en-US" w:eastAsia="zh-CN" w:bidi="ar-SA"/>
              </w:rPr>
              <w:t>PBA050</w:t>
            </w:r>
          </w:p>
        </w:tc>
        <w:tc>
          <w:tcPr>
            <w:tcW w:w="15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theme="minorBidi"/>
                <w:kern w:val="0"/>
                <w:sz w:val="21"/>
                <w:szCs w:val="21"/>
                <w:lang w:val="en-US" w:eastAsia="zh-CN" w:bidi="ar-SA"/>
              </w:rPr>
              <w:t>客户ID</w:t>
            </w:r>
          </w:p>
        </w:tc>
        <w:tc>
          <w:tcPr>
            <w:tcW w:w="17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theme="minorBidi"/>
                <w:kern w:val="0"/>
                <w:sz w:val="21"/>
                <w:szCs w:val="21"/>
                <w:lang w:val="en-US" w:eastAsia="zh-CN" w:bidi="ar-SA"/>
              </w:rPr>
              <w:t>Bigint(20)</w:t>
            </w:r>
          </w:p>
        </w:tc>
        <w:tc>
          <w:tcPr>
            <w:tcW w:w="90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33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2166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PDA661</w:t>
            </w:r>
          </w:p>
        </w:tc>
        <w:tc>
          <w:tcPr>
            <w:tcW w:w="15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theme="minorBidi"/>
                <w:kern w:val="0"/>
                <w:sz w:val="21"/>
                <w:szCs w:val="21"/>
                <w:lang w:val="en-US" w:eastAsia="zh-CN" w:bidi="ar-SA"/>
              </w:rPr>
              <w:t>发放状态</w:t>
            </w:r>
          </w:p>
        </w:tc>
        <w:tc>
          <w:tcPr>
            <w:tcW w:w="17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theme="minorBidi"/>
                <w:kern w:val="0"/>
                <w:sz w:val="21"/>
                <w:szCs w:val="21"/>
                <w:lang w:val="en-US" w:eastAsia="zh-CN" w:bidi="ar-SA"/>
              </w:rPr>
              <w:t>Varchar(3)</w:t>
            </w:r>
          </w:p>
        </w:tc>
        <w:tc>
          <w:tcPr>
            <w:tcW w:w="90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33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1 待发放 2 已发放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2166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strike/>
                <w:dstrike w:val="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trike/>
                <w:dstrike w:val="0"/>
                <w:kern w:val="0"/>
                <w:szCs w:val="21"/>
                <w:lang w:val="en-US" w:eastAsia="zh-CN"/>
              </w:rPr>
              <w:t>PDA662</w:t>
            </w:r>
          </w:p>
        </w:tc>
        <w:tc>
          <w:tcPr>
            <w:tcW w:w="15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cstheme="minorBidi"/>
                <w:strike/>
                <w:dstrike w:val="0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theme="minorBidi"/>
                <w:strike/>
                <w:dstrike w:val="0"/>
                <w:kern w:val="0"/>
                <w:sz w:val="21"/>
                <w:szCs w:val="21"/>
                <w:lang w:val="en-US" w:eastAsia="zh-CN" w:bidi="ar-SA"/>
              </w:rPr>
              <w:t>账户余额</w:t>
            </w:r>
          </w:p>
        </w:tc>
        <w:tc>
          <w:tcPr>
            <w:tcW w:w="17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cstheme="minorBidi"/>
                <w:strike/>
                <w:dstrike w:val="0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theme="minorBidi"/>
                <w:strike/>
                <w:dstrike w:val="0"/>
                <w:kern w:val="0"/>
                <w:sz w:val="21"/>
                <w:szCs w:val="21"/>
                <w:lang w:val="en-US" w:eastAsia="zh-CN" w:bidi="ar-SA"/>
              </w:rPr>
              <w:t>Decimal(12,2)</w:t>
            </w:r>
          </w:p>
        </w:tc>
        <w:tc>
          <w:tcPr>
            <w:tcW w:w="90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strike/>
                <w:dstrike w:val="0"/>
                <w:kern w:val="0"/>
                <w:szCs w:val="21"/>
              </w:rPr>
            </w:pPr>
          </w:p>
        </w:tc>
        <w:tc>
          <w:tcPr>
            <w:tcW w:w="433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hint="eastAsia" w:ascii="宋体" w:hAnsi="宋体"/>
                <w:strike/>
                <w:dstrike w:val="0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2166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theme="minorBidi"/>
                <w:kern w:val="0"/>
                <w:sz w:val="21"/>
                <w:szCs w:val="21"/>
                <w:lang w:val="en-US" w:eastAsia="zh-CN" w:bidi="ar-SA"/>
              </w:rPr>
              <w:t>PDA620</w:t>
            </w:r>
          </w:p>
        </w:tc>
        <w:tc>
          <w:tcPr>
            <w:tcW w:w="15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color w:val="auto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color w:val="auto"/>
                <w:kern w:val="0"/>
                <w:szCs w:val="21"/>
                <w:lang w:val="en-US" w:eastAsia="zh-CN"/>
              </w:rPr>
              <w:t>确认总表ID</w:t>
            </w:r>
          </w:p>
        </w:tc>
        <w:tc>
          <w:tcPr>
            <w:tcW w:w="17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theme="minorBidi"/>
                <w:kern w:val="0"/>
                <w:sz w:val="21"/>
                <w:szCs w:val="21"/>
                <w:lang w:val="en-US" w:eastAsia="zh-CN" w:bidi="ar-SA"/>
              </w:rPr>
              <w:t>Bigint(20)</w:t>
            </w:r>
          </w:p>
        </w:tc>
        <w:tc>
          <w:tcPr>
            <w:tcW w:w="90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strike/>
                <w:dstrike w:val="0"/>
                <w:kern w:val="0"/>
                <w:szCs w:val="21"/>
              </w:rPr>
            </w:pPr>
          </w:p>
        </w:tc>
        <w:tc>
          <w:tcPr>
            <w:tcW w:w="433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hint="eastAsia" w:ascii="宋体" w:hAnsi="宋体"/>
                <w:strike/>
                <w:dstrike w:val="0"/>
                <w:kern w:val="0"/>
                <w:szCs w:val="21"/>
                <w:lang w:val="en-US" w:eastAsia="zh-CN"/>
              </w:rPr>
            </w:pPr>
          </w:p>
        </w:tc>
      </w:tr>
    </w:tbl>
    <w:p/>
    <w:p>
      <w:pPr>
        <w:pStyle w:val="4"/>
        <w:tabs>
          <w:tab w:val="left" w:pos="420"/>
          <w:tab w:val="clear" w:pos="432"/>
        </w:tabs>
        <w:rPr>
          <w:b/>
          <w:bCs/>
        </w:rPr>
      </w:pPr>
      <w:r>
        <w:rPr>
          <w:rFonts w:hint="eastAsia"/>
          <w:b/>
          <w:bCs/>
          <w:lang w:val="en-US" w:eastAsia="zh-CN"/>
        </w:rPr>
        <w:t xml:space="preserve">PD41 </w:t>
      </w:r>
      <w:r>
        <w:rPr>
          <w:rFonts w:hint="eastAsia"/>
          <w:b/>
          <w:bCs/>
        </w:rPr>
        <w:t>项目</w:t>
      </w:r>
      <w:r>
        <w:rPr>
          <w:rFonts w:hint="eastAsia"/>
          <w:b/>
          <w:bCs/>
          <w:lang w:val="en-US" w:eastAsia="zh-CN"/>
        </w:rPr>
        <w:t>农民工</w:t>
      </w:r>
      <w:r>
        <w:rPr>
          <w:rFonts w:hint="eastAsia"/>
          <w:b/>
          <w:bCs/>
        </w:rPr>
        <w:t>工资</w:t>
      </w:r>
      <w:r>
        <w:rPr>
          <w:rFonts w:hint="eastAsia"/>
          <w:b/>
          <w:bCs/>
          <w:lang w:val="en-US" w:eastAsia="zh-CN"/>
        </w:rPr>
        <w:t>银行对账单</w:t>
      </w:r>
      <w:r>
        <w:rPr>
          <w:rFonts w:hint="eastAsia"/>
          <w:b/>
          <w:bCs/>
        </w:rPr>
        <w:t>表</w:t>
      </w:r>
    </w:p>
    <w:tbl>
      <w:tblPr>
        <w:tblStyle w:val="6"/>
        <w:tblW w:w="10719" w:type="dxa"/>
        <w:tblInd w:w="-10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6"/>
        <w:gridCol w:w="1575"/>
        <w:gridCol w:w="1734"/>
        <w:gridCol w:w="907"/>
        <w:gridCol w:w="43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2166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shd w:val="clear" w:color="auto" w:fill="C0C0C0"/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字段名称</w:t>
            </w:r>
          </w:p>
        </w:tc>
        <w:tc>
          <w:tcPr>
            <w:tcW w:w="15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0C0C0"/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注释</w:t>
            </w:r>
          </w:p>
        </w:tc>
        <w:tc>
          <w:tcPr>
            <w:tcW w:w="17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0C0C0"/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类别</w:t>
            </w:r>
          </w:p>
        </w:tc>
        <w:tc>
          <w:tcPr>
            <w:tcW w:w="90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0C0C0"/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主键</w:t>
            </w:r>
          </w:p>
        </w:tc>
        <w:tc>
          <w:tcPr>
            <w:tcW w:w="433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shd w:val="clear" w:color="auto" w:fill="C0C0C0"/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2166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PDA670</w:t>
            </w:r>
          </w:p>
        </w:tc>
        <w:tc>
          <w:tcPr>
            <w:tcW w:w="15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ID</w:t>
            </w:r>
          </w:p>
        </w:tc>
        <w:tc>
          <w:tcPr>
            <w:tcW w:w="17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Bigint(20)</w:t>
            </w:r>
          </w:p>
        </w:tc>
        <w:tc>
          <w:tcPr>
            <w:tcW w:w="90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33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2166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PDA650</w:t>
            </w:r>
          </w:p>
        </w:tc>
        <w:tc>
          <w:tcPr>
            <w:tcW w:w="15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发放</w:t>
            </w:r>
            <w:r>
              <w:rPr>
                <w:rFonts w:hint="eastAsia" w:ascii="宋体" w:hAnsi="宋体"/>
                <w:kern w:val="0"/>
                <w:szCs w:val="21"/>
              </w:rPr>
              <w:t>ID</w:t>
            </w:r>
          </w:p>
        </w:tc>
        <w:tc>
          <w:tcPr>
            <w:tcW w:w="17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Bigint(20)</w:t>
            </w:r>
          </w:p>
        </w:tc>
        <w:tc>
          <w:tcPr>
            <w:tcW w:w="90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33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2166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PDA655</w:t>
            </w:r>
          </w:p>
        </w:tc>
        <w:tc>
          <w:tcPr>
            <w:tcW w:w="15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对账单</w:t>
            </w:r>
          </w:p>
        </w:tc>
        <w:tc>
          <w:tcPr>
            <w:tcW w:w="17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Varchar(128)</w:t>
            </w:r>
          </w:p>
        </w:tc>
        <w:tc>
          <w:tcPr>
            <w:tcW w:w="90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33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</w:p>
        </w:tc>
      </w:tr>
    </w:tbl>
    <w:p/>
    <w:p/>
    <w:p>
      <w:pPr>
        <w:pStyle w:val="4"/>
        <w:tabs>
          <w:tab w:val="left" w:pos="420"/>
          <w:tab w:val="clear" w:pos="432"/>
        </w:tabs>
        <w:rPr>
          <w:rFonts w:hint="default" w:eastAsia="黑体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PD45 </w:t>
      </w:r>
      <w:r>
        <w:rPr>
          <w:rFonts w:hint="eastAsia"/>
          <w:b/>
          <w:bCs/>
        </w:rPr>
        <w:t>项目</w:t>
      </w:r>
      <w:r>
        <w:rPr>
          <w:rFonts w:hint="eastAsia"/>
          <w:b/>
          <w:bCs/>
          <w:lang w:val="en-US" w:eastAsia="zh-CN"/>
        </w:rPr>
        <w:t>农民工工资审核汇总表</w:t>
      </w:r>
    </w:p>
    <w:tbl>
      <w:tblPr>
        <w:tblStyle w:val="6"/>
        <w:tblW w:w="10719" w:type="dxa"/>
        <w:tblInd w:w="-10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6"/>
        <w:gridCol w:w="1575"/>
        <w:gridCol w:w="1734"/>
        <w:gridCol w:w="907"/>
        <w:gridCol w:w="43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2166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shd w:val="clear" w:color="auto" w:fill="C0C0C0"/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字段名称</w:t>
            </w:r>
          </w:p>
        </w:tc>
        <w:tc>
          <w:tcPr>
            <w:tcW w:w="15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0C0C0"/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注释</w:t>
            </w:r>
          </w:p>
        </w:tc>
        <w:tc>
          <w:tcPr>
            <w:tcW w:w="17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0C0C0"/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类别</w:t>
            </w:r>
          </w:p>
        </w:tc>
        <w:tc>
          <w:tcPr>
            <w:tcW w:w="90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0C0C0"/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主键</w:t>
            </w:r>
          </w:p>
        </w:tc>
        <w:tc>
          <w:tcPr>
            <w:tcW w:w="433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shd w:val="clear" w:color="auto" w:fill="C0C0C0"/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2166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PDA800</w:t>
            </w:r>
          </w:p>
        </w:tc>
        <w:tc>
          <w:tcPr>
            <w:tcW w:w="15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ID</w:t>
            </w:r>
          </w:p>
        </w:tc>
        <w:tc>
          <w:tcPr>
            <w:tcW w:w="17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theme="minorBidi"/>
                <w:kern w:val="0"/>
                <w:sz w:val="21"/>
                <w:szCs w:val="21"/>
                <w:lang w:val="en-US" w:eastAsia="zh-CN" w:bidi="ar-SA"/>
              </w:rPr>
              <w:t>Bigint(20)</w:t>
            </w:r>
          </w:p>
        </w:tc>
        <w:tc>
          <w:tcPr>
            <w:tcW w:w="90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33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2166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PDA000</w:t>
            </w:r>
          </w:p>
        </w:tc>
        <w:tc>
          <w:tcPr>
            <w:tcW w:w="15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项目ID</w:t>
            </w:r>
          </w:p>
        </w:tc>
        <w:tc>
          <w:tcPr>
            <w:tcW w:w="17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theme="minorBidi"/>
                <w:kern w:val="0"/>
                <w:sz w:val="21"/>
                <w:szCs w:val="21"/>
                <w:lang w:val="en-US" w:eastAsia="zh-CN" w:bidi="ar-SA"/>
              </w:rPr>
              <w:t>Bigint(20)</w:t>
            </w:r>
          </w:p>
        </w:tc>
        <w:tc>
          <w:tcPr>
            <w:tcW w:w="90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33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2166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PDA801</w:t>
            </w:r>
          </w:p>
        </w:tc>
        <w:tc>
          <w:tcPr>
            <w:tcW w:w="15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工资月份</w:t>
            </w:r>
          </w:p>
        </w:tc>
        <w:tc>
          <w:tcPr>
            <w:tcW w:w="17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Varchar(6)</w:t>
            </w:r>
          </w:p>
        </w:tc>
        <w:tc>
          <w:tcPr>
            <w:tcW w:w="90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33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2166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PDA802</w:t>
            </w:r>
          </w:p>
        </w:tc>
        <w:tc>
          <w:tcPr>
            <w:tcW w:w="15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总金额</w:t>
            </w:r>
          </w:p>
        </w:tc>
        <w:tc>
          <w:tcPr>
            <w:tcW w:w="17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Decimal(12,2)</w:t>
            </w:r>
          </w:p>
        </w:tc>
        <w:tc>
          <w:tcPr>
            <w:tcW w:w="90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33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2166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PDA803</w:t>
            </w:r>
          </w:p>
        </w:tc>
        <w:tc>
          <w:tcPr>
            <w:tcW w:w="15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总人数</w:t>
            </w:r>
          </w:p>
        </w:tc>
        <w:tc>
          <w:tcPr>
            <w:tcW w:w="17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Int(8)</w:t>
            </w:r>
          </w:p>
        </w:tc>
        <w:tc>
          <w:tcPr>
            <w:tcW w:w="90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33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2166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PDA804</w:t>
            </w:r>
          </w:p>
        </w:tc>
        <w:tc>
          <w:tcPr>
            <w:tcW w:w="15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申报人</w:t>
            </w:r>
          </w:p>
        </w:tc>
        <w:tc>
          <w:tcPr>
            <w:tcW w:w="17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theme="minorBidi"/>
                <w:kern w:val="0"/>
                <w:sz w:val="21"/>
                <w:szCs w:val="21"/>
                <w:lang w:val="en-US" w:eastAsia="zh-CN" w:bidi="ar-SA"/>
              </w:rPr>
              <w:t>Bigint(20)</w:t>
            </w:r>
          </w:p>
        </w:tc>
        <w:tc>
          <w:tcPr>
            <w:tcW w:w="90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33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2166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PDA805</w:t>
            </w:r>
          </w:p>
        </w:tc>
        <w:tc>
          <w:tcPr>
            <w:tcW w:w="15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申报时间</w:t>
            </w:r>
          </w:p>
        </w:tc>
        <w:tc>
          <w:tcPr>
            <w:tcW w:w="17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datetime</w:t>
            </w:r>
          </w:p>
        </w:tc>
        <w:tc>
          <w:tcPr>
            <w:tcW w:w="90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33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2166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PDA806</w:t>
            </w:r>
          </w:p>
        </w:tc>
        <w:tc>
          <w:tcPr>
            <w:tcW w:w="15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theme="minorBidi"/>
                <w:kern w:val="0"/>
                <w:sz w:val="21"/>
                <w:szCs w:val="21"/>
                <w:lang w:val="en-US" w:eastAsia="zh-CN" w:bidi="ar-SA"/>
              </w:rPr>
              <w:t>审核状态</w:t>
            </w:r>
          </w:p>
        </w:tc>
        <w:tc>
          <w:tcPr>
            <w:tcW w:w="17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theme="minorBidi"/>
                <w:kern w:val="0"/>
                <w:sz w:val="21"/>
                <w:szCs w:val="21"/>
                <w:lang w:val="en-US" w:eastAsia="zh-CN" w:bidi="ar-SA"/>
              </w:rPr>
              <w:t>Varchar(3)</w:t>
            </w:r>
          </w:p>
        </w:tc>
        <w:tc>
          <w:tcPr>
            <w:tcW w:w="90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33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1 待审核 2通过 3 不通过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2166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theme="minorBidi"/>
                <w:kern w:val="0"/>
                <w:sz w:val="21"/>
                <w:szCs w:val="21"/>
                <w:lang w:val="en-US" w:eastAsia="zh-CN" w:bidi="ar-SA"/>
              </w:rPr>
              <w:t>PBA050</w:t>
            </w:r>
          </w:p>
        </w:tc>
        <w:tc>
          <w:tcPr>
            <w:tcW w:w="15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theme="minorBidi"/>
                <w:kern w:val="0"/>
                <w:sz w:val="21"/>
                <w:szCs w:val="21"/>
                <w:lang w:val="en-US" w:eastAsia="zh-CN" w:bidi="ar-SA"/>
              </w:rPr>
              <w:t>客户ID</w:t>
            </w:r>
          </w:p>
        </w:tc>
        <w:tc>
          <w:tcPr>
            <w:tcW w:w="17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theme="minorBidi"/>
                <w:kern w:val="0"/>
                <w:sz w:val="21"/>
                <w:szCs w:val="21"/>
                <w:lang w:val="en-US" w:eastAsia="zh-CN" w:bidi="ar-SA"/>
              </w:rPr>
              <w:t>Bigint(20)</w:t>
            </w:r>
          </w:p>
        </w:tc>
        <w:tc>
          <w:tcPr>
            <w:tcW w:w="90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433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2166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PDA620</w:t>
            </w:r>
          </w:p>
        </w:tc>
        <w:tc>
          <w:tcPr>
            <w:tcW w:w="15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 w:eastAsiaTheme="minorEastAsia" w:cstheme="minorBidi"/>
                <w:color w:val="auto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color w:val="auto"/>
                <w:kern w:val="0"/>
                <w:szCs w:val="21"/>
                <w:lang w:val="en-US" w:eastAsia="zh-CN"/>
              </w:rPr>
              <w:t>确认总表ID</w:t>
            </w:r>
          </w:p>
        </w:tc>
        <w:tc>
          <w:tcPr>
            <w:tcW w:w="17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theme="minorBidi"/>
                <w:kern w:val="0"/>
                <w:sz w:val="21"/>
                <w:szCs w:val="21"/>
                <w:lang w:val="en-US" w:eastAsia="zh-CN" w:bidi="ar-SA"/>
              </w:rPr>
              <w:t>Bigint(20)</w:t>
            </w:r>
          </w:p>
        </w:tc>
        <w:tc>
          <w:tcPr>
            <w:tcW w:w="90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433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</w:tbl>
    <w:p>
      <w:pPr>
        <w:bidi w:val="0"/>
        <w:rPr>
          <w:rFonts w:hint="eastAsia"/>
          <w:lang w:val="en-US" w:eastAsia="zh-CN"/>
        </w:rPr>
      </w:pPr>
    </w:p>
    <w:p>
      <w:pPr>
        <w:pStyle w:val="4"/>
        <w:tabs>
          <w:tab w:val="left" w:pos="420"/>
          <w:tab w:val="clear" w:pos="432"/>
        </w:tabs>
        <w:rPr>
          <w:b/>
          <w:bCs/>
        </w:rPr>
      </w:pPr>
      <w:r>
        <w:rPr>
          <w:rFonts w:hint="eastAsia"/>
          <w:b/>
          <w:bCs/>
          <w:lang w:val="en-US" w:eastAsia="zh-CN"/>
        </w:rPr>
        <w:t xml:space="preserve">PD46 </w:t>
      </w:r>
      <w:r>
        <w:rPr>
          <w:rFonts w:hint="eastAsia"/>
          <w:b/>
          <w:bCs/>
        </w:rPr>
        <w:t>项目</w:t>
      </w:r>
      <w:r>
        <w:rPr>
          <w:rFonts w:hint="eastAsia"/>
          <w:b/>
          <w:bCs/>
          <w:lang w:val="en-US" w:eastAsia="zh-CN"/>
        </w:rPr>
        <w:t>农民工</w:t>
      </w:r>
      <w:r>
        <w:rPr>
          <w:rFonts w:hint="eastAsia"/>
          <w:b/>
          <w:bCs/>
        </w:rPr>
        <w:t>工资</w:t>
      </w:r>
      <w:r>
        <w:rPr>
          <w:rFonts w:hint="eastAsia"/>
          <w:b/>
          <w:bCs/>
          <w:lang w:val="en-US" w:eastAsia="zh-CN"/>
        </w:rPr>
        <w:t>审核汇总操作</w:t>
      </w:r>
      <w:r>
        <w:rPr>
          <w:rFonts w:hint="eastAsia"/>
          <w:b/>
          <w:bCs/>
        </w:rPr>
        <w:t>表</w:t>
      </w:r>
    </w:p>
    <w:tbl>
      <w:tblPr>
        <w:tblStyle w:val="6"/>
        <w:tblW w:w="10719" w:type="dxa"/>
        <w:tblInd w:w="-10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6"/>
        <w:gridCol w:w="1575"/>
        <w:gridCol w:w="1734"/>
        <w:gridCol w:w="907"/>
        <w:gridCol w:w="43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2166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shd w:val="clear" w:color="auto" w:fill="C0C0C0"/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字段名称</w:t>
            </w:r>
          </w:p>
        </w:tc>
        <w:tc>
          <w:tcPr>
            <w:tcW w:w="15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0C0C0"/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注释</w:t>
            </w:r>
          </w:p>
        </w:tc>
        <w:tc>
          <w:tcPr>
            <w:tcW w:w="17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0C0C0"/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类别</w:t>
            </w:r>
          </w:p>
        </w:tc>
        <w:tc>
          <w:tcPr>
            <w:tcW w:w="90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0C0C0"/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主键</w:t>
            </w:r>
          </w:p>
        </w:tc>
        <w:tc>
          <w:tcPr>
            <w:tcW w:w="433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shd w:val="clear" w:color="auto" w:fill="C0C0C0"/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2166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PDA820</w:t>
            </w:r>
          </w:p>
        </w:tc>
        <w:tc>
          <w:tcPr>
            <w:tcW w:w="15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ID</w:t>
            </w:r>
          </w:p>
        </w:tc>
        <w:tc>
          <w:tcPr>
            <w:tcW w:w="17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Bigint(20)</w:t>
            </w:r>
          </w:p>
        </w:tc>
        <w:tc>
          <w:tcPr>
            <w:tcW w:w="90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33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2166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PDA800</w:t>
            </w:r>
          </w:p>
        </w:tc>
        <w:tc>
          <w:tcPr>
            <w:tcW w:w="15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审核汇总ID</w:t>
            </w:r>
          </w:p>
        </w:tc>
        <w:tc>
          <w:tcPr>
            <w:tcW w:w="17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theme="minorBidi"/>
                <w:kern w:val="0"/>
                <w:sz w:val="21"/>
                <w:szCs w:val="21"/>
                <w:lang w:val="en-US" w:eastAsia="zh-CN" w:bidi="ar-SA"/>
              </w:rPr>
              <w:t>Bigint(20)</w:t>
            </w:r>
          </w:p>
        </w:tc>
        <w:tc>
          <w:tcPr>
            <w:tcW w:w="90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33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2166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PDA821</w:t>
            </w:r>
          </w:p>
        </w:tc>
        <w:tc>
          <w:tcPr>
            <w:tcW w:w="15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审核人ID</w:t>
            </w:r>
          </w:p>
        </w:tc>
        <w:tc>
          <w:tcPr>
            <w:tcW w:w="17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theme="minorBidi"/>
                <w:kern w:val="0"/>
                <w:sz w:val="21"/>
                <w:szCs w:val="21"/>
                <w:lang w:val="en-US" w:eastAsia="zh-CN" w:bidi="ar-SA"/>
              </w:rPr>
              <w:t>Bigint(20)</w:t>
            </w:r>
          </w:p>
        </w:tc>
        <w:tc>
          <w:tcPr>
            <w:tcW w:w="90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33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2166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PDA822</w:t>
            </w:r>
          </w:p>
        </w:tc>
        <w:tc>
          <w:tcPr>
            <w:tcW w:w="15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审核结果</w:t>
            </w:r>
          </w:p>
        </w:tc>
        <w:tc>
          <w:tcPr>
            <w:tcW w:w="17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Varchar(1)</w:t>
            </w:r>
          </w:p>
        </w:tc>
        <w:tc>
          <w:tcPr>
            <w:tcW w:w="90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33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 xml:space="preserve">0 待审核 1 通过 2 不通过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2166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PDA823</w:t>
            </w:r>
          </w:p>
        </w:tc>
        <w:tc>
          <w:tcPr>
            <w:tcW w:w="15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审核时间</w:t>
            </w:r>
          </w:p>
        </w:tc>
        <w:tc>
          <w:tcPr>
            <w:tcW w:w="17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Datetime</w:t>
            </w:r>
          </w:p>
        </w:tc>
        <w:tc>
          <w:tcPr>
            <w:tcW w:w="90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33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2166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PDA824</w:t>
            </w:r>
          </w:p>
        </w:tc>
        <w:tc>
          <w:tcPr>
            <w:tcW w:w="15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不通过原因</w:t>
            </w:r>
          </w:p>
        </w:tc>
        <w:tc>
          <w:tcPr>
            <w:tcW w:w="17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Varchar(128)</w:t>
            </w:r>
          </w:p>
        </w:tc>
        <w:tc>
          <w:tcPr>
            <w:tcW w:w="90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33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2166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PDA825</w:t>
            </w:r>
          </w:p>
        </w:tc>
        <w:tc>
          <w:tcPr>
            <w:tcW w:w="15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审核人类型</w:t>
            </w:r>
          </w:p>
        </w:tc>
        <w:tc>
          <w:tcPr>
            <w:tcW w:w="17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Varchar(1)</w:t>
            </w:r>
          </w:p>
        </w:tc>
        <w:tc>
          <w:tcPr>
            <w:tcW w:w="90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33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1行业主管单位 2 建设单位 3 监理单位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2166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PDA826</w:t>
            </w:r>
          </w:p>
        </w:tc>
        <w:tc>
          <w:tcPr>
            <w:tcW w:w="15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审核公司ID</w:t>
            </w:r>
          </w:p>
        </w:tc>
        <w:tc>
          <w:tcPr>
            <w:tcW w:w="17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Bigint(20)</w:t>
            </w:r>
          </w:p>
        </w:tc>
        <w:tc>
          <w:tcPr>
            <w:tcW w:w="90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33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3" w:hRule="atLeast"/>
        </w:trPr>
        <w:tc>
          <w:tcPr>
            <w:tcW w:w="2166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theme="minorBidi"/>
                <w:kern w:val="0"/>
                <w:sz w:val="21"/>
                <w:szCs w:val="21"/>
                <w:lang w:val="en-US" w:eastAsia="zh-CN" w:bidi="ar-SA"/>
              </w:rPr>
              <w:t>PBA050</w:t>
            </w:r>
          </w:p>
        </w:tc>
        <w:tc>
          <w:tcPr>
            <w:tcW w:w="15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theme="minorBidi"/>
                <w:kern w:val="0"/>
                <w:sz w:val="21"/>
                <w:szCs w:val="21"/>
                <w:lang w:val="en-US" w:eastAsia="zh-CN" w:bidi="ar-SA"/>
              </w:rPr>
              <w:t>客户ID</w:t>
            </w:r>
          </w:p>
        </w:tc>
        <w:tc>
          <w:tcPr>
            <w:tcW w:w="17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theme="minorBidi"/>
                <w:kern w:val="0"/>
                <w:sz w:val="21"/>
                <w:szCs w:val="21"/>
                <w:lang w:val="en-US" w:eastAsia="zh-CN" w:bidi="ar-SA"/>
              </w:rPr>
              <w:t>Bigint(20)</w:t>
            </w:r>
          </w:p>
        </w:tc>
        <w:tc>
          <w:tcPr>
            <w:tcW w:w="90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33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2166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PDA827</w:t>
            </w:r>
          </w:p>
        </w:tc>
        <w:tc>
          <w:tcPr>
            <w:tcW w:w="15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theme="minorBidi"/>
                <w:kern w:val="0"/>
                <w:sz w:val="21"/>
                <w:szCs w:val="21"/>
                <w:lang w:val="en-US" w:eastAsia="zh-CN" w:bidi="ar-SA"/>
              </w:rPr>
              <w:t>提交时间</w:t>
            </w:r>
          </w:p>
        </w:tc>
        <w:tc>
          <w:tcPr>
            <w:tcW w:w="17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theme="minorBidi"/>
                <w:kern w:val="0"/>
                <w:sz w:val="21"/>
                <w:szCs w:val="21"/>
                <w:lang w:val="en-US" w:eastAsia="zh-CN" w:bidi="ar-SA"/>
              </w:rPr>
              <w:t>Datetime</w:t>
            </w:r>
          </w:p>
        </w:tc>
        <w:tc>
          <w:tcPr>
            <w:tcW w:w="90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33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2166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PBA700</w:t>
            </w:r>
          </w:p>
        </w:tc>
        <w:tc>
          <w:tcPr>
            <w:tcW w:w="15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theme="minorBidi"/>
                <w:kern w:val="0"/>
                <w:sz w:val="21"/>
                <w:szCs w:val="21"/>
                <w:lang w:val="en-US" w:eastAsia="zh-CN" w:bidi="ar-SA"/>
              </w:rPr>
              <w:t>审核流程ID</w:t>
            </w:r>
          </w:p>
        </w:tc>
        <w:tc>
          <w:tcPr>
            <w:tcW w:w="17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theme="minorBidi"/>
                <w:kern w:val="0"/>
                <w:sz w:val="21"/>
                <w:szCs w:val="21"/>
                <w:lang w:val="en-US" w:eastAsia="zh-CN" w:bidi="ar-SA"/>
              </w:rPr>
              <w:t>Bigint(20)</w:t>
            </w:r>
          </w:p>
        </w:tc>
        <w:tc>
          <w:tcPr>
            <w:tcW w:w="90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33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2166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PDA828</w:t>
            </w:r>
          </w:p>
        </w:tc>
        <w:tc>
          <w:tcPr>
            <w:tcW w:w="15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theme="minorBidi"/>
                <w:kern w:val="0"/>
                <w:sz w:val="21"/>
                <w:szCs w:val="21"/>
                <w:lang w:val="en-US" w:eastAsia="zh-CN" w:bidi="ar-SA"/>
              </w:rPr>
              <w:t>审核顺序</w:t>
            </w:r>
          </w:p>
        </w:tc>
        <w:tc>
          <w:tcPr>
            <w:tcW w:w="17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theme="minorBidi"/>
                <w:kern w:val="0"/>
                <w:sz w:val="21"/>
                <w:szCs w:val="21"/>
                <w:lang w:val="en-US" w:eastAsia="zh-CN" w:bidi="ar-SA"/>
              </w:rPr>
              <w:t>Int(2)</w:t>
            </w:r>
          </w:p>
        </w:tc>
        <w:tc>
          <w:tcPr>
            <w:tcW w:w="90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33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2166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kern w:val="0"/>
                <w:szCs w:val="21"/>
                <w:lang w:val="en-US" w:eastAsia="zh-CN"/>
              </w:rPr>
              <w:t>PBA650</w:t>
            </w:r>
          </w:p>
        </w:tc>
        <w:tc>
          <w:tcPr>
            <w:tcW w:w="15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theme="minorBidi"/>
                <w:kern w:val="0"/>
                <w:sz w:val="21"/>
                <w:szCs w:val="21"/>
                <w:lang w:val="en-US" w:eastAsia="zh-CN" w:bidi="ar-SA"/>
              </w:rPr>
              <w:t>角色ID</w:t>
            </w:r>
          </w:p>
        </w:tc>
        <w:tc>
          <w:tcPr>
            <w:tcW w:w="17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theme="minorBidi"/>
                <w:kern w:val="0"/>
                <w:sz w:val="21"/>
                <w:szCs w:val="21"/>
                <w:lang w:val="en-US" w:eastAsia="zh-CN" w:bidi="ar-SA"/>
              </w:rPr>
              <w:t>Bigint(20)</w:t>
            </w:r>
          </w:p>
        </w:tc>
        <w:tc>
          <w:tcPr>
            <w:tcW w:w="90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33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</w:tbl>
    <w:p/>
    <w:p>
      <w:pPr>
        <w:pStyle w:val="4"/>
        <w:tabs>
          <w:tab w:val="left" w:pos="420"/>
          <w:tab w:val="clear" w:pos="432"/>
        </w:tabs>
        <w:rPr>
          <w:rFonts w:hint="default" w:eastAsia="黑体"/>
          <w:b/>
          <w:bCs/>
          <w:strike/>
          <w:dstrike w:val="0"/>
          <w:lang w:val="en-US" w:eastAsia="zh-CN"/>
        </w:rPr>
      </w:pPr>
      <w:r>
        <w:rPr>
          <w:rFonts w:hint="eastAsia"/>
          <w:b/>
          <w:bCs/>
          <w:strike/>
          <w:dstrike w:val="0"/>
          <w:lang w:val="en-US" w:eastAsia="zh-CN"/>
        </w:rPr>
        <w:t xml:space="preserve">PD47 </w:t>
      </w:r>
      <w:r>
        <w:rPr>
          <w:rFonts w:hint="eastAsia"/>
          <w:b/>
          <w:bCs/>
          <w:strike/>
          <w:dstrike w:val="0"/>
        </w:rPr>
        <w:t>项目</w:t>
      </w:r>
      <w:r>
        <w:rPr>
          <w:rFonts w:hint="eastAsia"/>
          <w:b/>
          <w:bCs/>
          <w:strike/>
          <w:dstrike w:val="0"/>
          <w:lang w:val="en-US" w:eastAsia="zh-CN"/>
        </w:rPr>
        <w:t>农民工工资审核汇总详情表（202012月后工资弃用</w:t>
      </w:r>
      <w:bookmarkStart w:id="0" w:name="_GoBack"/>
      <w:bookmarkEnd w:id="0"/>
      <w:r>
        <w:rPr>
          <w:rFonts w:hint="eastAsia"/>
          <w:b/>
          <w:bCs/>
          <w:strike/>
          <w:dstrike w:val="0"/>
          <w:lang w:val="en-US" w:eastAsia="zh-CN"/>
        </w:rPr>
        <w:t>）</w:t>
      </w:r>
    </w:p>
    <w:tbl>
      <w:tblPr>
        <w:tblStyle w:val="6"/>
        <w:tblW w:w="10719" w:type="dxa"/>
        <w:tblInd w:w="-10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6"/>
        <w:gridCol w:w="1575"/>
        <w:gridCol w:w="1734"/>
        <w:gridCol w:w="907"/>
        <w:gridCol w:w="43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2166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shd w:val="clear" w:color="auto" w:fill="C0C0C0"/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字段名称</w:t>
            </w:r>
          </w:p>
        </w:tc>
        <w:tc>
          <w:tcPr>
            <w:tcW w:w="15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0C0C0"/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注释</w:t>
            </w:r>
          </w:p>
        </w:tc>
        <w:tc>
          <w:tcPr>
            <w:tcW w:w="17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0C0C0"/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类别</w:t>
            </w:r>
          </w:p>
        </w:tc>
        <w:tc>
          <w:tcPr>
            <w:tcW w:w="90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0C0C0"/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主键</w:t>
            </w:r>
          </w:p>
        </w:tc>
        <w:tc>
          <w:tcPr>
            <w:tcW w:w="433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shd w:val="clear" w:color="auto" w:fill="C0C0C0"/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2166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PDA850</w:t>
            </w:r>
          </w:p>
        </w:tc>
        <w:tc>
          <w:tcPr>
            <w:tcW w:w="15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ID</w:t>
            </w:r>
          </w:p>
        </w:tc>
        <w:tc>
          <w:tcPr>
            <w:tcW w:w="17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theme="minorBidi"/>
                <w:kern w:val="0"/>
                <w:sz w:val="21"/>
                <w:szCs w:val="21"/>
                <w:lang w:val="en-US" w:eastAsia="zh-CN" w:bidi="ar-SA"/>
              </w:rPr>
              <w:t>Bigint(20)</w:t>
            </w:r>
          </w:p>
        </w:tc>
        <w:tc>
          <w:tcPr>
            <w:tcW w:w="90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33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2166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PDA570</w:t>
            </w:r>
          </w:p>
        </w:tc>
        <w:tc>
          <w:tcPr>
            <w:tcW w:w="15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审核</w:t>
            </w:r>
            <w:r>
              <w:rPr>
                <w:rFonts w:hint="eastAsia" w:ascii="宋体" w:hAnsi="宋体"/>
                <w:kern w:val="0"/>
                <w:szCs w:val="21"/>
              </w:rPr>
              <w:t>ID</w:t>
            </w:r>
          </w:p>
        </w:tc>
        <w:tc>
          <w:tcPr>
            <w:tcW w:w="17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theme="minorBidi"/>
                <w:kern w:val="0"/>
                <w:sz w:val="21"/>
                <w:szCs w:val="21"/>
                <w:lang w:val="en-US" w:eastAsia="zh-CN" w:bidi="ar-SA"/>
              </w:rPr>
              <w:t>Bigint(20)</w:t>
            </w:r>
          </w:p>
        </w:tc>
        <w:tc>
          <w:tcPr>
            <w:tcW w:w="90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33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2166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PDA800</w:t>
            </w:r>
          </w:p>
        </w:tc>
        <w:tc>
          <w:tcPr>
            <w:tcW w:w="15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审核汇总ID</w:t>
            </w:r>
          </w:p>
        </w:tc>
        <w:tc>
          <w:tcPr>
            <w:tcW w:w="17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theme="minorBidi"/>
                <w:kern w:val="0"/>
                <w:sz w:val="21"/>
                <w:szCs w:val="21"/>
                <w:lang w:val="en-US" w:eastAsia="zh-CN" w:bidi="ar-SA"/>
              </w:rPr>
              <w:t>Bigint(20)</w:t>
            </w:r>
          </w:p>
        </w:tc>
        <w:tc>
          <w:tcPr>
            <w:tcW w:w="90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33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</w:p>
        </w:tc>
      </w:tr>
    </w:tbl>
    <w:p/>
    <w:p>
      <w:pPr>
        <w:pStyle w:val="4"/>
        <w:tabs>
          <w:tab w:val="left" w:pos="420"/>
          <w:tab w:val="clear" w:pos="432"/>
        </w:tabs>
        <w:rPr>
          <w:rFonts w:hint="default" w:eastAsia="黑体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PD50 </w:t>
      </w:r>
      <w:r>
        <w:rPr>
          <w:rFonts w:hint="eastAsia"/>
          <w:b/>
          <w:bCs/>
        </w:rPr>
        <w:t>项目</w:t>
      </w:r>
      <w:r>
        <w:rPr>
          <w:rFonts w:hint="eastAsia"/>
          <w:b/>
          <w:bCs/>
          <w:lang w:val="en-US" w:eastAsia="zh-CN"/>
        </w:rPr>
        <w:t>工资欠薪文件表</w:t>
      </w:r>
    </w:p>
    <w:tbl>
      <w:tblPr>
        <w:tblStyle w:val="6"/>
        <w:tblW w:w="10719" w:type="dxa"/>
        <w:tblInd w:w="-10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6"/>
        <w:gridCol w:w="1575"/>
        <w:gridCol w:w="1734"/>
        <w:gridCol w:w="907"/>
        <w:gridCol w:w="43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2166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shd w:val="clear" w:color="auto" w:fill="C0C0C0"/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字段名称</w:t>
            </w:r>
          </w:p>
        </w:tc>
        <w:tc>
          <w:tcPr>
            <w:tcW w:w="15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0C0C0"/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注释</w:t>
            </w:r>
          </w:p>
        </w:tc>
        <w:tc>
          <w:tcPr>
            <w:tcW w:w="17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0C0C0"/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类别</w:t>
            </w:r>
          </w:p>
        </w:tc>
        <w:tc>
          <w:tcPr>
            <w:tcW w:w="90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0C0C0"/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主键</w:t>
            </w:r>
          </w:p>
        </w:tc>
        <w:tc>
          <w:tcPr>
            <w:tcW w:w="433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shd w:val="clear" w:color="auto" w:fill="C0C0C0"/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2166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PDA900</w:t>
            </w:r>
          </w:p>
        </w:tc>
        <w:tc>
          <w:tcPr>
            <w:tcW w:w="15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ID</w:t>
            </w:r>
          </w:p>
        </w:tc>
        <w:tc>
          <w:tcPr>
            <w:tcW w:w="17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theme="minorBidi"/>
                <w:kern w:val="0"/>
                <w:sz w:val="21"/>
                <w:szCs w:val="21"/>
                <w:lang w:val="en-US" w:eastAsia="zh-CN" w:bidi="ar-SA"/>
              </w:rPr>
              <w:t>Bigint(20)</w:t>
            </w:r>
          </w:p>
        </w:tc>
        <w:tc>
          <w:tcPr>
            <w:tcW w:w="90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33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2166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strike/>
                <w:dstrike w:val="0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strike/>
                <w:dstrike w:val="0"/>
                <w:kern w:val="0"/>
                <w:szCs w:val="21"/>
                <w:lang w:val="en-US" w:eastAsia="zh-CN"/>
              </w:rPr>
              <w:t>PDA901</w:t>
            </w:r>
          </w:p>
        </w:tc>
        <w:tc>
          <w:tcPr>
            <w:tcW w:w="15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strike/>
                <w:dstrike w:val="0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theme="minorBidi"/>
                <w:strike/>
                <w:dstrike w:val="0"/>
                <w:kern w:val="0"/>
                <w:sz w:val="21"/>
                <w:szCs w:val="21"/>
                <w:lang w:val="en-US" w:eastAsia="zh-CN" w:bidi="ar-SA"/>
              </w:rPr>
              <w:t>文件名称</w:t>
            </w:r>
          </w:p>
        </w:tc>
        <w:tc>
          <w:tcPr>
            <w:tcW w:w="17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strike/>
                <w:dstrike w:val="0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theme="minorBidi"/>
                <w:strike/>
                <w:dstrike w:val="0"/>
                <w:kern w:val="0"/>
                <w:sz w:val="21"/>
                <w:szCs w:val="21"/>
                <w:lang w:val="en-US" w:eastAsia="zh-CN" w:bidi="ar-SA"/>
              </w:rPr>
              <w:t>Varchar(32)</w:t>
            </w:r>
          </w:p>
        </w:tc>
        <w:tc>
          <w:tcPr>
            <w:tcW w:w="90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33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2166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PDA902</w:t>
            </w:r>
          </w:p>
        </w:tc>
        <w:tc>
          <w:tcPr>
            <w:tcW w:w="15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theme="minorBidi"/>
                <w:kern w:val="0"/>
                <w:sz w:val="21"/>
                <w:szCs w:val="21"/>
                <w:lang w:val="en-US" w:eastAsia="zh-CN" w:bidi="ar-SA"/>
              </w:rPr>
              <w:t>文件地址</w:t>
            </w:r>
          </w:p>
        </w:tc>
        <w:tc>
          <w:tcPr>
            <w:tcW w:w="17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theme="minorBidi"/>
                <w:kern w:val="0"/>
                <w:sz w:val="21"/>
                <w:szCs w:val="21"/>
                <w:lang w:val="en-US" w:eastAsia="zh-CN" w:bidi="ar-SA"/>
              </w:rPr>
              <w:t>Varchar(128)</w:t>
            </w:r>
          </w:p>
        </w:tc>
        <w:tc>
          <w:tcPr>
            <w:tcW w:w="90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33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2166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strike/>
                <w:dstrike w:val="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trike/>
                <w:dstrike w:val="0"/>
                <w:kern w:val="0"/>
                <w:szCs w:val="21"/>
                <w:lang w:val="en-US" w:eastAsia="zh-CN"/>
              </w:rPr>
              <w:t>PDA903</w:t>
            </w:r>
          </w:p>
        </w:tc>
        <w:tc>
          <w:tcPr>
            <w:tcW w:w="15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cstheme="minorBidi"/>
                <w:strike/>
                <w:dstrike w:val="0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theme="minorBidi"/>
                <w:strike/>
                <w:dstrike w:val="0"/>
                <w:kern w:val="0"/>
                <w:sz w:val="21"/>
                <w:szCs w:val="21"/>
                <w:lang w:val="en-US" w:eastAsia="zh-CN" w:bidi="ar-SA"/>
              </w:rPr>
              <w:t>工资月份</w:t>
            </w:r>
          </w:p>
        </w:tc>
        <w:tc>
          <w:tcPr>
            <w:tcW w:w="17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cstheme="minorBidi"/>
                <w:strike/>
                <w:dstrike w:val="0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theme="minorBidi"/>
                <w:strike/>
                <w:dstrike w:val="0"/>
                <w:kern w:val="0"/>
                <w:sz w:val="21"/>
                <w:szCs w:val="21"/>
                <w:lang w:val="en-US" w:eastAsia="zh-CN" w:bidi="ar-SA"/>
              </w:rPr>
              <w:t>Varchar(6)</w:t>
            </w:r>
          </w:p>
        </w:tc>
        <w:tc>
          <w:tcPr>
            <w:tcW w:w="90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33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2166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PDA000</w:t>
            </w:r>
          </w:p>
        </w:tc>
        <w:tc>
          <w:tcPr>
            <w:tcW w:w="15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theme="minorBidi"/>
                <w:kern w:val="0"/>
                <w:sz w:val="21"/>
                <w:szCs w:val="21"/>
                <w:lang w:val="en-US" w:eastAsia="zh-CN" w:bidi="ar-SA"/>
              </w:rPr>
              <w:t>项目ID</w:t>
            </w:r>
          </w:p>
        </w:tc>
        <w:tc>
          <w:tcPr>
            <w:tcW w:w="17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theme="minorBidi"/>
                <w:kern w:val="0"/>
                <w:sz w:val="21"/>
                <w:szCs w:val="21"/>
                <w:lang w:val="en-US" w:eastAsia="zh-CN" w:bidi="ar-SA"/>
              </w:rPr>
              <w:t>Bigint(20)</w:t>
            </w:r>
          </w:p>
        </w:tc>
        <w:tc>
          <w:tcPr>
            <w:tcW w:w="90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33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2166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PBA050</w:t>
            </w:r>
          </w:p>
        </w:tc>
        <w:tc>
          <w:tcPr>
            <w:tcW w:w="15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theme="minorBidi"/>
                <w:kern w:val="0"/>
                <w:sz w:val="21"/>
                <w:szCs w:val="21"/>
                <w:lang w:val="en-US" w:eastAsia="zh-CN" w:bidi="ar-SA"/>
              </w:rPr>
              <w:t>客户ID</w:t>
            </w:r>
          </w:p>
        </w:tc>
        <w:tc>
          <w:tcPr>
            <w:tcW w:w="17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theme="minorBidi"/>
                <w:kern w:val="0"/>
                <w:sz w:val="21"/>
                <w:szCs w:val="21"/>
                <w:lang w:val="en-US" w:eastAsia="zh-CN" w:bidi="ar-SA"/>
              </w:rPr>
              <w:t>Bigint(20)</w:t>
            </w:r>
          </w:p>
        </w:tc>
        <w:tc>
          <w:tcPr>
            <w:tcW w:w="90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33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2166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PDA904</w:t>
            </w:r>
          </w:p>
        </w:tc>
        <w:tc>
          <w:tcPr>
            <w:tcW w:w="15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theme="minorBidi"/>
                <w:kern w:val="0"/>
                <w:sz w:val="21"/>
                <w:szCs w:val="21"/>
                <w:lang w:val="en-US" w:eastAsia="zh-CN" w:bidi="ar-SA"/>
              </w:rPr>
              <w:t>文件编码</w:t>
            </w:r>
          </w:p>
        </w:tc>
        <w:tc>
          <w:tcPr>
            <w:tcW w:w="17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left"/>
              <w:rPr>
                <w:rFonts w:hint="default" w:ascii="宋体" w:hAnsi="宋体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theme="minorBidi"/>
                <w:kern w:val="0"/>
                <w:sz w:val="21"/>
                <w:szCs w:val="21"/>
                <w:lang w:val="en-US" w:eastAsia="zh-CN" w:bidi="ar-SA"/>
              </w:rPr>
              <w:t>Varchar(4)</w:t>
            </w:r>
          </w:p>
        </w:tc>
        <w:tc>
          <w:tcPr>
            <w:tcW w:w="90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33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E59DD8"/>
    <w:multiLevelType w:val="singleLevel"/>
    <w:tmpl w:val="0DE59DD8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4DE66067"/>
    <w:multiLevelType w:val="singleLevel"/>
    <w:tmpl w:val="4DE66067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Comparison">
    <w15:presenceInfo w15:providerId="None" w15:userId="Compariso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5B2D"/>
    <w:rsid w:val="000A27F8"/>
    <w:rsid w:val="00100CB6"/>
    <w:rsid w:val="00134C5C"/>
    <w:rsid w:val="001C5763"/>
    <w:rsid w:val="00222D9D"/>
    <w:rsid w:val="00285830"/>
    <w:rsid w:val="002B43B5"/>
    <w:rsid w:val="0030227D"/>
    <w:rsid w:val="00311A0C"/>
    <w:rsid w:val="004B3720"/>
    <w:rsid w:val="00593B1D"/>
    <w:rsid w:val="00597DC7"/>
    <w:rsid w:val="005F28BD"/>
    <w:rsid w:val="005F469E"/>
    <w:rsid w:val="00796881"/>
    <w:rsid w:val="007A2232"/>
    <w:rsid w:val="00850EFC"/>
    <w:rsid w:val="008B4E2A"/>
    <w:rsid w:val="008C5D76"/>
    <w:rsid w:val="008F1161"/>
    <w:rsid w:val="00A334C1"/>
    <w:rsid w:val="00AA4D47"/>
    <w:rsid w:val="00AD3F9C"/>
    <w:rsid w:val="00AD6879"/>
    <w:rsid w:val="00AF5B2D"/>
    <w:rsid w:val="00BC370E"/>
    <w:rsid w:val="00C46F07"/>
    <w:rsid w:val="00CA15BE"/>
    <w:rsid w:val="00CA2617"/>
    <w:rsid w:val="00CE07ED"/>
    <w:rsid w:val="00E15366"/>
    <w:rsid w:val="00E15C8F"/>
    <w:rsid w:val="00FA4A6B"/>
    <w:rsid w:val="016B73E0"/>
    <w:rsid w:val="01873AB5"/>
    <w:rsid w:val="019E64CB"/>
    <w:rsid w:val="01C41ED7"/>
    <w:rsid w:val="025E1EF2"/>
    <w:rsid w:val="02736525"/>
    <w:rsid w:val="028E17FE"/>
    <w:rsid w:val="02B74FB4"/>
    <w:rsid w:val="02E37BD0"/>
    <w:rsid w:val="030F26ED"/>
    <w:rsid w:val="032502F4"/>
    <w:rsid w:val="03535FF3"/>
    <w:rsid w:val="03BB27D2"/>
    <w:rsid w:val="03C91112"/>
    <w:rsid w:val="03D91C3B"/>
    <w:rsid w:val="03FE1CD6"/>
    <w:rsid w:val="04483AFE"/>
    <w:rsid w:val="0470212B"/>
    <w:rsid w:val="049F37FC"/>
    <w:rsid w:val="04B11760"/>
    <w:rsid w:val="04B36FC5"/>
    <w:rsid w:val="05167928"/>
    <w:rsid w:val="05945D76"/>
    <w:rsid w:val="05995977"/>
    <w:rsid w:val="05C35B36"/>
    <w:rsid w:val="05D02E51"/>
    <w:rsid w:val="06001CA4"/>
    <w:rsid w:val="063B444A"/>
    <w:rsid w:val="063E69E5"/>
    <w:rsid w:val="06400D15"/>
    <w:rsid w:val="06492133"/>
    <w:rsid w:val="0659145E"/>
    <w:rsid w:val="067B769D"/>
    <w:rsid w:val="069B58D5"/>
    <w:rsid w:val="06ED72DD"/>
    <w:rsid w:val="07002356"/>
    <w:rsid w:val="07267C07"/>
    <w:rsid w:val="072C7169"/>
    <w:rsid w:val="07314F81"/>
    <w:rsid w:val="074F5970"/>
    <w:rsid w:val="07535E7F"/>
    <w:rsid w:val="075B6139"/>
    <w:rsid w:val="075D339D"/>
    <w:rsid w:val="07765CE6"/>
    <w:rsid w:val="079A78D7"/>
    <w:rsid w:val="07AD2CD8"/>
    <w:rsid w:val="07E22CDE"/>
    <w:rsid w:val="07E63736"/>
    <w:rsid w:val="080C0B81"/>
    <w:rsid w:val="08805144"/>
    <w:rsid w:val="09140A3B"/>
    <w:rsid w:val="0916045B"/>
    <w:rsid w:val="09392FC6"/>
    <w:rsid w:val="094A4A50"/>
    <w:rsid w:val="094B0C15"/>
    <w:rsid w:val="09637FE2"/>
    <w:rsid w:val="09694F30"/>
    <w:rsid w:val="09AF63C2"/>
    <w:rsid w:val="09BE1AB5"/>
    <w:rsid w:val="09C80CCC"/>
    <w:rsid w:val="09D220A7"/>
    <w:rsid w:val="09DF7FD8"/>
    <w:rsid w:val="09E821A9"/>
    <w:rsid w:val="0A3A6D16"/>
    <w:rsid w:val="0A653896"/>
    <w:rsid w:val="0A743331"/>
    <w:rsid w:val="0A812190"/>
    <w:rsid w:val="0AAE1CF0"/>
    <w:rsid w:val="0AB3204D"/>
    <w:rsid w:val="0AB91310"/>
    <w:rsid w:val="0ACD6C33"/>
    <w:rsid w:val="0ACF2673"/>
    <w:rsid w:val="0ADA1A78"/>
    <w:rsid w:val="0AEF7E0C"/>
    <w:rsid w:val="0B4170C4"/>
    <w:rsid w:val="0B8750F0"/>
    <w:rsid w:val="0B8B4C9C"/>
    <w:rsid w:val="0BD82EAA"/>
    <w:rsid w:val="0BE52F82"/>
    <w:rsid w:val="0C002B97"/>
    <w:rsid w:val="0C13478A"/>
    <w:rsid w:val="0C335B93"/>
    <w:rsid w:val="0C347293"/>
    <w:rsid w:val="0C501C2D"/>
    <w:rsid w:val="0C636CD2"/>
    <w:rsid w:val="0C7637DE"/>
    <w:rsid w:val="0C9473CF"/>
    <w:rsid w:val="0CAB15EE"/>
    <w:rsid w:val="0D3B7ADF"/>
    <w:rsid w:val="0D3F495F"/>
    <w:rsid w:val="0D523BDA"/>
    <w:rsid w:val="0D7D546F"/>
    <w:rsid w:val="0DA60C38"/>
    <w:rsid w:val="0DB377EE"/>
    <w:rsid w:val="0E1C0DEA"/>
    <w:rsid w:val="0E2B49F8"/>
    <w:rsid w:val="0E58729C"/>
    <w:rsid w:val="0E74046D"/>
    <w:rsid w:val="0E8A36DD"/>
    <w:rsid w:val="0E9750F4"/>
    <w:rsid w:val="0EE263F7"/>
    <w:rsid w:val="0EF5376F"/>
    <w:rsid w:val="0F47222B"/>
    <w:rsid w:val="0F754707"/>
    <w:rsid w:val="0F7650EE"/>
    <w:rsid w:val="0F9B5996"/>
    <w:rsid w:val="0FB61EAD"/>
    <w:rsid w:val="0FC12B7C"/>
    <w:rsid w:val="0FE46B1F"/>
    <w:rsid w:val="102C6370"/>
    <w:rsid w:val="103705E0"/>
    <w:rsid w:val="1039355B"/>
    <w:rsid w:val="10876CBA"/>
    <w:rsid w:val="108F48FB"/>
    <w:rsid w:val="109F64A4"/>
    <w:rsid w:val="10AB1796"/>
    <w:rsid w:val="10D61751"/>
    <w:rsid w:val="10F43936"/>
    <w:rsid w:val="115B6AA2"/>
    <w:rsid w:val="11851F36"/>
    <w:rsid w:val="119375AD"/>
    <w:rsid w:val="11BE0B24"/>
    <w:rsid w:val="11EC5D45"/>
    <w:rsid w:val="12011D9F"/>
    <w:rsid w:val="120325D6"/>
    <w:rsid w:val="121A6658"/>
    <w:rsid w:val="121E2CD7"/>
    <w:rsid w:val="122258CF"/>
    <w:rsid w:val="12460673"/>
    <w:rsid w:val="125E49C7"/>
    <w:rsid w:val="12775FE4"/>
    <w:rsid w:val="129156C5"/>
    <w:rsid w:val="12B56AC1"/>
    <w:rsid w:val="132C0749"/>
    <w:rsid w:val="13651E60"/>
    <w:rsid w:val="13666CCB"/>
    <w:rsid w:val="1377184B"/>
    <w:rsid w:val="13A74F06"/>
    <w:rsid w:val="13C857F9"/>
    <w:rsid w:val="140904CB"/>
    <w:rsid w:val="142E483F"/>
    <w:rsid w:val="145A1160"/>
    <w:rsid w:val="14A8095E"/>
    <w:rsid w:val="14CD40F7"/>
    <w:rsid w:val="14F45E54"/>
    <w:rsid w:val="15241683"/>
    <w:rsid w:val="153A75E6"/>
    <w:rsid w:val="15875E45"/>
    <w:rsid w:val="15B14434"/>
    <w:rsid w:val="15EB0E9B"/>
    <w:rsid w:val="15EF6637"/>
    <w:rsid w:val="160F7C82"/>
    <w:rsid w:val="164C0C99"/>
    <w:rsid w:val="165055FD"/>
    <w:rsid w:val="167364F8"/>
    <w:rsid w:val="167375A1"/>
    <w:rsid w:val="1675243E"/>
    <w:rsid w:val="168A6A82"/>
    <w:rsid w:val="16BB42E6"/>
    <w:rsid w:val="16C54C86"/>
    <w:rsid w:val="16F514B3"/>
    <w:rsid w:val="1700150C"/>
    <w:rsid w:val="173F2AD7"/>
    <w:rsid w:val="174C173A"/>
    <w:rsid w:val="1765615E"/>
    <w:rsid w:val="1797738D"/>
    <w:rsid w:val="179A0538"/>
    <w:rsid w:val="179B28A3"/>
    <w:rsid w:val="179D22DD"/>
    <w:rsid w:val="17A32DE3"/>
    <w:rsid w:val="17C80CBF"/>
    <w:rsid w:val="17D705C8"/>
    <w:rsid w:val="189E1F94"/>
    <w:rsid w:val="18AC6B71"/>
    <w:rsid w:val="18C0618E"/>
    <w:rsid w:val="18D15AF9"/>
    <w:rsid w:val="18EB59AB"/>
    <w:rsid w:val="19143875"/>
    <w:rsid w:val="194E666C"/>
    <w:rsid w:val="196F6DD9"/>
    <w:rsid w:val="19BE67BC"/>
    <w:rsid w:val="19C7353B"/>
    <w:rsid w:val="19CC5821"/>
    <w:rsid w:val="19D47108"/>
    <w:rsid w:val="1A26553C"/>
    <w:rsid w:val="1A651065"/>
    <w:rsid w:val="1A771C3B"/>
    <w:rsid w:val="1A7E281E"/>
    <w:rsid w:val="1A9868CC"/>
    <w:rsid w:val="1B20601B"/>
    <w:rsid w:val="1B283B4B"/>
    <w:rsid w:val="1B375D95"/>
    <w:rsid w:val="1B4F3F5A"/>
    <w:rsid w:val="1B5F0D71"/>
    <w:rsid w:val="1B5F20A9"/>
    <w:rsid w:val="1B872A76"/>
    <w:rsid w:val="1B973BB8"/>
    <w:rsid w:val="1BA314B1"/>
    <w:rsid w:val="1BBE42A5"/>
    <w:rsid w:val="1BE35C05"/>
    <w:rsid w:val="1BED468D"/>
    <w:rsid w:val="1C043044"/>
    <w:rsid w:val="1C153DE6"/>
    <w:rsid w:val="1C2D04E3"/>
    <w:rsid w:val="1C3849DC"/>
    <w:rsid w:val="1C5D5788"/>
    <w:rsid w:val="1C850618"/>
    <w:rsid w:val="1CB450C9"/>
    <w:rsid w:val="1CBE7BE0"/>
    <w:rsid w:val="1CF20DFC"/>
    <w:rsid w:val="1D4E1A51"/>
    <w:rsid w:val="1DE20C40"/>
    <w:rsid w:val="1E347175"/>
    <w:rsid w:val="1E6A6CF5"/>
    <w:rsid w:val="1EA723BF"/>
    <w:rsid w:val="1EBD4E4E"/>
    <w:rsid w:val="1EC33F69"/>
    <w:rsid w:val="1EC54A85"/>
    <w:rsid w:val="1F0B6ECA"/>
    <w:rsid w:val="1F155698"/>
    <w:rsid w:val="1F834609"/>
    <w:rsid w:val="1F8737FB"/>
    <w:rsid w:val="1F9C1F04"/>
    <w:rsid w:val="1FAA0453"/>
    <w:rsid w:val="1FBC6D24"/>
    <w:rsid w:val="1FBE54B5"/>
    <w:rsid w:val="1FD41FD5"/>
    <w:rsid w:val="200328B8"/>
    <w:rsid w:val="20176B38"/>
    <w:rsid w:val="20361801"/>
    <w:rsid w:val="20385A00"/>
    <w:rsid w:val="203875CA"/>
    <w:rsid w:val="204C1F16"/>
    <w:rsid w:val="20535842"/>
    <w:rsid w:val="20870731"/>
    <w:rsid w:val="209200F7"/>
    <w:rsid w:val="209E7CAE"/>
    <w:rsid w:val="209F0064"/>
    <w:rsid w:val="20A64ED8"/>
    <w:rsid w:val="20BA56AF"/>
    <w:rsid w:val="20C03D8E"/>
    <w:rsid w:val="20C22008"/>
    <w:rsid w:val="20D51BE1"/>
    <w:rsid w:val="20FC7905"/>
    <w:rsid w:val="21334E13"/>
    <w:rsid w:val="21403EF4"/>
    <w:rsid w:val="2152080D"/>
    <w:rsid w:val="21623743"/>
    <w:rsid w:val="21700C4D"/>
    <w:rsid w:val="21A4565B"/>
    <w:rsid w:val="21E35E2A"/>
    <w:rsid w:val="21F63CA3"/>
    <w:rsid w:val="220F777A"/>
    <w:rsid w:val="2225194A"/>
    <w:rsid w:val="222602C2"/>
    <w:rsid w:val="222D6B00"/>
    <w:rsid w:val="223F2E8C"/>
    <w:rsid w:val="224657F2"/>
    <w:rsid w:val="2262425C"/>
    <w:rsid w:val="227A01F7"/>
    <w:rsid w:val="229C2BB9"/>
    <w:rsid w:val="22BC6580"/>
    <w:rsid w:val="22D74821"/>
    <w:rsid w:val="230D6C8B"/>
    <w:rsid w:val="231A5458"/>
    <w:rsid w:val="23474B47"/>
    <w:rsid w:val="23490776"/>
    <w:rsid w:val="237A2931"/>
    <w:rsid w:val="23CB0867"/>
    <w:rsid w:val="24141F36"/>
    <w:rsid w:val="24231D94"/>
    <w:rsid w:val="24293A00"/>
    <w:rsid w:val="248D6D05"/>
    <w:rsid w:val="24F93FAB"/>
    <w:rsid w:val="251E2983"/>
    <w:rsid w:val="25224482"/>
    <w:rsid w:val="25256153"/>
    <w:rsid w:val="25610379"/>
    <w:rsid w:val="256473E8"/>
    <w:rsid w:val="25673F57"/>
    <w:rsid w:val="26A20503"/>
    <w:rsid w:val="26B57A52"/>
    <w:rsid w:val="26D4260B"/>
    <w:rsid w:val="276E250F"/>
    <w:rsid w:val="27EB46D6"/>
    <w:rsid w:val="280003F7"/>
    <w:rsid w:val="28082D95"/>
    <w:rsid w:val="281F5F8C"/>
    <w:rsid w:val="28270B6D"/>
    <w:rsid w:val="282A4D8A"/>
    <w:rsid w:val="282F59FB"/>
    <w:rsid w:val="28607046"/>
    <w:rsid w:val="286D5E3F"/>
    <w:rsid w:val="287E6E09"/>
    <w:rsid w:val="288229BA"/>
    <w:rsid w:val="28AA0D6E"/>
    <w:rsid w:val="29093638"/>
    <w:rsid w:val="291350FF"/>
    <w:rsid w:val="29136D5F"/>
    <w:rsid w:val="29547EE7"/>
    <w:rsid w:val="296C7989"/>
    <w:rsid w:val="29992D48"/>
    <w:rsid w:val="29E24587"/>
    <w:rsid w:val="2A0042F3"/>
    <w:rsid w:val="2A031A28"/>
    <w:rsid w:val="2A432681"/>
    <w:rsid w:val="2A60026A"/>
    <w:rsid w:val="2A6A6A99"/>
    <w:rsid w:val="2AD10A00"/>
    <w:rsid w:val="2AD43DCE"/>
    <w:rsid w:val="2B0B6361"/>
    <w:rsid w:val="2B0F743E"/>
    <w:rsid w:val="2B1B70A9"/>
    <w:rsid w:val="2B1F26A9"/>
    <w:rsid w:val="2BA71077"/>
    <w:rsid w:val="2BCC748D"/>
    <w:rsid w:val="2BD77ECD"/>
    <w:rsid w:val="2BD938A5"/>
    <w:rsid w:val="2BF368D6"/>
    <w:rsid w:val="2BF9022D"/>
    <w:rsid w:val="2C0C0AFA"/>
    <w:rsid w:val="2C2A6D5D"/>
    <w:rsid w:val="2C5F5D8C"/>
    <w:rsid w:val="2C681E01"/>
    <w:rsid w:val="2C884D54"/>
    <w:rsid w:val="2CD77555"/>
    <w:rsid w:val="2D1B0D32"/>
    <w:rsid w:val="2D2C395F"/>
    <w:rsid w:val="2D6D0703"/>
    <w:rsid w:val="2D7F64E3"/>
    <w:rsid w:val="2DD47E3F"/>
    <w:rsid w:val="2DD903EE"/>
    <w:rsid w:val="2E09796E"/>
    <w:rsid w:val="2E5506DF"/>
    <w:rsid w:val="2E6C0DE5"/>
    <w:rsid w:val="2E744D80"/>
    <w:rsid w:val="2E8A2BFF"/>
    <w:rsid w:val="2EA800BC"/>
    <w:rsid w:val="2EF66618"/>
    <w:rsid w:val="2F4533BB"/>
    <w:rsid w:val="2F5717A5"/>
    <w:rsid w:val="2FCC1A8F"/>
    <w:rsid w:val="307E676E"/>
    <w:rsid w:val="30AA1F61"/>
    <w:rsid w:val="30AB5E13"/>
    <w:rsid w:val="30CB6226"/>
    <w:rsid w:val="31342A46"/>
    <w:rsid w:val="31494F53"/>
    <w:rsid w:val="315559F1"/>
    <w:rsid w:val="31870537"/>
    <w:rsid w:val="31AA2EDE"/>
    <w:rsid w:val="31B97E43"/>
    <w:rsid w:val="31CD75DB"/>
    <w:rsid w:val="31E827C4"/>
    <w:rsid w:val="32026566"/>
    <w:rsid w:val="32160B98"/>
    <w:rsid w:val="32726C77"/>
    <w:rsid w:val="328520E8"/>
    <w:rsid w:val="32AA1539"/>
    <w:rsid w:val="32B22EB9"/>
    <w:rsid w:val="339C555E"/>
    <w:rsid w:val="33B50BAD"/>
    <w:rsid w:val="33ED705F"/>
    <w:rsid w:val="343176D5"/>
    <w:rsid w:val="3450615C"/>
    <w:rsid w:val="345D3AAF"/>
    <w:rsid w:val="349307C3"/>
    <w:rsid w:val="34AC604E"/>
    <w:rsid w:val="34E56C61"/>
    <w:rsid w:val="34E623F2"/>
    <w:rsid w:val="356762D0"/>
    <w:rsid w:val="35A075E6"/>
    <w:rsid w:val="35CA15F0"/>
    <w:rsid w:val="36065A4D"/>
    <w:rsid w:val="36084F22"/>
    <w:rsid w:val="36295588"/>
    <w:rsid w:val="362F3A7F"/>
    <w:rsid w:val="363B4B50"/>
    <w:rsid w:val="363F4861"/>
    <w:rsid w:val="365A0991"/>
    <w:rsid w:val="367E3317"/>
    <w:rsid w:val="369C1A32"/>
    <w:rsid w:val="36D3366C"/>
    <w:rsid w:val="36E8415F"/>
    <w:rsid w:val="37076491"/>
    <w:rsid w:val="37267934"/>
    <w:rsid w:val="374D430B"/>
    <w:rsid w:val="378502E1"/>
    <w:rsid w:val="37973648"/>
    <w:rsid w:val="37A058C4"/>
    <w:rsid w:val="37AB17D5"/>
    <w:rsid w:val="37BC215C"/>
    <w:rsid w:val="37BE357A"/>
    <w:rsid w:val="37DB3568"/>
    <w:rsid w:val="37DD35A2"/>
    <w:rsid w:val="38001757"/>
    <w:rsid w:val="381368E7"/>
    <w:rsid w:val="381F5CD7"/>
    <w:rsid w:val="38316EFF"/>
    <w:rsid w:val="38332F16"/>
    <w:rsid w:val="38397F57"/>
    <w:rsid w:val="38560EB1"/>
    <w:rsid w:val="387A1971"/>
    <w:rsid w:val="387F14D1"/>
    <w:rsid w:val="3889095E"/>
    <w:rsid w:val="38A0579F"/>
    <w:rsid w:val="38B521D9"/>
    <w:rsid w:val="38FD0324"/>
    <w:rsid w:val="3928186D"/>
    <w:rsid w:val="395E549F"/>
    <w:rsid w:val="399715EB"/>
    <w:rsid w:val="39BC0579"/>
    <w:rsid w:val="39DE3665"/>
    <w:rsid w:val="39E90BAB"/>
    <w:rsid w:val="3A28350E"/>
    <w:rsid w:val="3A301CB1"/>
    <w:rsid w:val="3A3439A0"/>
    <w:rsid w:val="3A6C0B26"/>
    <w:rsid w:val="3A6F46BC"/>
    <w:rsid w:val="3A850261"/>
    <w:rsid w:val="3AAF7772"/>
    <w:rsid w:val="3AFA4B2A"/>
    <w:rsid w:val="3B0F7A27"/>
    <w:rsid w:val="3B157B96"/>
    <w:rsid w:val="3B162C08"/>
    <w:rsid w:val="3B471B2C"/>
    <w:rsid w:val="3BAB1F0F"/>
    <w:rsid w:val="3BC97B36"/>
    <w:rsid w:val="3C11566E"/>
    <w:rsid w:val="3C1D7B59"/>
    <w:rsid w:val="3C3755D5"/>
    <w:rsid w:val="3C4012F7"/>
    <w:rsid w:val="3CB858DF"/>
    <w:rsid w:val="3CD1027D"/>
    <w:rsid w:val="3CFC0130"/>
    <w:rsid w:val="3D086368"/>
    <w:rsid w:val="3D20199E"/>
    <w:rsid w:val="3D2A4DF3"/>
    <w:rsid w:val="3D4E2367"/>
    <w:rsid w:val="3D5D3DB8"/>
    <w:rsid w:val="3D6032B1"/>
    <w:rsid w:val="3DBE739A"/>
    <w:rsid w:val="3DC407CC"/>
    <w:rsid w:val="3E023FF0"/>
    <w:rsid w:val="3E3C3CB1"/>
    <w:rsid w:val="3E421093"/>
    <w:rsid w:val="3E5C0DAF"/>
    <w:rsid w:val="3E612887"/>
    <w:rsid w:val="3E8754F0"/>
    <w:rsid w:val="3EC1718F"/>
    <w:rsid w:val="3EC2221C"/>
    <w:rsid w:val="3ED948D9"/>
    <w:rsid w:val="3EED2A4C"/>
    <w:rsid w:val="3F666F00"/>
    <w:rsid w:val="3F6865E2"/>
    <w:rsid w:val="3F6A120C"/>
    <w:rsid w:val="3F6A1F3A"/>
    <w:rsid w:val="400754C4"/>
    <w:rsid w:val="40076EEC"/>
    <w:rsid w:val="400A0A91"/>
    <w:rsid w:val="403B6C38"/>
    <w:rsid w:val="40536248"/>
    <w:rsid w:val="40B57E17"/>
    <w:rsid w:val="40BB4DB9"/>
    <w:rsid w:val="40D87E80"/>
    <w:rsid w:val="40E840FD"/>
    <w:rsid w:val="410C4F92"/>
    <w:rsid w:val="412D4F61"/>
    <w:rsid w:val="414D350B"/>
    <w:rsid w:val="41716570"/>
    <w:rsid w:val="41AF5FDA"/>
    <w:rsid w:val="41BB082E"/>
    <w:rsid w:val="425011FB"/>
    <w:rsid w:val="427002A9"/>
    <w:rsid w:val="42855824"/>
    <w:rsid w:val="42904415"/>
    <w:rsid w:val="42AC2386"/>
    <w:rsid w:val="42CB4F29"/>
    <w:rsid w:val="42E71A61"/>
    <w:rsid w:val="42F72363"/>
    <w:rsid w:val="43224F01"/>
    <w:rsid w:val="43736FFF"/>
    <w:rsid w:val="43B4456B"/>
    <w:rsid w:val="43DE6B6B"/>
    <w:rsid w:val="43F35E63"/>
    <w:rsid w:val="44092747"/>
    <w:rsid w:val="444753D1"/>
    <w:rsid w:val="445C0086"/>
    <w:rsid w:val="44B123BB"/>
    <w:rsid w:val="44D9208B"/>
    <w:rsid w:val="44DC3532"/>
    <w:rsid w:val="44FD5671"/>
    <w:rsid w:val="454C20B0"/>
    <w:rsid w:val="45713F9C"/>
    <w:rsid w:val="45961CE0"/>
    <w:rsid w:val="46005574"/>
    <w:rsid w:val="46495EC7"/>
    <w:rsid w:val="467D6973"/>
    <w:rsid w:val="46EE53EF"/>
    <w:rsid w:val="46F87563"/>
    <w:rsid w:val="46FD0999"/>
    <w:rsid w:val="47020DBE"/>
    <w:rsid w:val="473937EA"/>
    <w:rsid w:val="47455337"/>
    <w:rsid w:val="476D4D2D"/>
    <w:rsid w:val="47955F19"/>
    <w:rsid w:val="47D94C12"/>
    <w:rsid w:val="47E21E02"/>
    <w:rsid w:val="47F569BB"/>
    <w:rsid w:val="47FC2D4D"/>
    <w:rsid w:val="48003603"/>
    <w:rsid w:val="486C5BE6"/>
    <w:rsid w:val="487A527E"/>
    <w:rsid w:val="487C4B1F"/>
    <w:rsid w:val="491563D7"/>
    <w:rsid w:val="49465761"/>
    <w:rsid w:val="496A774A"/>
    <w:rsid w:val="499A215D"/>
    <w:rsid w:val="49A7087A"/>
    <w:rsid w:val="49AD02D0"/>
    <w:rsid w:val="49D1180E"/>
    <w:rsid w:val="4A056677"/>
    <w:rsid w:val="4A390254"/>
    <w:rsid w:val="4A543AF2"/>
    <w:rsid w:val="4A6F5D1B"/>
    <w:rsid w:val="4AA11DFD"/>
    <w:rsid w:val="4AA945F5"/>
    <w:rsid w:val="4B02126F"/>
    <w:rsid w:val="4B606312"/>
    <w:rsid w:val="4B735A1A"/>
    <w:rsid w:val="4BA80D1F"/>
    <w:rsid w:val="4BBE77E2"/>
    <w:rsid w:val="4BC97F0F"/>
    <w:rsid w:val="4C136BD1"/>
    <w:rsid w:val="4C426D38"/>
    <w:rsid w:val="4C507428"/>
    <w:rsid w:val="4C710801"/>
    <w:rsid w:val="4CD2569B"/>
    <w:rsid w:val="4CED161F"/>
    <w:rsid w:val="4CF04A45"/>
    <w:rsid w:val="4D18484E"/>
    <w:rsid w:val="4D296549"/>
    <w:rsid w:val="4D694F33"/>
    <w:rsid w:val="4D8F47E5"/>
    <w:rsid w:val="4D920648"/>
    <w:rsid w:val="4D920837"/>
    <w:rsid w:val="4D9F2D32"/>
    <w:rsid w:val="4E066C1B"/>
    <w:rsid w:val="4E150149"/>
    <w:rsid w:val="4E1B03D2"/>
    <w:rsid w:val="4EA579A4"/>
    <w:rsid w:val="4EDE7369"/>
    <w:rsid w:val="4EEE64A8"/>
    <w:rsid w:val="4EF4331B"/>
    <w:rsid w:val="4F2806E9"/>
    <w:rsid w:val="4F3728E5"/>
    <w:rsid w:val="4F9E1590"/>
    <w:rsid w:val="4FBD7739"/>
    <w:rsid w:val="4FE67194"/>
    <w:rsid w:val="4FFC437A"/>
    <w:rsid w:val="501B4FE0"/>
    <w:rsid w:val="50511FE4"/>
    <w:rsid w:val="506A6D12"/>
    <w:rsid w:val="507825C0"/>
    <w:rsid w:val="508D58EC"/>
    <w:rsid w:val="50C34443"/>
    <w:rsid w:val="510F3307"/>
    <w:rsid w:val="51792E25"/>
    <w:rsid w:val="5186710A"/>
    <w:rsid w:val="51AE5D50"/>
    <w:rsid w:val="51C45B47"/>
    <w:rsid w:val="51EE3ADC"/>
    <w:rsid w:val="52353A16"/>
    <w:rsid w:val="5242264A"/>
    <w:rsid w:val="52611528"/>
    <w:rsid w:val="5262138D"/>
    <w:rsid w:val="52655D29"/>
    <w:rsid w:val="528C40C5"/>
    <w:rsid w:val="528D0327"/>
    <w:rsid w:val="52C84577"/>
    <w:rsid w:val="52E5166F"/>
    <w:rsid w:val="530B7730"/>
    <w:rsid w:val="532472F1"/>
    <w:rsid w:val="536A59DF"/>
    <w:rsid w:val="536D13D4"/>
    <w:rsid w:val="53B321F3"/>
    <w:rsid w:val="53CA76DE"/>
    <w:rsid w:val="53D945D9"/>
    <w:rsid w:val="53F45C78"/>
    <w:rsid w:val="541110DC"/>
    <w:rsid w:val="542A7106"/>
    <w:rsid w:val="54457959"/>
    <w:rsid w:val="545C213F"/>
    <w:rsid w:val="54725E6B"/>
    <w:rsid w:val="54726FC9"/>
    <w:rsid w:val="54855C44"/>
    <w:rsid w:val="54C478D8"/>
    <w:rsid w:val="554D35A9"/>
    <w:rsid w:val="55726AE0"/>
    <w:rsid w:val="55FE0C3B"/>
    <w:rsid w:val="5658467F"/>
    <w:rsid w:val="56665EE7"/>
    <w:rsid w:val="56C14730"/>
    <w:rsid w:val="56CB23B5"/>
    <w:rsid w:val="56D4305C"/>
    <w:rsid w:val="57057ACA"/>
    <w:rsid w:val="57330755"/>
    <w:rsid w:val="573A1045"/>
    <w:rsid w:val="576E1072"/>
    <w:rsid w:val="577041D8"/>
    <w:rsid w:val="57815F69"/>
    <w:rsid w:val="57CF10C0"/>
    <w:rsid w:val="58017833"/>
    <w:rsid w:val="58020916"/>
    <w:rsid w:val="586C7DFC"/>
    <w:rsid w:val="58B03560"/>
    <w:rsid w:val="58DC7651"/>
    <w:rsid w:val="58F176F5"/>
    <w:rsid w:val="59175BCD"/>
    <w:rsid w:val="594B0BEA"/>
    <w:rsid w:val="594F0B22"/>
    <w:rsid w:val="599A353C"/>
    <w:rsid w:val="59A5354F"/>
    <w:rsid w:val="59B24341"/>
    <w:rsid w:val="59C35C7E"/>
    <w:rsid w:val="5A42133F"/>
    <w:rsid w:val="5A4D1629"/>
    <w:rsid w:val="5A5924B8"/>
    <w:rsid w:val="5A7F001D"/>
    <w:rsid w:val="5AC754B9"/>
    <w:rsid w:val="5AD602B4"/>
    <w:rsid w:val="5B1B168C"/>
    <w:rsid w:val="5B2E60C7"/>
    <w:rsid w:val="5B33583F"/>
    <w:rsid w:val="5B3D3431"/>
    <w:rsid w:val="5B487B1F"/>
    <w:rsid w:val="5B4C0C29"/>
    <w:rsid w:val="5B94078C"/>
    <w:rsid w:val="5BCD244C"/>
    <w:rsid w:val="5BCD66B3"/>
    <w:rsid w:val="5BE00DFD"/>
    <w:rsid w:val="5BFF45AE"/>
    <w:rsid w:val="5C2275F0"/>
    <w:rsid w:val="5C257F30"/>
    <w:rsid w:val="5C3F714C"/>
    <w:rsid w:val="5C45328A"/>
    <w:rsid w:val="5C4C4B93"/>
    <w:rsid w:val="5C4E6E23"/>
    <w:rsid w:val="5C673AF6"/>
    <w:rsid w:val="5C857CC4"/>
    <w:rsid w:val="5C8E5004"/>
    <w:rsid w:val="5C955256"/>
    <w:rsid w:val="5CA85B27"/>
    <w:rsid w:val="5CAE0EC7"/>
    <w:rsid w:val="5CF72445"/>
    <w:rsid w:val="5D027437"/>
    <w:rsid w:val="5D0B007B"/>
    <w:rsid w:val="5D173CE3"/>
    <w:rsid w:val="5D254E38"/>
    <w:rsid w:val="5D621D2A"/>
    <w:rsid w:val="5D883951"/>
    <w:rsid w:val="5DF969DE"/>
    <w:rsid w:val="5E4A5D00"/>
    <w:rsid w:val="5E55164C"/>
    <w:rsid w:val="5E5F5DD2"/>
    <w:rsid w:val="5E7377FC"/>
    <w:rsid w:val="5E85014A"/>
    <w:rsid w:val="5E856D3B"/>
    <w:rsid w:val="5EA46294"/>
    <w:rsid w:val="5EBF24FD"/>
    <w:rsid w:val="5F06528E"/>
    <w:rsid w:val="5F241E81"/>
    <w:rsid w:val="5FDB5CF7"/>
    <w:rsid w:val="600F7B99"/>
    <w:rsid w:val="60940CF3"/>
    <w:rsid w:val="60F30B17"/>
    <w:rsid w:val="60F66155"/>
    <w:rsid w:val="61075F0B"/>
    <w:rsid w:val="611139E1"/>
    <w:rsid w:val="61387EF6"/>
    <w:rsid w:val="614E415E"/>
    <w:rsid w:val="61766212"/>
    <w:rsid w:val="62042168"/>
    <w:rsid w:val="6211225B"/>
    <w:rsid w:val="6226786A"/>
    <w:rsid w:val="622F1EEA"/>
    <w:rsid w:val="623260C1"/>
    <w:rsid w:val="6237423D"/>
    <w:rsid w:val="624A71F0"/>
    <w:rsid w:val="626243C0"/>
    <w:rsid w:val="6265595D"/>
    <w:rsid w:val="62712E21"/>
    <w:rsid w:val="627242E4"/>
    <w:rsid w:val="62725026"/>
    <w:rsid w:val="629E6071"/>
    <w:rsid w:val="62C2551F"/>
    <w:rsid w:val="62E30237"/>
    <w:rsid w:val="63091654"/>
    <w:rsid w:val="631B183D"/>
    <w:rsid w:val="63303ABD"/>
    <w:rsid w:val="637351B4"/>
    <w:rsid w:val="637B1FD3"/>
    <w:rsid w:val="638A7E0F"/>
    <w:rsid w:val="639261EC"/>
    <w:rsid w:val="63A13FFE"/>
    <w:rsid w:val="63B55D95"/>
    <w:rsid w:val="63DA0063"/>
    <w:rsid w:val="63E667C2"/>
    <w:rsid w:val="63EE41C3"/>
    <w:rsid w:val="63EF463D"/>
    <w:rsid w:val="640503FA"/>
    <w:rsid w:val="642B11D1"/>
    <w:rsid w:val="64327191"/>
    <w:rsid w:val="64420E4E"/>
    <w:rsid w:val="644921C7"/>
    <w:rsid w:val="6487302E"/>
    <w:rsid w:val="64B13F0F"/>
    <w:rsid w:val="64CA20FE"/>
    <w:rsid w:val="64E957B9"/>
    <w:rsid w:val="64F27294"/>
    <w:rsid w:val="64FC068B"/>
    <w:rsid w:val="650E3FB8"/>
    <w:rsid w:val="65205701"/>
    <w:rsid w:val="6521111A"/>
    <w:rsid w:val="654523EB"/>
    <w:rsid w:val="654A318A"/>
    <w:rsid w:val="65E57B21"/>
    <w:rsid w:val="65EE192A"/>
    <w:rsid w:val="660020DB"/>
    <w:rsid w:val="6692340E"/>
    <w:rsid w:val="66B2249B"/>
    <w:rsid w:val="66BE3B12"/>
    <w:rsid w:val="66C07EBB"/>
    <w:rsid w:val="66CD2688"/>
    <w:rsid w:val="66F22CF1"/>
    <w:rsid w:val="66F375E9"/>
    <w:rsid w:val="67010B65"/>
    <w:rsid w:val="670E16C1"/>
    <w:rsid w:val="67371F8B"/>
    <w:rsid w:val="673D7D92"/>
    <w:rsid w:val="67622C81"/>
    <w:rsid w:val="677D0C76"/>
    <w:rsid w:val="67867E1F"/>
    <w:rsid w:val="67944101"/>
    <w:rsid w:val="67AA3151"/>
    <w:rsid w:val="67B95C67"/>
    <w:rsid w:val="67C00192"/>
    <w:rsid w:val="67DA0E73"/>
    <w:rsid w:val="67EB7F25"/>
    <w:rsid w:val="67FE2C39"/>
    <w:rsid w:val="681A1435"/>
    <w:rsid w:val="6834166D"/>
    <w:rsid w:val="683C0FCF"/>
    <w:rsid w:val="68587515"/>
    <w:rsid w:val="686B62D5"/>
    <w:rsid w:val="686E1CD3"/>
    <w:rsid w:val="68727915"/>
    <w:rsid w:val="687D05B2"/>
    <w:rsid w:val="689D425E"/>
    <w:rsid w:val="68A351E4"/>
    <w:rsid w:val="68B94073"/>
    <w:rsid w:val="68BB70B3"/>
    <w:rsid w:val="68FE63C8"/>
    <w:rsid w:val="69246B5C"/>
    <w:rsid w:val="69525D8F"/>
    <w:rsid w:val="699265C0"/>
    <w:rsid w:val="69A05B91"/>
    <w:rsid w:val="69A17BA5"/>
    <w:rsid w:val="69BA3214"/>
    <w:rsid w:val="69E55A92"/>
    <w:rsid w:val="69FC60C5"/>
    <w:rsid w:val="6A4C2C94"/>
    <w:rsid w:val="6A7165A4"/>
    <w:rsid w:val="6A775756"/>
    <w:rsid w:val="6AA0409D"/>
    <w:rsid w:val="6AA61E64"/>
    <w:rsid w:val="6AD21C78"/>
    <w:rsid w:val="6AEF3427"/>
    <w:rsid w:val="6AF73E97"/>
    <w:rsid w:val="6B1669B4"/>
    <w:rsid w:val="6B426E02"/>
    <w:rsid w:val="6B7B20C2"/>
    <w:rsid w:val="6B86718F"/>
    <w:rsid w:val="6BDA07CA"/>
    <w:rsid w:val="6BE71A40"/>
    <w:rsid w:val="6BF56C56"/>
    <w:rsid w:val="6C1807ED"/>
    <w:rsid w:val="6C195420"/>
    <w:rsid w:val="6C4C740E"/>
    <w:rsid w:val="6C8738DB"/>
    <w:rsid w:val="6C8D1A74"/>
    <w:rsid w:val="6CB060B4"/>
    <w:rsid w:val="6CEC6D1A"/>
    <w:rsid w:val="6D146C06"/>
    <w:rsid w:val="6D1C69CC"/>
    <w:rsid w:val="6D87132A"/>
    <w:rsid w:val="6D947477"/>
    <w:rsid w:val="6DAB314A"/>
    <w:rsid w:val="6DE162BD"/>
    <w:rsid w:val="6DE769B9"/>
    <w:rsid w:val="6E0621B4"/>
    <w:rsid w:val="6E4E62C4"/>
    <w:rsid w:val="6EB31BD0"/>
    <w:rsid w:val="6ED916A4"/>
    <w:rsid w:val="6F0A3BDB"/>
    <w:rsid w:val="6F0B10A1"/>
    <w:rsid w:val="6F1504C4"/>
    <w:rsid w:val="6F4B0D75"/>
    <w:rsid w:val="6F673E5D"/>
    <w:rsid w:val="6F737362"/>
    <w:rsid w:val="6FA034F0"/>
    <w:rsid w:val="6FF94FA0"/>
    <w:rsid w:val="70581CB9"/>
    <w:rsid w:val="70B94213"/>
    <w:rsid w:val="70F926C3"/>
    <w:rsid w:val="710900BE"/>
    <w:rsid w:val="7123026B"/>
    <w:rsid w:val="712713C5"/>
    <w:rsid w:val="716C176C"/>
    <w:rsid w:val="716E5F98"/>
    <w:rsid w:val="71A335CE"/>
    <w:rsid w:val="71A73F9F"/>
    <w:rsid w:val="71BF203E"/>
    <w:rsid w:val="71C27E76"/>
    <w:rsid w:val="71C47377"/>
    <w:rsid w:val="72236101"/>
    <w:rsid w:val="72561290"/>
    <w:rsid w:val="729530CF"/>
    <w:rsid w:val="72D2197A"/>
    <w:rsid w:val="72EC3A51"/>
    <w:rsid w:val="730E3E53"/>
    <w:rsid w:val="73180427"/>
    <w:rsid w:val="7336240A"/>
    <w:rsid w:val="73527CC2"/>
    <w:rsid w:val="735B1C0D"/>
    <w:rsid w:val="735D22F4"/>
    <w:rsid w:val="736B1D6D"/>
    <w:rsid w:val="739018E7"/>
    <w:rsid w:val="73960490"/>
    <w:rsid w:val="73A223A4"/>
    <w:rsid w:val="73E42F9D"/>
    <w:rsid w:val="73EA03A1"/>
    <w:rsid w:val="746169A6"/>
    <w:rsid w:val="748D5441"/>
    <w:rsid w:val="74AF0280"/>
    <w:rsid w:val="74C73D6F"/>
    <w:rsid w:val="75051C9D"/>
    <w:rsid w:val="75503375"/>
    <w:rsid w:val="757378CC"/>
    <w:rsid w:val="75B613B2"/>
    <w:rsid w:val="75C754D1"/>
    <w:rsid w:val="761B272B"/>
    <w:rsid w:val="762A1046"/>
    <w:rsid w:val="765A4246"/>
    <w:rsid w:val="76C75AD4"/>
    <w:rsid w:val="76C92B69"/>
    <w:rsid w:val="770A66EF"/>
    <w:rsid w:val="77103987"/>
    <w:rsid w:val="77253A2A"/>
    <w:rsid w:val="77367343"/>
    <w:rsid w:val="77731AF2"/>
    <w:rsid w:val="77D76431"/>
    <w:rsid w:val="77DD4B66"/>
    <w:rsid w:val="782661B7"/>
    <w:rsid w:val="78584548"/>
    <w:rsid w:val="78610DEF"/>
    <w:rsid w:val="788C1C06"/>
    <w:rsid w:val="78B47252"/>
    <w:rsid w:val="79B52D1B"/>
    <w:rsid w:val="79EE34FF"/>
    <w:rsid w:val="7A0E6E87"/>
    <w:rsid w:val="7A131438"/>
    <w:rsid w:val="7A3550E3"/>
    <w:rsid w:val="7A9D7FE0"/>
    <w:rsid w:val="7A9E4224"/>
    <w:rsid w:val="7AAF5964"/>
    <w:rsid w:val="7AEC6CC4"/>
    <w:rsid w:val="7B457613"/>
    <w:rsid w:val="7B4B47B1"/>
    <w:rsid w:val="7B687227"/>
    <w:rsid w:val="7B6F4397"/>
    <w:rsid w:val="7BA10434"/>
    <w:rsid w:val="7BB31446"/>
    <w:rsid w:val="7BBE6DA7"/>
    <w:rsid w:val="7BC108A8"/>
    <w:rsid w:val="7BF63F26"/>
    <w:rsid w:val="7BFA1C23"/>
    <w:rsid w:val="7BFA52F5"/>
    <w:rsid w:val="7C1424E0"/>
    <w:rsid w:val="7C1745BD"/>
    <w:rsid w:val="7C4344E2"/>
    <w:rsid w:val="7C710232"/>
    <w:rsid w:val="7CB51BE3"/>
    <w:rsid w:val="7CE96C6E"/>
    <w:rsid w:val="7CF604C5"/>
    <w:rsid w:val="7CFF3AEC"/>
    <w:rsid w:val="7D455061"/>
    <w:rsid w:val="7D5747E5"/>
    <w:rsid w:val="7D697AFF"/>
    <w:rsid w:val="7D740B4E"/>
    <w:rsid w:val="7D917BAC"/>
    <w:rsid w:val="7D9D4D61"/>
    <w:rsid w:val="7DDB1989"/>
    <w:rsid w:val="7E180586"/>
    <w:rsid w:val="7E5B3452"/>
    <w:rsid w:val="7E730F96"/>
    <w:rsid w:val="7EA32700"/>
    <w:rsid w:val="7EC605F1"/>
    <w:rsid w:val="7EE94615"/>
    <w:rsid w:val="7EEA1C70"/>
    <w:rsid w:val="7F4500E6"/>
    <w:rsid w:val="7F59728D"/>
    <w:rsid w:val="7F5A6F66"/>
    <w:rsid w:val="7F705A99"/>
    <w:rsid w:val="7F89247A"/>
    <w:rsid w:val="7FE02BBC"/>
    <w:rsid w:val="7FFF6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nhideWhenUsed="0" w:uiPriority="0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link w:val="9"/>
    <w:qFormat/>
    <w:uiPriority w:val="0"/>
    <w:pPr>
      <w:keepNext/>
      <w:keepLines/>
      <w:tabs>
        <w:tab w:val="left" w:pos="432"/>
        <w:tab w:val="left" w:pos="864"/>
      </w:tabs>
      <w:spacing w:before="280" w:after="290" w:line="376" w:lineRule="auto"/>
      <w:ind w:left="864" w:hanging="864"/>
      <w:outlineLvl w:val="3"/>
    </w:pPr>
    <w:rPr>
      <w:rFonts w:ascii="Arial" w:hAnsi="Arial" w:eastAsia="黑体" w:cs="Times New Roman"/>
      <w:b/>
      <w:bCs/>
      <w:sz w:val="28"/>
      <w:szCs w:val="28"/>
    </w:rPr>
  </w:style>
  <w:style w:type="paragraph" w:styleId="5">
    <w:name w:val="heading 5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7">
    <w:name w:val="Default Paragraph Font"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customStyle="1" w:styleId="9">
    <w:name w:val="标题 4 Char"/>
    <w:basedOn w:val="7"/>
    <w:link w:val="4"/>
    <w:qFormat/>
    <w:uiPriority w:val="0"/>
    <w:rPr>
      <w:rFonts w:ascii="Arial" w:hAnsi="Arial" w:eastAsia="黑体" w:cs="Times New Roman"/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3019408-9773-420D-BDE1-1013E7A1E51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12</Pages>
  <Words>754</Words>
  <Characters>4303</Characters>
  <Lines>35</Lines>
  <Paragraphs>10</Paragraphs>
  <TotalTime>360</TotalTime>
  <ScaleCrop>false</ScaleCrop>
  <LinksUpToDate>false</LinksUpToDate>
  <CharactersWithSpaces>5047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2020-05-25T01:49:00Z</dcterms:created>
  <dc:creator>xbany</dc:creator>
  <cp:lastModifiedBy>狰狞蛋子</cp:lastModifiedBy>
  <dcterms:modified xsi:type="dcterms:W3CDTF">2021-01-20T08:24:19Z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